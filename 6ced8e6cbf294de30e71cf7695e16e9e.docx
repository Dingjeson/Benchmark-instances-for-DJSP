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C7FEE" w14:textId="77777777" w:rsidR="00D5693D" w:rsidRDefault="001C19C0">
      <w:pPr>
        <w:jc w:val="center"/>
        <w:rPr>
          <w:rFonts w:ascii="Times New Roman" w:hAnsi="Times New Roman" w:cs="Times New Roman"/>
          <w:sz w:val="24"/>
        </w:rPr>
      </w:pPr>
      <w:bookmarkStart w:id="0" w:name="_GoBack"/>
      <w:bookmarkEnd w:id="0"/>
      <w:r>
        <w:rPr>
          <w:rFonts w:ascii="Times New Roman" w:hAnsi="Times New Roman" w:cs="Times New Roman"/>
          <w:sz w:val="24"/>
        </w:rPr>
        <w:t xml:space="preserve">A </w:t>
      </w:r>
      <w:commentRangeStart w:id="1"/>
      <w:r>
        <w:rPr>
          <w:rFonts w:ascii="Times New Roman" w:hAnsi="Times New Roman" w:cs="Times New Roman"/>
          <w:sz w:val="24"/>
        </w:rPr>
        <w:t>MCTS</w:t>
      </w:r>
      <w:commentRangeEnd w:id="1"/>
      <w:r w:rsidR="00997E32">
        <w:rPr>
          <w:rStyle w:val="a9"/>
        </w:rPr>
        <w:commentReference w:id="1"/>
      </w:r>
      <w:r>
        <w:rPr>
          <w:rFonts w:ascii="Times New Roman" w:hAnsi="Times New Roman" w:cs="Times New Roman"/>
          <w:sz w:val="24"/>
        </w:rPr>
        <w:t xml:space="preserve">-based </w:t>
      </w:r>
      <w:r>
        <w:rPr>
          <w:rFonts w:ascii="Times New Roman" w:hAnsi="Times New Roman" w:cs="Times New Roman" w:hint="eastAsia"/>
          <w:sz w:val="24"/>
        </w:rPr>
        <w:t>approach</w:t>
      </w:r>
      <w:r>
        <w:rPr>
          <w:rFonts w:ascii="Times New Roman" w:hAnsi="Times New Roman" w:cs="Times New Roman"/>
          <w:sz w:val="24"/>
        </w:rPr>
        <w:t xml:space="preserve"> for dynamic job shop scheduling problem</w:t>
      </w:r>
    </w:p>
    <w:p w14:paraId="01E497A5" w14:textId="77777777" w:rsidR="00D5693D" w:rsidRDefault="00D5693D">
      <w:pPr>
        <w:jc w:val="center"/>
        <w:rPr>
          <w:rFonts w:ascii="Times New Roman" w:hAnsi="Times New Roman" w:cs="Times New Roman"/>
          <w:sz w:val="24"/>
        </w:rPr>
      </w:pPr>
    </w:p>
    <w:p w14:paraId="399A41AD" w14:textId="77777777" w:rsidR="00D5693D" w:rsidRDefault="001C19C0">
      <w:pPr>
        <w:spacing w:beforeLines="50" w:before="159" w:afterLines="50" w:after="159"/>
        <w:rPr>
          <w:rFonts w:ascii="Times New Roman" w:hAnsi="Times New Roman" w:cs="Times New Roman"/>
          <w:sz w:val="24"/>
        </w:rPr>
      </w:pPr>
      <w:r>
        <w:rPr>
          <w:rFonts w:ascii="Times New Roman" w:hAnsi="Times New Roman" w:cs="Times New Roman"/>
          <w:color w:val="0000FF"/>
          <w:sz w:val="24"/>
        </w:rPr>
        <w:t>Abstract</w:t>
      </w:r>
    </w:p>
    <w:p w14:paraId="6DD64E2F" w14:textId="77777777" w:rsidR="00D5693D" w:rsidRDefault="001C19C0" w:rsidP="00FA5B75">
      <w:pPr>
        <w:ind w:firstLineChars="100" w:firstLine="240"/>
        <w:rPr>
          <w:rFonts w:ascii="Times New Roman" w:hAnsi="Times New Roman" w:cs="Times New Roman"/>
          <w:sz w:val="24"/>
        </w:rPr>
      </w:pPr>
      <w:bookmarkStart w:id="2" w:name="OLE_LINK1"/>
      <w:bookmarkStart w:id="3" w:name="OLE_LINK2"/>
      <w:r>
        <w:rPr>
          <w:rFonts w:ascii="Times New Roman" w:hAnsi="Times New Roman" w:cs="Times New Roman"/>
          <w:sz w:val="24"/>
        </w:rPr>
        <w:t>In most real manufacturing environments</w:t>
      </w:r>
      <w:bookmarkEnd w:id="2"/>
      <w:bookmarkEnd w:id="3"/>
      <w:r>
        <w:rPr>
          <w:rFonts w:ascii="Times New Roman" w:hAnsi="Times New Roman" w:cs="Times New Roman"/>
          <w:sz w:val="24"/>
        </w:rPr>
        <w:t xml:space="preserve">, </w:t>
      </w:r>
      <w:r w:rsidR="00ED7BAB">
        <w:rPr>
          <w:rFonts w:ascii="Times New Roman" w:hAnsi="Times New Roman" w:cs="Times New Roman" w:hint="eastAsia"/>
          <w:sz w:val="24"/>
        </w:rPr>
        <w:t xml:space="preserve">schedules are usually </w:t>
      </w:r>
      <w:r w:rsidR="00ED7BAB">
        <w:rPr>
          <w:rFonts w:ascii="Times New Roman" w:hAnsi="Times New Roman" w:cs="Times New Roman"/>
          <w:sz w:val="24"/>
        </w:rPr>
        <w:t xml:space="preserve">nor </w:t>
      </w:r>
      <w:r w:rsidR="00ED7BAB">
        <w:rPr>
          <w:rFonts w:ascii="Times New Roman" w:hAnsi="Times New Roman" w:cs="Times New Roman" w:hint="eastAsia"/>
          <w:sz w:val="24"/>
        </w:rPr>
        <w:t>infea</w:t>
      </w:r>
      <w:r w:rsidR="00ED7BAB">
        <w:rPr>
          <w:rFonts w:ascii="Times New Roman" w:hAnsi="Times New Roman" w:cs="Times New Roman"/>
          <w:sz w:val="24"/>
        </w:rPr>
        <w:t>s</w:t>
      </w:r>
      <w:r w:rsidR="00ED7BAB">
        <w:rPr>
          <w:rFonts w:ascii="Times New Roman" w:hAnsi="Times New Roman" w:cs="Times New Roman" w:hint="eastAsia"/>
          <w:sz w:val="24"/>
        </w:rPr>
        <w:t>ible or</w:t>
      </w:r>
      <w:r w:rsidR="00ED7BAB">
        <w:rPr>
          <w:rFonts w:ascii="Times New Roman" w:hAnsi="Times New Roman" w:cs="Times New Roman"/>
          <w:sz w:val="24"/>
        </w:rPr>
        <w:t xml:space="preserve"> optimal </w:t>
      </w:r>
      <w:r>
        <w:rPr>
          <w:rFonts w:ascii="Times New Roman" w:hAnsi="Times New Roman" w:cs="Times New Roman" w:hint="eastAsia"/>
          <w:sz w:val="24"/>
        </w:rPr>
        <w:t xml:space="preserve">with the presence of various unexpected disruptions, </w:t>
      </w:r>
      <w:r w:rsidR="00ED7BAB">
        <w:rPr>
          <w:rFonts w:ascii="Times New Roman" w:hAnsi="Times New Roman" w:cs="Times New Roman"/>
          <w:sz w:val="24"/>
        </w:rPr>
        <w:t xml:space="preserve">so it </w:t>
      </w:r>
      <w:r>
        <w:rPr>
          <w:rFonts w:ascii="Times New Roman" w:hAnsi="Times New Roman" w:cs="Times New Roman"/>
          <w:sz w:val="24"/>
        </w:rPr>
        <w:t xml:space="preserve">is of </w:t>
      </w:r>
      <w:r>
        <w:rPr>
          <w:rFonts w:ascii="Times New Roman" w:hAnsi="Times New Roman" w:cs="Times New Roman" w:hint="eastAsia"/>
          <w:sz w:val="24"/>
        </w:rPr>
        <w:t xml:space="preserve">significant importance </w:t>
      </w:r>
      <w:r w:rsidR="001D5B3B">
        <w:rPr>
          <w:rFonts w:ascii="Times New Roman" w:hAnsi="Times New Roman" w:cs="Times New Roman"/>
          <w:sz w:val="24"/>
        </w:rPr>
        <w:t xml:space="preserve">to </w:t>
      </w:r>
      <w:r>
        <w:rPr>
          <w:rFonts w:ascii="Times New Roman" w:hAnsi="Times New Roman" w:cs="Times New Roman" w:hint="eastAsia"/>
          <w:sz w:val="24"/>
        </w:rPr>
        <w:t xml:space="preserve">respond to various </w:t>
      </w:r>
      <w:r w:rsidR="00ED7BAB">
        <w:rPr>
          <w:rFonts w:ascii="Times New Roman" w:hAnsi="Times New Roman" w:cs="Times New Roman" w:hint="eastAsia"/>
          <w:sz w:val="24"/>
        </w:rPr>
        <w:t>disruptions quickly</w:t>
      </w:r>
      <w:ins w:id="4" w:author="张丽科" w:date="2019-06-17T10:07:00Z">
        <w:r w:rsidR="00F321AA">
          <w:rPr>
            <w:rFonts w:ascii="Times New Roman" w:hAnsi="Times New Roman" w:cs="Times New Roman"/>
            <w:sz w:val="24"/>
          </w:rPr>
          <w:t>(</w:t>
        </w:r>
        <w:r w:rsidR="00F321AA">
          <w:rPr>
            <w:rFonts w:ascii="Times New Roman" w:hAnsi="Times New Roman" w:cs="Times New Roman" w:hint="eastAsia"/>
            <w:sz w:val="24"/>
          </w:rPr>
          <w:t>且现有文献缺少解决该类扰动的高效方法</w:t>
        </w:r>
        <w:r w:rsidR="00F321AA">
          <w:rPr>
            <w:rFonts w:ascii="Times New Roman" w:hAnsi="Times New Roman" w:cs="Times New Roman"/>
            <w:sz w:val="24"/>
          </w:rPr>
          <w:t>)</w:t>
        </w:r>
      </w:ins>
      <w:r>
        <w:rPr>
          <w:rFonts w:ascii="Times New Roman" w:hAnsi="Times New Roman" w:cs="Times New Roman"/>
          <w:sz w:val="24"/>
        </w:rPr>
        <w:t>. In this paper,</w:t>
      </w:r>
      <w:r w:rsidR="00ED7BAB">
        <w:rPr>
          <w:rFonts w:ascii="Times New Roman" w:hAnsi="Times New Roman" w:cs="Times New Roman"/>
          <w:sz w:val="24"/>
        </w:rPr>
        <w:t xml:space="preserve"> we employ </w:t>
      </w:r>
      <w:r>
        <w:rPr>
          <w:rFonts w:ascii="Times New Roman" w:hAnsi="Times New Roman" w:cs="Times New Roman"/>
          <w:sz w:val="24"/>
        </w:rPr>
        <w:t xml:space="preserve">Monte </w:t>
      </w:r>
      <w:r>
        <w:rPr>
          <w:rFonts w:ascii="Times New Roman" w:hAnsi="Times New Roman" w:cs="Times New Roman" w:hint="eastAsia"/>
          <w:sz w:val="24"/>
        </w:rPr>
        <w:t>Carlo</w:t>
      </w:r>
      <w:r>
        <w:rPr>
          <w:rFonts w:ascii="Times New Roman" w:hAnsi="Times New Roman" w:cs="Times New Roman"/>
          <w:sz w:val="24"/>
        </w:rPr>
        <w:t xml:space="preserve"> Tree Search </w:t>
      </w:r>
      <w:r>
        <w:rPr>
          <w:rFonts w:ascii="Times New Roman" w:hAnsi="Times New Roman" w:cs="Times New Roman" w:hint="eastAsia"/>
          <w:sz w:val="24"/>
        </w:rPr>
        <w:t>(MCTS)</w:t>
      </w:r>
      <w:r>
        <w:rPr>
          <w:rFonts w:ascii="Times New Roman" w:hAnsi="Times New Roman" w:cs="Times New Roman"/>
          <w:sz w:val="24"/>
        </w:rPr>
        <w:t xml:space="preserve"> </w:t>
      </w:r>
      <w:r w:rsidR="00ED7BAB">
        <w:rPr>
          <w:rFonts w:ascii="Times New Roman" w:hAnsi="Times New Roman" w:cs="Times New Roman"/>
          <w:sz w:val="24"/>
        </w:rPr>
        <w:t xml:space="preserve">in combination with commonly used dispatching rules to </w:t>
      </w:r>
      <w:bookmarkStart w:id="5" w:name="OLE_LINK3"/>
      <w:bookmarkStart w:id="6" w:name="OLE_LINK4"/>
      <w:r w:rsidR="00ED7BAB" w:rsidRPr="00ED7BAB">
        <w:rPr>
          <w:rFonts w:ascii="Times New Roman" w:hAnsi="Times New Roman" w:cs="Times New Roman"/>
          <w:sz w:val="24"/>
        </w:rPr>
        <w:t xml:space="preserve">devise </w:t>
      </w:r>
      <w:bookmarkEnd w:id="5"/>
      <w:bookmarkEnd w:id="6"/>
      <w:r w:rsidR="00ED7BAB" w:rsidRPr="00ED7BAB">
        <w:rPr>
          <w:rFonts w:ascii="Times New Roman" w:hAnsi="Times New Roman" w:cs="Times New Roman"/>
          <w:sz w:val="24"/>
        </w:rPr>
        <w:t>strategies for</w:t>
      </w:r>
      <w:r w:rsidR="00ED7BAB">
        <w:rPr>
          <w:rFonts w:ascii="Times New Roman" w:hAnsi="Times New Roman" w:cs="Times New Roman"/>
          <w:sz w:val="24"/>
        </w:rPr>
        <w:t xml:space="preserve"> </w:t>
      </w:r>
      <w:r>
        <w:rPr>
          <w:rFonts w:ascii="Times New Roman" w:hAnsi="Times New Roman" w:cs="Times New Roman"/>
          <w:sz w:val="24"/>
        </w:rPr>
        <w:t xml:space="preserve">the dynamic job shop scheduling problem </w:t>
      </w:r>
      <w:commentRangeStart w:id="7"/>
      <w:r>
        <w:rPr>
          <w:rFonts w:ascii="Times New Roman" w:hAnsi="Times New Roman" w:cs="Times New Roman"/>
          <w:sz w:val="24"/>
        </w:rPr>
        <w:t xml:space="preserve">with </w:t>
      </w:r>
      <w:r>
        <w:rPr>
          <w:rFonts w:ascii="Times New Roman" w:hAnsi="Times New Roman" w:cs="Times New Roman" w:hint="eastAsia"/>
          <w:sz w:val="24"/>
        </w:rPr>
        <w:t xml:space="preserve">a single </w:t>
      </w:r>
      <w:del w:id="8" w:author="张丽科" w:date="2019-06-17T09:15:00Z">
        <w:r w:rsidDel="00C373E0">
          <w:rPr>
            <w:rFonts w:ascii="Times New Roman" w:hAnsi="Times New Roman" w:cs="Times New Roman" w:hint="eastAsia"/>
            <w:sz w:val="24"/>
          </w:rPr>
          <w:delText xml:space="preserve">real-time event </w:delText>
        </w:r>
      </w:del>
      <w:r>
        <w:rPr>
          <w:rFonts w:ascii="Times New Roman" w:hAnsi="Times New Roman" w:cs="Times New Roman" w:hint="eastAsia"/>
          <w:sz w:val="24"/>
        </w:rPr>
        <w:t>or a combination of different types of real-time events, including new</w:t>
      </w:r>
      <w:r>
        <w:rPr>
          <w:rFonts w:ascii="Times New Roman" w:hAnsi="Times New Roman" w:cs="Times New Roman"/>
          <w:sz w:val="24"/>
        </w:rPr>
        <w:t xml:space="preserve"> job arrival</w:t>
      </w:r>
      <w:r>
        <w:rPr>
          <w:rFonts w:ascii="Times New Roman" w:hAnsi="Times New Roman" w:cs="Times New Roman" w:hint="eastAsia"/>
          <w:sz w:val="24"/>
        </w:rPr>
        <w:t xml:space="preserve">, </w:t>
      </w:r>
      <w:r>
        <w:rPr>
          <w:rFonts w:ascii="Times New Roman" w:hAnsi="Times New Roman" w:cs="Times New Roman"/>
          <w:sz w:val="24"/>
        </w:rPr>
        <w:t>machine breakdowns, order cancellation</w:t>
      </w:r>
      <w:r>
        <w:rPr>
          <w:rFonts w:ascii="Times New Roman" w:hAnsi="Times New Roman" w:cs="Times New Roman" w:hint="eastAsia"/>
          <w:sz w:val="24"/>
        </w:rPr>
        <w:t xml:space="preserve"> and </w:t>
      </w:r>
      <w:r>
        <w:rPr>
          <w:rFonts w:ascii="Times New Roman" w:hAnsi="Times New Roman" w:cs="Times New Roman"/>
          <w:sz w:val="24"/>
        </w:rPr>
        <w:t xml:space="preserve">change in the processing time of an operation. </w:t>
      </w:r>
      <w:commentRangeEnd w:id="7"/>
      <w:r w:rsidR="00C373E0">
        <w:rPr>
          <w:rStyle w:val="a9"/>
        </w:rPr>
        <w:commentReference w:id="7"/>
      </w:r>
      <w:r>
        <w:rPr>
          <w:rFonts w:ascii="Times New Roman" w:hAnsi="Times New Roman" w:cs="Times New Roman"/>
          <w:sz w:val="24"/>
        </w:rPr>
        <w:t>To deal with the dynamic problem</w:t>
      </w:r>
      <w:ins w:id="9" w:author="张丽科" w:date="2019-06-17T09:18:00Z">
        <w:r w:rsidR="00987524">
          <w:rPr>
            <w:rFonts w:ascii="Times New Roman" w:hAnsi="Times New Roman" w:cs="Times New Roman" w:hint="eastAsia"/>
            <w:sz w:val="24"/>
          </w:rPr>
          <w:t>s</w:t>
        </w:r>
      </w:ins>
      <w:r>
        <w:rPr>
          <w:rFonts w:ascii="Times New Roman" w:hAnsi="Times New Roman" w:cs="Times New Roman"/>
          <w:sz w:val="24"/>
        </w:rPr>
        <w:t>, an event-driven policy is selected. To enhance the</w:t>
      </w:r>
      <w:r>
        <w:rPr>
          <w:rFonts w:ascii="Times New Roman" w:hAnsi="Times New Roman" w:cs="Times New Roman" w:hint="eastAsia"/>
          <w:sz w:val="24"/>
        </w:rPr>
        <w:t xml:space="preserve"> </w:t>
      </w:r>
      <w:r>
        <w:rPr>
          <w:rFonts w:ascii="Times New Roman" w:hAnsi="Times New Roman" w:cs="Times New Roman"/>
          <w:sz w:val="24"/>
        </w:rPr>
        <w:t xml:space="preserve">efficiency and effectiveness of the </w:t>
      </w:r>
      <w:r>
        <w:rPr>
          <w:rFonts w:ascii="Times New Roman" w:hAnsi="Times New Roman" w:cs="Times New Roman" w:hint="eastAsia"/>
          <w:sz w:val="24"/>
        </w:rPr>
        <w:t>re</w:t>
      </w:r>
      <w:r>
        <w:rPr>
          <w:rFonts w:ascii="Times New Roman" w:hAnsi="Times New Roman" w:cs="Times New Roman"/>
          <w:sz w:val="24"/>
        </w:rPr>
        <w:t xml:space="preserve">scheduling method, several optimization techniques are </w:t>
      </w:r>
      <w:r>
        <w:rPr>
          <w:rFonts w:ascii="Times New Roman" w:hAnsi="Times New Roman" w:cs="Times New Roman" w:hint="eastAsia"/>
          <w:sz w:val="24"/>
        </w:rPr>
        <w:t>used</w:t>
      </w:r>
      <w:r>
        <w:rPr>
          <w:rFonts w:ascii="Times New Roman" w:hAnsi="Times New Roman" w:cs="Times New Roman"/>
          <w:sz w:val="24"/>
        </w:rPr>
        <w:t xml:space="preserve"> to</w:t>
      </w:r>
      <w:r>
        <w:rPr>
          <w:rFonts w:ascii="Times New Roman" w:hAnsi="Times New Roman" w:cs="Times New Roman" w:hint="eastAsia"/>
          <w:sz w:val="24"/>
        </w:rPr>
        <w:t xml:space="preserve"> improve </w:t>
      </w:r>
      <w:r>
        <w:rPr>
          <w:rFonts w:ascii="Times New Roman" w:hAnsi="Times New Roman" w:cs="Times New Roman"/>
          <w:sz w:val="24"/>
        </w:rPr>
        <w:t>MCTS. The novelty of the proposed method is that</w:t>
      </w:r>
      <w:r>
        <w:rPr>
          <w:rFonts w:ascii="Times New Roman" w:hAnsi="Times New Roman" w:cs="Times New Roman" w:hint="eastAsia"/>
          <w:sz w:val="24"/>
        </w:rPr>
        <w:t xml:space="preserve"> a high-quality reschedule can be generated timely and quickly when </w:t>
      </w:r>
      <w:bookmarkStart w:id="10" w:name="OLE_LINK5"/>
      <w:r>
        <w:rPr>
          <w:rFonts w:ascii="Times New Roman" w:hAnsi="Times New Roman" w:cs="Times New Roman" w:hint="eastAsia"/>
          <w:sz w:val="24"/>
        </w:rPr>
        <w:t xml:space="preserve">various </w:t>
      </w:r>
      <w:bookmarkEnd w:id="10"/>
      <w:r>
        <w:rPr>
          <w:rFonts w:ascii="Times New Roman" w:hAnsi="Times New Roman" w:cs="Times New Roman" w:hint="eastAsia"/>
          <w:sz w:val="24"/>
        </w:rPr>
        <w:t>real-time event</w:t>
      </w:r>
      <w:ins w:id="11" w:author="张丽科" w:date="2019-06-17T10:05:00Z">
        <w:r w:rsidR="00F321AA">
          <w:rPr>
            <w:rFonts w:ascii="Times New Roman" w:hAnsi="Times New Roman" w:cs="Times New Roman"/>
            <w:sz w:val="24"/>
          </w:rPr>
          <w:t>s</w:t>
        </w:r>
      </w:ins>
      <w:r>
        <w:rPr>
          <w:rFonts w:ascii="Times New Roman" w:hAnsi="Times New Roman" w:cs="Times New Roman" w:hint="eastAsia"/>
          <w:sz w:val="24"/>
        </w:rPr>
        <w:t xml:space="preserve"> occur. </w:t>
      </w:r>
      <w:r w:rsidR="00FA5B75">
        <w:rPr>
          <w:rFonts w:ascii="Times New Roman" w:hAnsi="Times New Roman" w:cs="Times New Roman"/>
          <w:sz w:val="24"/>
        </w:rPr>
        <w:t>The performance meas</w:t>
      </w:r>
      <w:r w:rsidR="00FA5B75" w:rsidRPr="00FA5B75">
        <w:rPr>
          <w:rFonts w:ascii="Times New Roman" w:hAnsi="Times New Roman" w:cs="Times New Roman"/>
          <w:sz w:val="24"/>
        </w:rPr>
        <w:t>ures investigated respective</w:t>
      </w:r>
      <w:r w:rsidR="00FA5B75">
        <w:rPr>
          <w:rFonts w:ascii="Times New Roman" w:hAnsi="Times New Roman" w:cs="Times New Roman"/>
          <w:sz w:val="24"/>
        </w:rPr>
        <w:t>ly are: makespan, and machine utilization.</w:t>
      </w:r>
      <w:r w:rsidR="00FA5B75" w:rsidRPr="00FA5B75">
        <w:rPr>
          <w:rFonts w:ascii="Times New Roman" w:hAnsi="Times New Roman" w:cs="Times New Roman"/>
          <w:sz w:val="24"/>
        </w:rPr>
        <w:t xml:space="preserve"> </w:t>
      </w:r>
      <w:r>
        <w:rPr>
          <w:rFonts w:ascii="Times New Roman" w:hAnsi="Times New Roman" w:cs="Times New Roman"/>
          <w:sz w:val="24"/>
        </w:rPr>
        <w:t xml:space="preserve">Because </w:t>
      </w:r>
      <w:r>
        <w:rPr>
          <w:rFonts w:ascii="Times New Roman" w:hAnsi="Times New Roman" w:cs="Times New Roman" w:hint="eastAsia"/>
          <w:sz w:val="24"/>
        </w:rPr>
        <w:t>it is</w:t>
      </w:r>
      <w:r>
        <w:rPr>
          <w:rFonts w:ascii="Times New Roman" w:hAnsi="Times New Roman" w:cs="Times New Roman"/>
          <w:sz w:val="24"/>
        </w:rPr>
        <w:t xml:space="preserve"> difficult to </w:t>
      </w:r>
      <w:r>
        <w:rPr>
          <w:rFonts w:ascii="Times New Roman" w:hAnsi="Times New Roman" w:cs="Times New Roman" w:hint="eastAsia"/>
          <w:sz w:val="24"/>
        </w:rPr>
        <w:t xml:space="preserve">be </w:t>
      </w:r>
      <w:r>
        <w:rPr>
          <w:rFonts w:ascii="Times New Roman" w:hAnsi="Times New Roman" w:cs="Times New Roman"/>
          <w:sz w:val="24"/>
        </w:rPr>
        <w:t>expressed</w:t>
      </w:r>
      <w:r>
        <w:rPr>
          <w:rFonts w:ascii="Times New Roman" w:hAnsi="Times New Roman" w:cs="Times New Roman" w:hint="eastAsia"/>
          <w:sz w:val="24"/>
        </w:rPr>
        <w:t xml:space="preserve"> </w:t>
      </w:r>
      <w:r>
        <w:rPr>
          <w:rFonts w:ascii="Times New Roman" w:hAnsi="Times New Roman" w:cs="Times New Roman"/>
          <w:sz w:val="24"/>
        </w:rPr>
        <w:t>by the mathematical model, a simulator is proposed to generate dynamic job shop proble</w:t>
      </w:r>
      <w:r>
        <w:rPr>
          <w:rFonts w:ascii="Times New Roman" w:hAnsi="Times New Roman" w:cs="Times New Roman" w:hint="eastAsia"/>
          <w:sz w:val="24"/>
        </w:rPr>
        <w:t>m</w:t>
      </w:r>
      <w:r>
        <w:rPr>
          <w:rFonts w:ascii="Times New Roman" w:hAnsi="Times New Roman" w:cs="Times New Roman"/>
          <w:sz w:val="24"/>
        </w:rPr>
        <w:t>s including number of</w:t>
      </w:r>
      <w:r>
        <w:rPr>
          <w:rFonts w:ascii="Times New Roman" w:hAnsi="Times New Roman" w:cs="Times New Roman" w:hint="eastAsia"/>
          <w:sz w:val="24"/>
        </w:rPr>
        <w:t xml:space="preserve"> orders</w:t>
      </w:r>
      <w:r>
        <w:rPr>
          <w:rFonts w:ascii="Times New Roman" w:hAnsi="Times New Roman" w:cs="Times New Roman"/>
          <w:sz w:val="24"/>
        </w:rPr>
        <w:t xml:space="preserve">, </w:t>
      </w:r>
      <w:r w:rsidR="00FA5B75">
        <w:rPr>
          <w:rFonts w:ascii="Times New Roman" w:hAnsi="Times New Roman" w:cs="Times New Roman"/>
          <w:sz w:val="24"/>
        </w:rPr>
        <w:t>number of machines and various</w:t>
      </w:r>
      <w:r>
        <w:rPr>
          <w:rFonts w:ascii="Times New Roman" w:hAnsi="Times New Roman" w:cs="Times New Roman"/>
          <w:sz w:val="24"/>
        </w:rPr>
        <w:t xml:space="preserve"> dynamic events. Numerical experiments have been designed to test and evaluate the performance of the proposed method. This proposed method has compared with some </w:t>
      </w:r>
      <w:r>
        <w:rPr>
          <w:rFonts w:ascii="Times New Roman" w:hAnsi="Times New Roman" w:cs="Times New Roman" w:hint="eastAsia"/>
          <w:sz w:val="24"/>
        </w:rPr>
        <w:t>classical</w:t>
      </w:r>
      <w:r>
        <w:rPr>
          <w:rFonts w:ascii="Times New Roman" w:hAnsi="Times New Roman" w:cs="Times New Roman"/>
          <w:sz w:val="24"/>
        </w:rPr>
        <w:t xml:space="preserve"> dispatching rules which have widely been used in the literature. The experimental results illustrate that the proposed method is </w:t>
      </w:r>
      <w:r>
        <w:rPr>
          <w:rFonts w:ascii="Times New Roman" w:hAnsi="Times New Roman" w:cs="Times New Roman" w:hint="eastAsia"/>
          <w:sz w:val="24"/>
        </w:rPr>
        <w:t>more</w:t>
      </w:r>
      <w:r>
        <w:rPr>
          <w:rFonts w:ascii="Times New Roman" w:hAnsi="Times New Roman" w:cs="Times New Roman"/>
          <w:sz w:val="24"/>
        </w:rPr>
        <w:t xml:space="preserve"> effective </w:t>
      </w:r>
      <w:r>
        <w:rPr>
          <w:rFonts w:ascii="Times New Roman" w:hAnsi="Times New Roman" w:cs="Times New Roman" w:hint="eastAsia"/>
          <w:sz w:val="24"/>
        </w:rPr>
        <w:t xml:space="preserve">and practical </w:t>
      </w:r>
      <w:r>
        <w:rPr>
          <w:rFonts w:ascii="Times New Roman" w:hAnsi="Times New Roman" w:cs="Times New Roman"/>
          <w:sz w:val="24"/>
        </w:rPr>
        <w:t xml:space="preserve">in </w:t>
      </w:r>
      <w:r>
        <w:rPr>
          <w:rFonts w:ascii="Times New Roman" w:hAnsi="Times New Roman" w:cs="Times New Roman" w:hint="eastAsia"/>
          <w:sz w:val="24"/>
        </w:rPr>
        <w:t xml:space="preserve">dynamic job </w:t>
      </w:r>
      <w:r>
        <w:rPr>
          <w:rFonts w:ascii="Times New Roman" w:hAnsi="Times New Roman" w:cs="Times New Roman"/>
          <w:sz w:val="24"/>
        </w:rPr>
        <w:t xml:space="preserve">shop </w:t>
      </w:r>
      <w:r>
        <w:rPr>
          <w:rFonts w:ascii="Times New Roman" w:hAnsi="Times New Roman" w:cs="Times New Roman" w:hint="eastAsia"/>
          <w:sz w:val="24"/>
        </w:rPr>
        <w:t>problems</w:t>
      </w:r>
      <w:r>
        <w:rPr>
          <w:rFonts w:ascii="Times New Roman" w:hAnsi="Times New Roman" w:cs="Times New Roman"/>
          <w:sz w:val="24"/>
        </w:rPr>
        <w:t>.</w:t>
      </w:r>
    </w:p>
    <w:p w14:paraId="518244BA" w14:textId="77777777" w:rsidR="00D5693D" w:rsidRDefault="001C19C0">
      <w:pPr>
        <w:numPr>
          <w:ilvl w:val="0"/>
          <w:numId w:val="2"/>
        </w:numPr>
        <w:spacing w:beforeLines="50" w:before="159" w:afterLines="50" w:after="159"/>
        <w:outlineLvl w:val="0"/>
        <w:rPr>
          <w:rFonts w:ascii="Times New Roman" w:hAnsi="Times New Roman" w:cs="Times New Roman"/>
          <w:color w:val="0000FF"/>
          <w:sz w:val="24"/>
        </w:rPr>
      </w:pPr>
      <w:r>
        <w:rPr>
          <w:rFonts w:ascii="Times New Roman" w:hAnsi="Times New Roman" w:cs="Times New Roman"/>
          <w:color w:val="0000FF"/>
          <w:sz w:val="24"/>
        </w:rPr>
        <w:t xml:space="preserve">Introduction </w:t>
      </w:r>
    </w:p>
    <w:p w14:paraId="0D9383E4"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In current manufacturing systems, production is a dynamic process with many unexpected events and continuously emerg</w:t>
      </w:r>
      <w:del w:id="12" w:author="张丽科" w:date="2019-06-17T10:12:00Z">
        <w:r w:rsidDel="00592DA2">
          <w:rPr>
            <w:rFonts w:ascii="Times New Roman" w:hAnsi="Times New Roman" w:cs="Times New Roman" w:hint="eastAsia"/>
            <w:sz w:val="24"/>
          </w:rPr>
          <w:delText>ing</w:delText>
        </w:r>
      </w:del>
      <w:ins w:id="13" w:author="张丽科" w:date="2019-06-17T10:12:00Z">
        <w:r w:rsidR="00592DA2">
          <w:rPr>
            <w:rFonts w:ascii="Times New Roman" w:hAnsi="Times New Roman" w:cs="Times New Roman" w:hint="eastAsia"/>
            <w:sz w:val="24"/>
          </w:rPr>
          <w:t>s</w:t>
        </w:r>
      </w:ins>
      <w:r>
        <w:rPr>
          <w:rFonts w:ascii="Times New Roman" w:hAnsi="Times New Roman" w:cs="Times New Roman"/>
          <w:sz w:val="24"/>
        </w:rPr>
        <w:t xml:space="preserve"> new requirements. </w:t>
      </w:r>
      <w:r>
        <w:rPr>
          <w:rFonts w:ascii="Times New Roman" w:hAnsi="Times New Roman" w:cs="Times New Roman" w:hint="eastAsia"/>
          <w:sz w:val="24"/>
        </w:rPr>
        <w:t>T</w:t>
      </w:r>
      <w:r>
        <w:rPr>
          <w:rFonts w:ascii="Times New Roman" w:hAnsi="Times New Roman" w:cs="Times New Roman"/>
          <w:sz w:val="24"/>
        </w:rPr>
        <w:t>he</w:t>
      </w:r>
      <w:r>
        <w:rPr>
          <w:rFonts w:ascii="Times New Roman" w:hAnsi="Times New Roman" w:cs="Times New Roman" w:hint="eastAsia"/>
          <w:sz w:val="24"/>
        </w:rPr>
        <w:t xml:space="preserve"> requirement </w:t>
      </w:r>
      <w:r>
        <w:rPr>
          <w:rFonts w:ascii="Times New Roman" w:hAnsi="Times New Roman" w:cs="Times New Roman"/>
          <w:sz w:val="24"/>
        </w:rPr>
        <w:t>of rescheduling</w:t>
      </w:r>
      <w:bookmarkStart w:id="14" w:name="OLE_LINK6"/>
      <w:bookmarkStart w:id="15" w:name="OLE_LINK7"/>
      <w:r>
        <w:rPr>
          <w:rFonts w:ascii="Times New Roman" w:hAnsi="Times New Roman" w:cs="Times New Roman"/>
          <w:sz w:val="24"/>
        </w:rPr>
        <w:t xml:space="preserve"> in response to</w:t>
      </w:r>
      <w:bookmarkEnd w:id="14"/>
      <w:bookmarkEnd w:id="15"/>
      <w:r>
        <w:rPr>
          <w:rFonts w:ascii="Times New Roman" w:hAnsi="Times New Roman" w:cs="Times New Roman"/>
          <w:sz w:val="24"/>
        </w:rPr>
        <w:t xml:space="preserve"> unexpected changes</w:t>
      </w:r>
      <w:r>
        <w:rPr>
          <w:rFonts w:ascii="Times New Roman" w:hAnsi="Times New Roman" w:cs="Times New Roman" w:hint="eastAsia"/>
          <w:sz w:val="24"/>
        </w:rPr>
        <w:t xml:space="preserve"> </w:t>
      </w:r>
      <w:r>
        <w:rPr>
          <w:rFonts w:ascii="Times New Roman" w:hAnsi="Times New Roman" w:cs="Times New Roman"/>
          <w:sz w:val="24"/>
        </w:rPr>
        <w:t xml:space="preserve">is commonplace in modern flexible decision making and manufacturing systems. However, in dynamic environments, managers and production planners must not only generate high quality schedules, but also react quickly to unexpected events. </w:t>
      </w:r>
      <w:ins w:id="16" w:author="张丽科" w:date="2019-06-17T10:16:00Z">
        <w:r w:rsidR="00592DA2">
          <w:rPr>
            <w:rFonts w:ascii="Times New Roman" w:hAnsi="Times New Roman" w:cs="Times New Roman"/>
            <w:sz w:val="24"/>
          </w:rPr>
          <w:t>(</w:t>
        </w:r>
        <w:r w:rsidR="00592DA2">
          <w:rPr>
            <w:rFonts w:ascii="Times New Roman" w:hAnsi="Times New Roman" w:cs="Times New Roman" w:hint="eastAsia"/>
            <w:sz w:val="24"/>
          </w:rPr>
          <w:t>调度问题</w:t>
        </w:r>
      </w:ins>
      <w:ins w:id="17" w:author="张丽科" w:date="2019-06-17T10:17:00Z">
        <w:r w:rsidR="00592DA2">
          <w:rPr>
            <w:rFonts w:ascii="Times New Roman" w:hAnsi="Times New Roman" w:cs="Times New Roman" w:hint="eastAsia"/>
            <w:sz w:val="24"/>
          </w:rPr>
          <w:t>成为众多学者研究的热门话题，但大部分都是</w:t>
        </w:r>
      </w:ins>
      <w:ins w:id="18" w:author="张丽科" w:date="2019-06-17T10:18:00Z">
        <w:r w:rsidR="00592DA2">
          <w:rPr>
            <w:rFonts w:ascii="Times New Roman" w:hAnsi="Times New Roman" w:cs="Times New Roman" w:hint="eastAsia"/>
            <w:sz w:val="24"/>
          </w:rPr>
          <w:t>假设所有条件已知，缺少动态扰动事件的考虑。然而，实际的生产系统经常伴随不确定性</w:t>
        </w:r>
      </w:ins>
      <w:ins w:id="19" w:author="张丽科" w:date="2019-06-17T10:19:00Z">
        <w:r w:rsidR="00592DA2">
          <w:rPr>
            <w:rFonts w:ascii="Times New Roman" w:hAnsi="Times New Roman" w:cs="Times New Roman" w:hint="eastAsia"/>
            <w:sz w:val="24"/>
          </w:rPr>
          <w:t>事件的发生，导致原有的调度计划失效或非最优。因此，</w:t>
        </w:r>
      </w:ins>
      <w:ins w:id="20" w:author="张丽科" w:date="2019-06-17T10:20:00Z">
        <w:r w:rsidR="00592DA2">
          <w:rPr>
            <w:rFonts w:ascii="Times New Roman" w:hAnsi="Times New Roman" w:cs="Times New Roman" w:hint="eastAsia"/>
            <w:sz w:val="24"/>
          </w:rPr>
          <w:t>求解动态调度问题的研究开始引起学者们的注意</w:t>
        </w:r>
      </w:ins>
      <w:ins w:id="21" w:author="张丽科" w:date="2019-06-17T10:16:00Z">
        <w:r w:rsidR="00592DA2">
          <w:rPr>
            <w:rFonts w:ascii="Times New Roman" w:hAnsi="Times New Roman" w:cs="Times New Roman"/>
            <w:sz w:val="24"/>
          </w:rPr>
          <w:t>)</w:t>
        </w:r>
      </w:ins>
    </w:p>
    <w:p w14:paraId="6F378004" w14:textId="77777777" w:rsidR="00D5693D" w:rsidRDefault="001C19C0">
      <w:pPr>
        <w:ind w:firstLineChars="100" w:firstLine="240"/>
        <w:rPr>
          <w:rFonts w:ascii="Times New Roman" w:hAnsi="Times New Roman" w:cs="Times New Roman"/>
          <w:sz w:val="24"/>
        </w:rPr>
      </w:pPr>
      <w:commentRangeStart w:id="22"/>
      <w:commentRangeStart w:id="23"/>
      <w:r>
        <w:rPr>
          <w:rFonts w:ascii="Times New Roman" w:hAnsi="Times New Roman" w:cs="Times New Roman"/>
          <w:sz w:val="24"/>
        </w:rPr>
        <w:t>The</w:t>
      </w:r>
      <w:commentRangeEnd w:id="22"/>
      <w:r w:rsidR="004C335D">
        <w:rPr>
          <w:rStyle w:val="a9"/>
        </w:rPr>
        <w:commentReference w:id="22"/>
      </w:r>
      <w:r>
        <w:rPr>
          <w:rFonts w:ascii="Times New Roman" w:hAnsi="Times New Roman" w:cs="Times New Roman"/>
          <w:sz w:val="24"/>
        </w:rPr>
        <w:t xml:space="preserve"> first study in </w:t>
      </w:r>
      <w:r>
        <w:rPr>
          <w:rFonts w:ascii="Times New Roman" w:hAnsi="Times New Roman" w:cs="Times New Roman" w:hint="eastAsia"/>
          <w:sz w:val="24"/>
        </w:rPr>
        <w:t>dynamic job shop problem(</w:t>
      </w:r>
      <w:r>
        <w:rPr>
          <w:rFonts w:ascii="Times New Roman" w:hAnsi="Times New Roman" w:cs="Times New Roman"/>
          <w:sz w:val="24"/>
        </w:rPr>
        <w:t>DJS</w:t>
      </w:r>
      <w:del w:id="24" w:author="张丽科" w:date="2019-06-17T11:04:00Z">
        <w:r w:rsidDel="00320B3E">
          <w:rPr>
            <w:rFonts w:ascii="Times New Roman" w:hAnsi="Times New Roman" w:cs="Times New Roman"/>
            <w:sz w:val="24"/>
          </w:rPr>
          <w:delText>S</w:delText>
        </w:r>
      </w:del>
      <w:r>
        <w:rPr>
          <w:rFonts w:ascii="Times New Roman" w:hAnsi="Times New Roman" w:cs="Times New Roman"/>
          <w:sz w:val="24"/>
        </w:rPr>
        <w:t>P</w:t>
      </w:r>
      <w:r>
        <w:rPr>
          <w:rFonts w:ascii="Times New Roman" w:hAnsi="Times New Roman" w:cs="Times New Roman" w:hint="eastAsia"/>
          <w:sz w:val="24"/>
        </w:rPr>
        <w:t>)</w:t>
      </w:r>
      <w:r>
        <w:rPr>
          <w:rFonts w:ascii="Times New Roman" w:hAnsi="Times New Roman" w:cs="Times New Roman"/>
          <w:sz w:val="24"/>
        </w:rPr>
        <w:t xml:space="preserve"> was published by Nelson, Holloway, and Mei-Lun Wong (1977)</w:t>
      </w:r>
      <w:ins w:id="25" w:author="张丽科" w:date="2019-06-17T10:27:00Z">
        <w:r w:rsidR="004C335D">
          <w:rPr>
            <w:rFonts w:ascii="Times New Roman" w:hAnsi="Times New Roman" w:cs="Times New Roman" w:hint="eastAsia"/>
            <w:sz w:val="24"/>
          </w:rPr>
          <w:t>.</w:t>
        </w:r>
      </w:ins>
      <w:r>
        <w:rPr>
          <w:rFonts w:ascii="Times New Roman" w:hAnsi="Times New Roman" w:cs="Times New Roman"/>
          <w:sz w:val="24"/>
        </w:rPr>
        <w:t xml:space="preserve"> </w:t>
      </w:r>
      <w:commentRangeEnd w:id="23"/>
      <w:r w:rsidR="004C335D">
        <w:rPr>
          <w:rStyle w:val="a9"/>
        </w:rPr>
        <w:commentReference w:id="23"/>
      </w:r>
      <w:r>
        <w:rPr>
          <w:rFonts w:ascii="Times New Roman" w:hAnsi="Times New Roman" w:cs="Times New Roman"/>
          <w:sz w:val="24"/>
        </w:rPr>
        <w:fldChar w:fldCharType="begin"/>
      </w:r>
      <w:r w:rsidR="00230AF8">
        <w:rPr>
          <w:rFonts w:ascii="Times New Roman" w:hAnsi="Times New Roman" w:cs="Times New Roman"/>
          <w:sz w:val="24"/>
        </w:rPr>
        <w:instrText xml:space="preserve"> ADDIN EN.CITE &lt;EndNote&gt;&lt;Cite AuthorYear="1"&gt;&lt;Author&gt;Nouiri&lt;/Author&gt;&lt;Year&gt;2018&lt;/Year&gt;&lt;RecNum&gt;160&lt;/RecNum&gt;&lt;DisplayText&gt;Nouiri, Bekrar et al. (2018)&lt;/DisplayText&gt;&lt;record&gt;&lt;rec-number&gt;160&lt;/rec-number&gt;&lt;foreign-keys&gt;&lt;key app="EN" db-id="d0v02awxrrz0fjewfv4psd510tedsrv2tss2" timestamp="1546925004"&gt;160&lt;/key&gt;&lt;/foreign-keys&gt;&lt;ref-type name="Journal Article"&gt;17&lt;/ref-type&gt;&lt;contributors&gt;&lt;authors&gt;&lt;author&gt;Nouiri, M.&lt;/author&gt;&lt;author&gt;Bekrar, A.&lt;/author&gt;&lt;author&gt;Trentesaux, D.&lt;/author&gt;&lt;/authors&gt;&lt;/contributors&gt;&lt;titles&gt;&lt;title&gt;Towards Energy Efficient Scheduling and Rescheduling for Dynamic Flexible Job Shop Problem&lt;/title&gt;&lt;secondary-title&gt;Ifac Papersonline&lt;/secondary-title&gt;&lt;/titles&gt;&lt;periodical&gt;&lt;full-title&gt;Ifac Papersonline&lt;/full-title&gt;&lt;/periodical&gt;&lt;pages&gt;1275-1280&lt;/pages&gt;&lt;volume&gt;51&lt;/volume&gt;&lt;number&gt;11&lt;/number&gt;&lt;dates&gt;&lt;year&gt;2018&lt;/year&gt;&lt;pub-dates&gt;&lt;date&gt;2018&lt;/date&gt;&lt;/pub-dates&gt;&lt;/dates&gt;&lt;isbn&gt;2405-8963&lt;/isbn&gt;&lt;accession-num&gt;WOS:000445651000212&lt;/accession-num&gt;&lt;urls&gt;&lt;related-urls&gt;&lt;url&gt;&amp;lt;Go to ISI&amp;gt;://WOS:000445651000212&lt;/url&gt;&lt;url&gt;https://ac.els-cdn.com/S2405896318314824/1-s2.0-S2405896318314824-main.pdf?_tid=7f2a396f-a199-4961-ad8f-8f579330d4c0&amp;amp;acdnat=1546929459_72a8d613ecf5eb0cc5b93c51062f4c72&lt;/url&gt;&lt;/related-urls&gt;&lt;/urls&gt;&lt;electronic-resource-num&gt;10.1016/j.ifacol.2018.08.357&lt;/electronic-resource-num&gt;&lt;/record&gt;&lt;/Cite&gt;&lt;/EndNote&gt;</w:instrText>
      </w:r>
      <w:r>
        <w:rPr>
          <w:rFonts w:ascii="Times New Roman" w:hAnsi="Times New Roman" w:cs="Times New Roman"/>
          <w:sz w:val="24"/>
        </w:rPr>
        <w:fldChar w:fldCharType="separate"/>
      </w:r>
      <w:r w:rsidR="00230AF8">
        <w:rPr>
          <w:rFonts w:ascii="Times New Roman" w:hAnsi="Times New Roman" w:cs="Times New Roman"/>
          <w:noProof/>
          <w:sz w:val="24"/>
        </w:rPr>
        <w:t>Nouiri, Bekrar et al. (2018)</w:t>
      </w:r>
      <w:r>
        <w:rPr>
          <w:rFonts w:ascii="Times New Roman" w:hAnsi="Times New Roman" w:cs="Times New Roman"/>
          <w:sz w:val="24"/>
        </w:rPr>
        <w:fldChar w:fldCharType="end"/>
      </w:r>
      <w:r>
        <w:rPr>
          <w:rFonts w:ascii="Times New Roman" w:hAnsi="Times New Roman" w:cs="Times New Roman"/>
          <w:sz w:val="24"/>
        </w:rPr>
        <w:t xml:space="preserve"> who proposed a scheduling system for a job shop with intermittent job arrivals. They implemented a multi-pass procedure by generating schedules periodically. </w:t>
      </w:r>
      <w:commentRangeStart w:id="26"/>
      <w:r>
        <w:rPr>
          <w:rFonts w:ascii="Times New Roman" w:hAnsi="Times New Roman" w:cs="Times New Roman"/>
          <w:sz w:val="24"/>
        </w:rPr>
        <w:t>Karsiti, Cruz,and Mulligan (1992) proposed heuristic rules which were used to determine the job-to-machine routing and the job</w:t>
      </w:r>
      <w:r>
        <w:rPr>
          <w:rFonts w:ascii="Times New Roman" w:hAnsi="Times New Roman" w:cs="Times New Roman" w:hint="eastAsia"/>
          <w:sz w:val="24"/>
        </w:rPr>
        <w:t xml:space="preserve"> </w:t>
      </w:r>
      <w:r>
        <w:rPr>
          <w:rFonts w:ascii="Times New Roman" w:hAnsi="Times New Roman" w:cs="Times New Roman"/>
          <w:sz w:val="24"/>
        </w:rPr>
        <w:t>sequencing.</w:t>
      </w:r>
      <w:commentRangeEnd w:id="26"/>
      <w:r w:rsidR="004C335D">
        <w:rPr>
          <w:rStyle w:val="a9"/>
        </w:rPr>
        <w:commentReference w:id="26"/>
      </w:r>
      <w:r>
        <w:rPr>
          <w:rFonts w:ascii="Times New Roman" w:hAnsi="Times New Roman" w:cs="Times New Roman"/>
          <w:sz w:val="24"/>
        </w:rPr>
        <w:t xml:space="preserve"> Fang and Xi (1997) used a hybrid of genetic algorithms and dispatching rules to solve JSSP with sequence-dependent set-up time and due date constraints under job arrivals, machines breakdown, due date change events. Holthaus </w:t>
      </w:r>
      <w:r>
        <w:rPr>
          <w:rFonts w:ascii="Times New Roman" w:hAnsi="Times New Roman" w:cs="Times New Roman"/>
          <w:sz w:val="24"/>
        </w:rPr>
        <w:lastRenderedPageBreak/>
        <w:t>(1999) presented a simulation-based analysis of dispatching rules for DJSSP under machine breakdowns with mean and maximum flow time, variance of flowtime, mean and maximum tardiness, percentage of tardy jobs and variance of tardiness. Kutanoglu (1999) tested new scheduling techniques using simulation under new order arrivals. Aydin and Öztemel (2000) presented an intelligent agent-based dynamic scheduling system under new job arrivals. Sabuncuoglu and Bayiz (2000) tested different scheduling policies under machine breakdowns in dynamic job shop system and measured the effect of system size, type of work allocation on the system performance, mean tardiness and makespan criteria. Subramaniam et al. (2000) suggested three machine selection rules for DJSSP. Piramuthu, Shaw, and Fulkerson (2000) presented an adaptive scheduling policy for dynamic manufacturing system scheduling using information obtained from snapshots of the system at various points in time. Qi, Burns, and Harrison (2000) proposed parallel multi-population genetic algorithm for DJSSP.</w:t>
      </w:r>
      <w:r w:rsidR="008D19E2">
        <w:rPr>
          <w:rFonts w:ascii="Times New Roman" w:hAnsi="Times New Roman" w:cs="Times New Roman"/>
          <w:sz w:val="24"/>
        </w:rPr>
        <w:t xml:space="preserve"> </w:t>
      </w:r>
      <w:r>
        <w:rPr>
          <w:rFonts w:ascii="Times New Roman" w:hAnsi="Times New Roman" w:cs="Times New Roman"/>
          <w:sz w:val="24"/>
        </w:rPr>
        <w:t>Kutanoglu and Sabuncuoglu (2001) proposed iterative simulation-based scheduling mechanisms for manufacturing systems that are operated in dynamic and stochastic environments. Dewan and Joshi (2002) developed an auction mechanism that can be used to make a schedule within a distributed decision</w:t>
      </w:r>
      <w:r>
        <w:rPr>
          <w:rFonts w:ascii="Times New Roman" w:hAnsi="Times New Roman" w:cs="Times New Roman" w:hint="eastAsia"/>
          <w:sz w:val="24"/>
        </w:rPr>
        <w:t>-</w:t>
      </w:r>
      <w:r>
        <w:rPr>
          <w:rFonts w:ascii="Times New Roman" w:hAnsi="Times New Roman" w:cs="Times New Roman"/>
          <w:sz w:val="24"/>
        </w:rPr>
        <w:t>making environment. Rangsaritratsamee, Ferrell, and Kurz (2004) suggested a genetic local search procedure to construct schedules at each periodic rescheduling point for improving efficiency and schedule</w:t>
      </w:r>
      <w:r>
        <w:rPr>
          <w:rFonts w:ascii="Times New Roman" w:hAnsi="Times New Roman" w:cs="Times New Roman" w:hint="eastAsia"/>
          <w:sz w:val="24"/>
        </w:rPr>
        <w:t xml:space="preserve"> instability </w:t>
      </w:r>
      <w:r>
        <w:rPr>
          <w:rFonts w:ascii="Times New Roman" w:hAnsi="Times New Roman" w:cs="Times New Roman"/>
          <w:sz w:val="24"/>
        </w:rPr>
        <w:t xml:space="preserve">measures with new job arrivals. Dominic, Kaliyamoorthy, and Kumar (2004) proposed efficient dispatching rules for DJSSP by combining different dispatching rules using simulation. Liu, Ong, and Ng (2005) applied a metaheuristic to solve DJSSP. Kang, Feng Zhang, and Qing Yang (2007) considered dynamic events such as new </w:t>
      </w:r>
      <w:r>
        <w:rPr>
          <w:rFonts w:ascii="Times New Roman" w:hAnsi="Times New Roman" w:cs="Times New Roman" w:hint="eastAsia"/>
          <w:sz w:val="24"/>
        </w:rPr>
        <w:t>job</w:t>
      </w:r>
      <w:r>
        <w:rPr>
          <w:rFonts w:ascii="Times New Roman" w:hAnsi="Times New Roman" w:cs="Times New Roman"/>
          <w:sz w:val="24"/>
        </w:rPr>
        <w:t xml:space="preserve"> arrival, machine , </w:t>
      </w:r>
      <w:r>
        <w:rPr>
          <w:rFonts w:ascii="Times New Roman" w:hAnsi="Times New Roman" w:cs="Times New Roman" w:hint="eastAsia"/>
          <w:sz w:val="24"/>
        </w:rPr>
        <w:t>breakdown ,</w:t>
      </w:r>
      <w:r>
        <w:rPr>
          <w:rFonts w:ascii="Times New Roman" w:hAnsi="Times New Roman" w:cs="Times New Roman"/>
          <w:sz w:val="24"/>
        </w:rPr>
        <w:t xml:space="preserve">and order cancellation in the job shop scheduling problem with the new structure of multi-agent system which is </w:t>
      </w:r>
      <w:r w:rsidR="00A02D68">
        <w:rPr>
          <w:rFonts w:ascii="Times New Roman" w:hAnsi="Times New Roman" w:cs="Times New Roman"/>
          <w:sz w:val="24"/>
        </w:rPr>
        <w:t>combined with ant colony optimiz</w:t>
      </w:r>
      <w:r>
        <w:rPr>
          <w:rFonts w:ascii="Times New Roman" w:hAnsi="Times New Roman" w:cs="Times New Roman"/>
          <w:sz w:val="24"/>
        </w:rPr>
        <w:t>ation algorithm. Suwa and Sandoh (2007) proposed a new when-to-schedule policy in reactive scheduling under job shop environment with machine breakdowns. Xiang and Lee (2008) present</w:t>
      </w:r>
      <w:r>
        <w:rPr>
          <w:rFonts w:ascii="Times New Roman" w:hAnsi="Times New Roman" w:cs="Times New Roman" w:hint="eastAsia"/>
          <w:sz w:val="24"/>
        </w:rPr>
        <w:t>ed</w:t>
      </w:r>
      <w:r>
        <w:rPr>
          <w:rFonts w:ascii="Times New Roman" w:hAnsi="Times New Roman" w:cs="Times New Roman"/>
          <w:sz w:val="24"/>
        </w:rPr>
        <w:t xml:space="preserve"> a multi-agent system equipped with ant colony intelligence to provide an efficient scheduling with sequence-dependent setups, and various dynamic disturbances. Vinod and Sridharan (2008) developed a discrete event simulation model of a job shop system in which set-up times are sequence dependent and new order arrival is considered as dynamic events. Zhou,</w:t>
      </w:r>
      <w:r w:rsidR="00A02D68">
        <w:rPr>
          <w:rFonts w:ascii="Times New Roman" w:hAnsi="Times New Roman" w:cs="Times New Roman"/>
          <w:sz w:val="24"/>
        </w:rPr>
        <w:t xml:space="preserve"> </w:t>
      </w:r>
      <w:r>
        <w:rPr>
          <w:rFonts w:ascii="Times New Roman" w:hAnsi="Times New Roman" w:cs="Times New Roman"/>
          <w:sz w:val="24"/>
        </w:rPr>
        <w:t>Nee, and Lee (2009) used ant colony optimisation in dynamic job shop with event driven scheduling strategy and new job arrivals and compared the results with the results of dispatching rules. Vinod and Sridharan (2009) developed regression-based models for scheduling in job shop environment with sequence-dependent set-up times. Zandieh and Adibi (2010) presented a variable neighborhood</w:t>
      </w:r>
      <w:r>
        <w:rPr>
          <w:rFonts w:ascii="Times New Roman" w:hAnsi="Times New Roman" w:cs="Times New Roman" w:hint="eastAsia"/>
          <w:sz w:val="24"/>
        </w:rPr>
        <w:t xml:space="preserve"> </w:t>
      </w:r>
      <w:r>
        <w:rPr>
          <w:rFonts w:ascii="Times New Roman" w:hAnsi="Times New Roman" w:cs="Times New Roman"/>
          <w:sz w:val="24"/>
        </w:rPr>
        <w:t>search method for a multi-objective DJSSP with random job arrivals and</w:t>
      </w:r>
      <w:r>
        <w:rPr>
          <w:rFonts w:ascii="Times New Roman" w:hAnsi="Times New Roman" w:cs="Times New Roman" w:hint="eastAsia"/>
          <w:sz w:val="24"/>
        </w:rPr>
        <w:t xml:space="preserve"> </w:t>
      </w:r>
      <w:r>
        <w:rPr>
          <w:rFonts w:ascii="Times New Roman" w:hAnsi="Times New Roman" w:cs="Times New Roman"/>
          <w:sz w:val="24"/>
        </w:rPr>
        <w:t xml:space="preserve">machine breakdowns under event-driven scheduling strategy. Their multi-objective performance measure consisted of two efficiency criteria (makespan and tardiness). The proposed method was compared with some common dispatching rules using a simulated job shop under varied conditions. Vinod and Sridharan (2011) analysed the effects of due-date assignment methods and scheduling </w:t>
      </w:r>
      <w:r>
        <w:rPr>
          <w:rFonts w:ascii="Times New Roman" w:hAnsi="Times New Roman" w:cs="Times New Roman"/>
          <w:sz w:val="24"/>
        </w:rPr>
        <w:lastRenderedPageBreak/>
        <w:t xml:space="preserve">rules on the performance of the dynamic job shop production system using a discrete-event simulation model. Zhang, Gao, and Li (2013) used hybrid scheduling strategy with a hybrid genetic algorithm and tabu search for multi-objective DJSSP under random job arrivals and machine breakdowns to achieve two performance measures, which contain the schedule efficiency and the schedule </w:t>
      </w:r>
      <w:r>
        <w:rPr>
          <w:rFonts w:ascii="Times New Roman" w:hAnsi="Times New Roman" w:cs="Times New Roman" w:hint="eastAsia"/>
          <w:sz w:val="24"/>
        </w:rPr>
        <w:t>instability</w:t>
      </w:r>
      <w:r>
        <w:rPr>
          <w:rFonts w:ascii="Times New Roman" w:hAnsi="Times New Roman" w:cs="Times New Roman"/>
          <w:sz w:val="24"/>
        </w:rPr>
        <w:t xml:space="preserve"> and compared their results with </w:t>
      </w:r>
      <w:r>
        <w:rPr>
          <w:rFonts w:ascii="Times New Roman" w:hAnsi="Times New Roman" w:cs="Times New Roman" w:hint="eastAsia"/>
          <w:sz w:val="24"/>
        </w:rPr>
        <w:t xml:space="preserve">the results from </w:t>
      </w:r>
      <w:r>
        <w:rPr>
          <w:rFonts w:ascii="Times New Roman" w:hAnsi="Times New Roman" w:cs="Times New Roman"/>
          <w:sz w:val="24"/>
        </w:rPr>
        <w:t>dispatching rules. Scholz-Reiter, Hildebrandt, and Tan (2013) presented a new scheduling method that combined</w:t>
      </w:r>
      <w:r>
        <w:rPr>
          <w:rFonts w:ascii="Times New Roman" w:hAnsi="Times New Roman" w:cs="Times New Roman" w:hint="eastAsia"/>
          <w:sz w:val="24"/>
        </w:rPr>
        <w:t xml:space="preserve"> </w:t>
      </w:r>
      <w:r>
        <w:rPr>
          <w:rFonts w:ascii="Times New Roman" w:hAnsi="Times New Roman" w:cs="Times New Roman"/>
          <w:sz w:val="24"/>
        </w:rPr>
        <w:t xml:space="preserve">shifting bottleneck procedure and the variable neighbourhood search for JSSP under new job arrivals to </w:t>
      </w:r>
      <w:r>
        <w:rPr>
          <w:rFonts w:ascii="Times New Roman" w:hAnsi="Times New Roman" w:cs="Times New Roman" w:hint="eastAsia"/>
          <w:sz w:val="24"/>
        </w:rPr>
        <w:t>minimize</w:t>
      </w:r>
      <w:r>
        <w:rPr>
          <w:rFonts w:ascii="Times New Roman" w:hAnsi="Times New Roman" w:cs="Times New Roman"/>
          <w:sz w:val="24"/>
        </w:rPr>
        <w:t xml:space="preserve"> job tardiness and constructed the schedule with rolling time horizon procedure. They compared the results with dispatching rules. Lu and Romanowski (2013) described multicontextual dispatching rules for JSSP with dynamic order arrival. Qiu and Lau (2013) presented an idiotypic network model whose antibody’s action part is the dispatching rule for solving the multi-objective DJSSP and they demonstrated the capability and efficiency of the proposed model. Sarker et al.</w:t>
      </w:r>
    </w:p>
    <w:p w14:paraId="3F371084" w14:textId="77777777" w:rsidR="00C35B65" w:rsidRDefault="00C35B65" w:rsidP="00C35B65">
      <w:pPr>
        <w:ind w:firstLineChars="100" w:firstLine="240"/>
        <w:rPr>
          <w:rFonts w:ascii="Times New Roman" w:hAnsi="Times New Roman" w:cs="Times New Roman"/>
          <w:sz w:val="24"/>
        </w:rPr>
      </w:pPr>
      <w:r>
        <w:rPr>
          <w:rFonts w:ascii="Times New Roman" w:hAnsi="Times New Roman" w:cs="Times New Roman"/>
          <w:sz w:val="24"/>
        </w:rPr>
        <w:t>Monte Carlo Tree Search (MCTS) is a best-first</w:t>
      </w:r>
      <w:r>
        <w:rPr>
          <w:rFonts w:ascii="Times New Roman" w:hAnsi="Times New Roman" w:cs="Times New Roman" w:hint="eastAsia"/>
          <w:sz w:val="24"/>
        </w:rPr>
        <w:t xml:space="preserve"> </w:t>
      </w:r>
      <w:r w:rsidRPr="00AB1831">
        <w:rPr>
          <w:rFonts w:ascii="Times New Roman" w:hAnsi="Times New Roman" w:cs="Times New Roman"/>
          <w:sz w:val="24"/>
        </w:rPr>
        <w:t>search method</w:t>
      </w:r>
      <w:r>
        <w:rPr>
          <w:rFonts w:ascii="Times New Roman" w:hAnsi="Times New Roman" w:cs="Times New Roman"/>
          <w:sz w:val="24"/>
        </w:rPr>
        <w:t xml:space="preserve"> to approach</w:t>
      </w:r>
      <w:r>
        <w:rPr>
          <w:rFonts w:ascii="Times New Roman" w:hAnsi="Times New Roman" w:cs="Times New Roman" w:hint="eastAsia"/>
          <w:sz w:val="24"/>
        </w:rPr>
        <w:t xml:space="preserve"> </w:t>
      </w:r>
      <w:r w:rsidRPr="00AB1831">
        <w:rPr>
          <w:rFonts w:ascii="Times New Roman" w:hAnsi="Times New Roman" w:cs="Times New Roman"/>
          <w:sz w:val="24"/>
        </w:rPr>
        <w:t xml:space="preserve">real results </w:t>
      </w:r>
      <w:r>
        <w:rPr>
          <w:rFonts w:ascii="Times New Roman" w:hAnsi="Times New Roman" w:cs="Times New Roman"/>
          <w:sz w:val="24"/>
        </w:rPr>
        <w:t xml:space="preserve">by </w:t>
      </w:r>
      <w:r w:rsidRPr="00AB1831">
        <w:rPr>
          <w:rFonts w:ascii="Times New Roman" w:hAnsi="Times New Roman" w:cs="Times New Roman"/>
          <w:sz w:val="24"/>
        </w:rPr>
        <w:t>Monte-Carlo sampling</w:t>
      </w:r>
      <w:r w:rsidRPr="00230AF8">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&lt;EndNote&gt;&lt;Cite&gt;&lt;Author&gt;Coulom&lt;/Author&gt;&lt;Year&gt;2007&lt;/Year&gt;&lt;RecNum&gt;694&lt;/RecNum&gt;&lt;DisplayText&gt;(Coulom 2007)&lt;/DisplayText&gt;&lt;record&gt;&lt;rec-number&gt;694&lt;/rec-number&gt;&lt;foreign-keys&gt;&lt;key app="EN" db-id="d0v02awxrrz0fjewfv4psd510tedsrv2tss2" timestamp="1560564196"&gt;694&lt;/key&gt;&lt;/foreign-keys&gt;&lt;ref-type name="Book Section"&gt;5&lt;/ref-type&gt;&lt;contributors&gt;&lt;authors&gt;&lt;author&gt;Coulom, Remi&lt;/author&gt;&lt;/authors&gt;&lt;secondary-authors&gt;&lt;author&gt;VanDenHerik, H. J.&lt;/author&gt;&lt;author&gt;Ciancarini, P.&lt;/author&gt;&lt;author&gt;Donkers, H. H. L.&lt;/author&gt;&lt;/secondary-authors&gt;&lt;/contributors&gt;&lt;titles&gt;&lt;title&gt;Efficient selectivity and backup operators in Monte-Carlo tree search&lt;/title&gt;&lt;secondary-title&gt;Computers and Games&lt;/secondary-title&gt;&lt;tertiary-title&gt;Lecture Notes in Computer Science&lt;/tertiary-title&gt;&lt;/titles&gt;&lt;pages&gt;72-83&lt;/pages&gt;&lt;volume&gt;4630&lt;/volume&gt;&lt;dates&gt;&lt;year&gt;2007&lt;/year&gt;&lt;/dates&gt;&lt;isbn&gt;978-3-540-75537-1&lt;/isbn&gt;&lt;accession-num&gt;WOS:000250750000007&lt;/accession-num&gt;&lt;urls&gt;&lt;related-urls&gt;&lt;url&gt;&amp;lt;Go to ISI&amp;gt;://WOS:000250750000007&lt;/url&gt;&lt;/related-urls&gt;&lt;/urls&gt;&lt;/record&gt;&lt;/Cite&gt;&lt;Cite&gt;&lt;Author&gt;Coulom&lt;/Author&gt;&lt;Year&gt;2007&lt;/Year&gt;&lt;RecNum&gt;695&lt;/RecNum&gt;&lt;record&gt;&lt;rec-number&gt;695&lt;/rec-number&gt;&lt;foreign-keys&gt;&lt;key app="EN" db-id="d0v02awxrrz0fjewfv4psd510tedsrv2tss2" timestamp="1560564203"&gt;695&lt;/key&gt;&lt;/foreign-keys&gt;&lt;ref-type name="Book Section"&gt;5&lt;/ref-type&gt;&lt;contributors&gt;&lt;authors&gt;&lt;author&gt;Coulom, Remi&lt;/author&gt;&lt;/authors&gt;&lt;secondary-authors&gt;&lt;author&gt;VanDenHerik, H. J.&lt;/author&gt;&lt;author&gt;Ciancarini, P.&lt;/author&gt;&lt;author&gt;Donkers, H. H. L.&lt;/author&gt;&lt;/secondary-authors&gt;&lt;/contributors&gt;&lt;titles&gt;&lt;title&gt;Efficient selectivity and backup operators in Monte-Carlo tree search&lt;/title&gt;&lt;secondary-title&gt;Computers and Games&lt;/secondary-title&gt;&lt;tertiary-title&gt;Lecture Notes in Computer Science&lt;/tertiary-title&gt;&lt;/titles&gt;&lt;pages&gt;72-83&lt;/pages&gt;&lt;volume&gt;4630&lt;/volume&gt;&lt;dates&gt;&lt;year&gt;2007&lt;/year&gt;&lt;/dates&gt;&lt;isbn&gt;978-3-540-75537-1&lt;/isbn&gt;&lt;accession-num&gt;WOS:000250750000007&lt;/accession-num&gt;&lt;urls&gt;&lt;related-urls&gt;&lt;url&gt;&amp;lt;Go to ISI&amp;gt;://WOS:000250750000007&lt;/url&gt;&lt;/related-urls&gt;&lt;/urls&gt;&lt;/record&gt;&lt;/Cite&gt;&lt;/EndNote&gt;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w:t>
      </w:r>
      <w:r w:rsidRPr="00230AF8">
        <w:rPr>
          <w:rFonts w:ascii="Times New Roman" w:hAnsi="Times New Roman" w:cs="Times New Roman"/>
          <w:noProof/>
          <w:color w:val="00B0F0"/>
          <w:sz w:val="24"/>
        </w:rPr>
        <w:t>Coulom 2007</w:t>
      </w:r>
      <w:r>
        <w:rPr>
          <w:rFonts w:ascii="Times New Roman" w:hAnsi="Times New Roman" w:cs="Times New Roman"/>
          <w:noProof/>
          <w:sz w:val="24"/>
        </w:rPr>
        <w:t>)</w:t>
      </w:r>
      <w:r>
        <w:rPr>
          <w:rFonts w:ascii="Times New Roman" w:hAnsi="Times New Roman" w:cs="Times New Roman"/>
          <w:sz w:val="24"/>
        </w:rPr>
        <w:fldChar w:fldCharType="end"/>
      </w:r>
      <w:r>
        <w:rPr>
          <w:rFonts w:ascii="Times New Roman" w:hAnsi="Times New Roman" w:cs="Times New Roman"/>
          <w:sz w:val="24"/>
        </w:rPr>
        <w:t>. It has been successfully and popularly used in the area of game playing, espe</w:t>
      </w:r>
      <w:r w:rsidRPr="002F5927">
        <w:rPr>
          <w:rFonts w:ascii="Times New Roman" w:hAnsi="Times New Roman" w:cs="Times New Roman"/>
          <w:sz w:val="24"/>
        </w:rPr>
        <w:t xml:space="preserve">cially </w:t>
      </w:r>
      <w:r w:rsidRPr="002934C1">
        <w:rPr>
          <w:rFonts w:ascii="Times New Roman" w:hAnsi="Times New Roman" w:cs="Times New Roman"/>
          <w:sz w:val="24"/>
        </w:rPr>
        <w:t>computer</w:t>
      </w:r>
      <w:r>
        <w:rPr>
          <w:rFonts w:ascii="Times New Roman" w:hAnsi="Times New Roman" w:cs="Times New Roman"/>
          <w:sz w:val="24"/>
        </w:rPr>
        <w:t xml:space="preserve"> Go </w:t>
      </w:r>
      <w:r>
        <w:rPr>
          <w:rFonts w:ascii="Times New Roman" w:hAnsi="Times New Roman" w:cs="Times New Roman"/>
          <w:sz w:val="24"/>
        </w:rPr>
        <w:fldChar w:fldCharType="begin">
          <w:fldData xml:space="preserve">PEVuZE5vdGU+PENpdGU+PEF1dGhvcj5TaWx2ZXI8L0F1dGhvcj48WWVhcj4yMDE2PC9ZZWFyPjxS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PEVuZE5vdGU+PENpdGU+PEF1dGhvcj5TaWx2ZXI8L0F1dGhvcj48WWVhcj4yMDE2PC9ZZWFyPjxS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Pr="001D5B3B">
        <w:rPr>
          <w:rFonts w:ascii="Times New Roman" w:hAnsi="Times New Roman" w:cs="Times New Roman"/>
          <w:noProof/>
          <w:color w:val="00B0F0"/>
          <w:sz w:val="24"/>
        </w:rPr>
        <w:t>(Silver, Huang et al. 2016, Silver, Schrittwieser et al. 2017</w:t>
      </w:r>
      <w:r>
        <w:rPr>
          <w:rFonts w:ascii="Times New Roman" w:hAnsi="Times New Roman" w:cs="Times New Roman"/>
          <w:noProof/>
          <w:sz w:val="24"/>
        </w:rPr>
        <w:t>)</w:t>
      </w:r>
      <w:r>
        <w:rPr>
          <w:rFonts w:ascii="Times New Roman" w:hAnsi="Times New Roman" w:cs="Times New Roman"/>
          <w:sz w:val="24"/>
        </w:rPr>
        <w:fldChar w:fldCharType="end"/>
      </w:r>
      <w:r>
        <w:rPr>
          <w:rFonts w:ascii="Times New Roman" w:hAnsi="Times New Roman" w:cs="Times New Roman"/>
          <w:sz w:val="24"/>
        </w:rPr>
        <w:t>.</w:t>
      </w:r>
      <w:r>
        <w:rPr>
          <w:rFonts w:ascii="Times New Roman" w:hAnsi="Times New Roman" w:cs="Times New Roman" w:hint="eastAsia"/>
          <w:sz w:val="24"/>
        </w:rPr>
        <w:t xml:space="preserve"> </w:t>
      </w:r>
    </w:p>
    <w:p w14:paraId="3E81638E" w14:textId="77777777" w:rsidR="00C35B65" w:rsidRDefault="00C35B65" w:rsidP="00C35B65">
      <w:pPr>
        <w:ind w:firstLineChars="100" w:firstLine="240"/>
        <w:rPr>
          <w:rFonts w:ascii="Times New Roman" w:hAnsi="Times New Roman" w:cs="Times New Roman"/>
          <w:sz w:val="24"/>
        </w:rPr>
      </w:pPr>
      <w:r>
        <w:rPr>
          <w:rFonts w:ascii="Times New Roman" w:hAnsi="Times New Roman" w:cs="Times New Roman"/>
          <w:sz w:val="24"/>
        </w:rPr>
        <w:t xml:space="preserve">It can be applied to any Markov Decision Process (MDP), for which generative model exists </w:t>
      </w:r>
      <w:r w:rsidRPr="00C4134C">
        <w:rPr>
          <w:rFonts w:ascii="Times New Roman" w:hAnsi="Times New Roman" w:cs="Times New Roman"/>
          <w:color w:val="00B0F0"/>
          <w:sz w:val="24"/>
        </w:rPr>
        <w:t>[21]</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So it can be useful in the wide research area of decision-making and decision-support </w:t>
      </w:r>
      <w:r w:rsidRPr="00C4134C">
        <w:rPr>
          <w:rFonts w:ascii="Times New Roman" w:hAnsi="Times New Roman" w:cs="Times New Roman"/>
          <w:color w:val="00B0F0"/>
          <w:sz w:val="24"/>
        </w:rPr>
        <w:t>[14]</w:t>
      </w:r>
      <w:r>
        <w:rPr>
          <w:rFonts w:ascii="Times New Roman" w:hAnsi="Times New Roman" w:cs="Times New Roman"/>
          <w:sz w:val="24"/>
        </w:rPr>
        <w:t>, especially in stochastic problems with very large or infinite state spaces, for which many traditional algorithms and reinforcement learning approaches prove inapplicable.</w:t>
      </w:r>
    </w:p>
    <w:p w14:paraId="04D522FE" w14:textId="77777777" w:rsidR="00C35B65" w:rsidRDefault="00C35B65" w:rsidP="00C35B65">
      <w:pPr>
        <w:ind w:firstLineChars="100" w:firstLine="240"/>
        <w:rPr>
          <w:rFonts w:ascii="Times New Roman" w:hAnsi="Times New Roman" w:cs="Times New Roman"/>
          <w:sz w:val="24"/>
        </w:rPr>
      </w:pPr>
      <w:r>
        <w:rPr>
          <w:rFonts w:ascii="Times New Roman" w:hAnsi="Times New Roman" w:cs="Times New Roman"/>
          <w:sz w:val="24"/>
        </w:rPr>
        <w:t xml:space="preserve">So far, there have been few attempts at applying MCTS to scheduling problems </w:t>
      </w:r>
      <w:r>
        <w:rPr>
          <w:rFonts w:ascii="Times New Roman" w:hAnsi="Times New Roman" w:cs="Times New Roman"/>
          <w:sz w:val="24"/>
        </w:rPr>
        <w:fldChar w:fldCharType="begin">
          <w:fldData xml:space="preserve">PEVuZE5vdGU+PENpdGU+PEF1dGhvcj5GdXJ1b2thPC9BdXRob3I+PFllYXI+MjAxNzwvWWVhcj48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PEVuZE5vdGU+PENpdGU+PEF1dGhvcj5GdXJ1b2thPC9BdXRob3I+PFllYXI+MjAxNzwvWWVhcj48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w:t>
      </w:r>
      <w:r w:rsidRPr="00E25271">
        <w:rPr>
          <w:rFonts w:ascii="Times New Roman" w:hAnsi="Times New Roman" w:cs="Times New Roman"/>
          <w:noProof/>
          <w:color w:val="00B0F0"/>
          <w:sz w:val="24"/>
        </w:rPr>
        <w:t>Pellier, Bouzy et al. 2010, Asta, Karapetyan et al. 2016, Furuoka and Matsumoto 2017)</w:t>
      </w:r>
      <w:r>
        <w:rPr>
          <w:rFonts w:ascii="Times New Roman" w:hAnsi="Times New Roman" w:cs="Times New Roman"/>
          <w:sz w:val="24"/>
        </w:rPr>
        <w:fldChar w:fldCharType="end"/>
      </w:r>
      <w:r>
        <w:rPr>
          <w:rFonts w:ascii="Times New Roman" w:hAnsi="Times New Roman" w:cs="Times New Roman"/>
          <w:sz w:val="24"/>
        </w:rPr>
        <w:t xml:space="preserve">, and its employment in project scheduling is a new idea, not yet significantly explored. Two published paper </w:t>
      </w:r>
      <w:r w:rsidRPr="00E25271">
        <w:rPr>
          <w:rFonts w:ascii="Times New Roman" w:hAnsi="Times New Roman" w:cs="Times New Roman"/>
          <w:color w:val="00B0F0"/>
          <w:sz w:val="24"/>
        </w:rPr>
        <w:fldChar w:fldCharType="begin"/>
      </w:r>
      <w:r w:rsidRPr="00E25271">
        <w:rPr>
          <w:rFonts w:ascii="Times New Roman" w:hAnsi="Times New Roman" w:cs="Times New Roman"/>
          <w:color w:val="00B0F0"/>
          <w:sz w:val="24"/>
        </w:rPr>
        <w:instrText xml:space="preserve"> ADDIN EN.CITE &lt;EndNote&gt;&lt;Cite&gt;&lt;Author&gt;Lu&lt;/Author&gt;&lt;Year&gt;2016&lt;/Year&gt;&lt;RecNum&gt;634&lt;/RecNum&gt;&lt;DisplayText&gt;(Lu, Chiu et al. 2016)&lt;/DisplayText&gt;&lt;record&gt;&lt;rec-number&gt;634&lt;/rec-number&gt;&lt;foreign-keys&gt;&lt;key app="EN" db-id="d0v02awxrrz0fjewfv4psd510tedsrv2tss2" timestamp="1548233887"&gt;634&lt;/key&gt;&lt;key app="ENWeb" db-id=""&gt;0&lt;/key&gt;&lt;/foreign-keys&gt;&lt;ref-type name="Journal Article"&gt;17&lt;/ref-type&gt;&lt;contributors&gt;&lt;authors&gt;&lt;author&gt;Lu, Chun-Liang&lt;/author&gt;&lt;author&gt;Chiu, Shih-Yuan&lt;/author&gt;&lt;author&gt;Wu, Jiinpo&lt;/author&gt;&lt;author&gt;Chao, Li-Pen&lt;/author&gt;&lt;/authors&gt;&lt;/contributors&gt;&lt;titles&gt;&lt;title&gt;Dynamic Monte-Carlo Tree Search Algorithm for Multi-Objective Flexible Job-shop Scheduling Problem&lt;/title&gt;&lt;secondary-title&gt;Applied Mathematics &amp;amp; Information Sciences&lt;/secondary-title&gt;&lt;/titles&gt;&lt;periodical&gt;&lt;full-title&gt;Applied Mathematics &amp;amp; Information Sciences&lt;/full-title&gt;&lt;/periodical&gt;&lt;pages&gt;1531-1539&lt;/pages&gt;&lt;volume&gt;10&lt;/volume&gt;&lt;number&gt;4&lt;/number&gt;&lt;section&gt;1531&lt;/section&gt;&lt;dates&gt;&lt;year&gt;2016&lt;/year&gt;&lt;/dates&gt;&lt;isbn&gt;1935-0090&amp;#xD;2325-0399&lt;/isbn&gt;&lt;urls&gt;&lt;/urls&gt;&lt;electronic-resource-num&gt;10.18576/amis/100431&lt;/electronic-resource-num&gt;&lt;/record&gt;&lt;/Cite&gt;&lt;/EndNote&gt;</w:instrText>
      </w:r>
      <w:r w:rsidRPr="00E25271">
        <w:rPr>
          <w:rFonts w:ascii="Times New Roman" w:hAnsi="Times New Roman" w:cs="Times New Roman"/>
          <w:color w:val="00B0F0"/>
          <w:sz w:val="24"/>
        </w:rPr>
        <w:fldChar w:fldCharType="separate"/>
      </w:r>
      <w:r w:rsidRPr="00E25271">
        <w:rPr>
          <w:rFonts w:ascii="Times New Roman" w:hAnsi="Times New Roman" w:cs="Times New Roman"/>
          <w:noProof/>
          <w:color w:val="00B0F0"/>
          <w:sz w:val="24"/>
        </w:rPr>
        <w:t>(Lu, Chiu et al. 2016)</w:t>
      </w:r>
      <w:r w:rsidRPr="00E25271">
        <w:rPr>
          <w:rFonts w:ascii="Times New Roman" w:hAnsi="Times New Roman" w:cs="Times New Roman"/>
          <w:color w:val="00B0F0"/>
          <w:sz w:val="24"/>
        </w:rPr>
        <w:fldChar w:fldCharType="end"/>
      </w:r>
      <w:r w:rsidRPr="00E25271">
        <w:rPr>
          <w:color w:val="00B0F0"/>
        </w:rPr>
        <w:t xml:space="preserve"> </w:t>
      </w:r>
      <w:r w:rsidRPr="00E25271">
        <w:rPr>
          <w:rFonts w:ascii="Times New Roman" w:hAnsi="Times New Roman" w:cs="Times New Roman"/>
          <w:color w:val="00B0F0"/>
          <w:sz w:val="24"/>
        </w:rPr>
        <w:fldChar w:fldCharType="begin"/>
      </w:r>
      <w:r w:rsidRPr="00E25271">
        <w:rPr>
          <w:rFonts w:ascii="Times New Roman" w:hAnsi="Times New Roman" w:cs="Times New Roman"/>
          <w:color w:val="00B0F0"/>
          <w:sz w:val="24"/>
        </w:rPr>
        <w:instrText xml:space="preserve"> ADDIN EN.CITE &lt;EndNote&gt;&lt;Cite&gt;&lt;Author&gt;Wu&lt;/Author&gt;&lt;Year&gt;2013&lt;/Year&gt;&lt;RecNum&gt;704&lt;/RecNum&gt;&lt;DisplayText&gt;(Wu, Wu et al. 2013)&lt;/DisplayText&gt;&lt;record&gt;&lt;rec-number&gt;704&lt;/rec-number&gt;&lt;foreign-keys&gt;&lt;key app="EN" db-id="d0v02awxrrz0fjewfv4psd510tedsrv2tss2" timestamp="1560567528"&gt;704&lt;/key&gt;&lt;/foreign-keys&gt;&lt;ref-type name="Book Section"&gt;5&lt;/ref-type&gt;&lt;contributors&gt;&lt;authors&gt;&lt;author&gt;Wu, Tung-Ying&lt;/author&gt;&lt;author&gt;Wu, I. Chen&lt;/author&gt;&lt;author&gt;Liang, Chao-Chin&lt;/author&gt;&lt;author&gt;Ieee,&lt;/author&gt;&lt;/authors&gt;&lt;/contributors&gt;&lt;titles&gt;&lt;title&gt;Multi-Objective Flexible Job Shop Scheduling Problem Based on Monte-Carlo Tree Search&lt;/title&gt;&lt;secondary-title&gt;2013 Conference on Technologies and Applications of Artificial Intelligence&lt;/secondary-title&gt;&lt;tertiary-title&gt;Conference on Technologies and Applications of Artificial Intelligence&lt;/tertiary-title&gt;&lt;/titles&gt;&lt;pages&gt;73-78&lt;/pages&gt;&lt;dates&gt;&lt;year&gt;2013&lt;/year&gt;&lt;/dates&gt;&lt;isbn&gt;978-1-4799-2528-5&lt;/isbn&gt;&lt;accession-num&gt;WOS:000353341700013&lt;/accession-num&gt;&lt;urls&gt;&lt;related-urls&gt;&lt;url&gt;&amp;lt;Go to ISI&amp;gt;://WOS:000353341700013&lt;/url&gt;&lt;/related-urls&gt;&lt;/urls&gt;&lt;electronic-resource-num&gt;10.1109/taai.2013.27&lt;/electronic-resource-num&gt;&lt;/record&gt;&lt;/Cite&gt;&lt;/EndNote&gt;</w:instrText>
      </w:r>
      <w:r w:rsidRPr="00E25271">
        <w:rPr>
          <w:rFonts w:ascii="Times New Roman" w:hAnsi="Times New Roman" w:cs="Times New Roman"/>
          <w:color w:val="00B0F0"/>
          <w:sz w:val="24"/>
        </w:rPr>
        <w:fldChar w:fldCharType="separate"/>
      </w:r>
      <w:r w:rsidRPr="00E25271">
        <w:rPr>
          <w:rFonts w:ascii="Times New Roman" w:hAnsi="Times New Roman" w:cs="Times New Roman"/>
          <w:noProof/>
          <w:color w:val="00B0F0"/>
          <w:sz w:val="24"/>
        </w:rPr>
        <w:t>(Wu, Wu et al. 2013)</w:t>
      </w:r>
      <w:r w:rsidRPr="00E25271">
        <w:rPr>
          <w:rFonts w:ascii="Times New Roman" w:hAnsi="Times New Roman" w:cs="Times New Roman"/>
          <w:color w:val="00B0F0"/>
          <w:sz w:val="24"/>
        </w:rPr>
        <w:fldChar w:fldCharType="end"/>
      </w:r>
      <w:r>
        <w:rPr>
          <w:rFonts w:ascii="Times New Roman" w:hAnsi="Times New Roman" w:cs="Times New Roman"/>
          <w:sz w:val="24"/>
        </w:rPr>
        <w:t xml:space="preserve"> successfully uses MCTS to solving the </w:t>
      </w:r>
      <w:r w:rsidRPr="00C35B65">
        <w:rPr>
          <w:rFonts w:ascii="Times New Roman" w:hAnsi="Times New Roman" w:cs="Times New Roman"/>
          <w:sz w:val="24"/>
        </w:rPr>
        <w:t>Flexible Job-shop scheduling problem</w:t>
      </w:r>
      <w:r>
        <w:rPr>
          <w:rFonts w:ascii="Times New Roman" w:hAnsi="Times New Roman" w:cs="Times New Roman"/>
          <w:sz w:val="24"/>
        </w:rPr>
        <w:t xml:space="preserve"> (FJSP), a complex </w:t>
      </w:r>
      <w:r w:rsidRPr="00C35B65">
        <w:rPr>
          <w:rFonts w:ascii="Times New Roman" w:hAnsi="Times New Roman" w:cs="Times New Roman"/>
          <w:sz w:val="24"/>
        </w:rPr>
        <w:t xml:space="preserve">combinatorial </w:t>
      </w:r>
      <w:r>
        <w:rPr>
          <w:rFonts w:ascii="Times New Roman" w:hAnsi="Times New Roman" w:cs="Times New Roman"/>
          <w:sz w:val="24"/>
        </w:rPr>
        <w:t xml:space="preserve">optimization problem and </w:t>
      </w:r>
      <w:r w:rsidRPr="00C35B65">
        <w:rPr>
          <w:rFonts w:ascii="Times New Roman" w:hAnsi="Times New Roman" w:cs="Times New Roman"/>
          <w:sz w:val="24"/>
        </w:rPr>
        <w:t>well known as an NP-hard</w:t>
      </w:r>
      <w:r>
        <w:rPr>
          <w:rFonts w:ascii="Times New Roman" w:hAnsi="Times New Roman" w:cs="Times New Roman"/>
          <w:sz w:val="24"/>
        </w:rPr>
        <w:t>. They deal</w:t>
      </w:r>
      <w:del w:id="27" w:author="张丽科" w:date="2019-06-17T10:40:00Z">
        <w:r w:rsidDel="008E4816">
          <w:rPr>
            <w:rFonts w:ascii="Times New Roman" w:hAnsi="Times New Roman" w:cs="Times New Roman"/>
            <w:sz w:val="24"/>
          </w:rPr>
          <w:delText>s</w:delText>
        </w:r>
      </w:del>
      <w:r>
        <w:rPr>
          <w:rFonts w:ascii="Times New Roman" w:hAnsi="Times New Roman" w:cs="Times New Roman"/>
          <w:sz w:val="24"/>
        </w:rPr>
        <w:t xml:space="preserve"> with fully deterministic problems, </w:t>
      </w:r>
      <w:r w:rsidRPr="008E4816">
        <w:rPr>
          <w:rFonts w:ascii="Times New Roman" w:hAnsi="Times New Roman" w:cs="Times New Roman"/>
          <w:color w:val="FF0000"/>
          <w:sz w:val="24"/>
          <w:rPrChange w:id="28" w:author="张丽科" w:date="2019-06-17T10:41:00Z">
            <w:rPr>
              <w:rFonts w:ascii="Times New Roman" w:hAnsi="Times New Roman" w:cs="Times New Roman"/>
              <w:sz w:val="24"/>
            </w:rPr>
          </w:rPrChange>
        </w:rPr>
        <w:t>while we concentrate mainly on the dynamic production scheduling.</w:t>
      </w:r>
    </w:p>
    <w:p w14:paraId="7FAC2D08" w14:textId="77777777" w:rsidR="00D5693D" w:rsidRDefault="001C19C0">
      <w:pPr>
        <w:ind w:firstLineChars="100" w:firstLine="240"/>
        <w:rPr>
          <w:rFonts w:ascii="Times New Roman" w:hAnsi="Times New Roman" w:cs="Times New Roman"/>
          <w:color w:val="0000FF"/>
          <w:sz w:val="24"/>
        </w:rPr>
      </w:pPr>
      <w:bookmarkStart w:id="29" w:name="OLE_LINK8"/>
      <w:r>
        <w:rPr>
          <w:rFonts w:ascii="Times New Roman" w:hAnsi="Times New Roman" w:cs="Times New Roman"/>
          <w:sz w:val="24"/>
        </w:rPr>
        <w:t xml:space="preserve">Despite </w:t>
      </w:r>
      <w:bookmarkEnd w:id="29"/>
      <w:r>
        <w:rPr>
          <w:rFonts w:ascii="Times New Roman" w:hAnsi="Times New Roman" w:cs="Times New Roman"/>
          <w:sz w:val="24"/>
        </w:rPr>
        <w:t xml:space="preserve">the significant progress achieved by researchers, the following research questions are still open in applying job shop scheduling methods to the real-time manufacturing shop floor with the increasing complexity of production processes, the unpredictability of the production exceptions, </w:t>
      </w:r>
      <w:bookmarkStart w:id="30" w:name="OLE_LINK9"/>
      <w:bookmarkStart w:id="31" w:name="OLE_LINK10"/>
      <w:r>
        <w:rPr>
          <w:rFonts w:ascii="Times New Roman" w:hAnsi="Times New Roman" w:cs="Times New Roman"/>
          <w:sz w:val="24"/>
        </w:rPr>
        <w:t>etc</w:t>
      </w:r>
      <w:bookmarkEnd w:id="30"/>
      <w:bookmarkEnd w:id="31"/>
      <w:r>
        <w:rPr>
          <w:rFonts w:ascii="Times New Roman" w:hAnsi="Times New Roman" w:cs="Times New Roman"/>
          <w:sz w:val="24"/>
        </w:rPr>
        <w:t>. These questions are summarized as follows.</w:t>
      </w:r>
    </w:p>
    <w:p w14:paraId="0B48860B" w14:textId="77777777" w:rsidR="00D5693D" w:rsidRDefault="001C19C0">
      <w:pPr>
        <w:numPr>
          <w:ilvl w:val="0"/>
          <w:numId w:val="3"/>
        </w:numPr>
        <w:rPr>
          <w:rFonts w:ascii="Times New Roman" w:hAnsi="Times New Roman" w:cs="Times New Roman"/>
          <w:sz w:val="24"/>
        </w:rPr>
      </w:pPr>
      <w:r>
        <w:rPr>
          <w:rFonts w:ascii="Times New Roman" w:hAnsi="Times New Roman" w:cs="Times New Roman"/>
          <w:sz w:val="24"/>
        </w:rPr>
        <w:t>Almost all studies assume that only one type of uncertainty occurs at a time</w:t>
      </w:r>
      <w:del w:id="32" w:author="张丽科" w:date="2019-06-17T10:46:00Z">
        <w:r w:rsidDel="00686FA4">
          <w:rPr>
            <w:rFonts w:ascii="Times New Roman" w:hAnsi="Times New Roman" w:cs="Times New Roman"/>
            <w:sz w:val="24"/>
          </w:rPr>
          <w:delText>, and proposes a variety of algorithms.</w:delText>
        </w:r>
      </w:del>
      <w:r>
        <w:rPr>
          <w:rFonts w:ascii="Times New Roman" w:hAnsi="Times New Roman" w:cs="Times New Roman"/>
          <w:sz w:val="24"/>
        </w:rPr>
        <w:t xml:space="preserve"> In the literature, there </w:t>
      </w:r>
      <w:del w:id="33" w:author="张丽科" w:date="2019-06-17T10:47:00Z">
        <w:r w:rsidDel="00686FA4">
          <w:rPr>
            <w:rFonts w:ascii="Times New Roman" w:hAnsi="Times New Roman" w:cs="Times New Roman"/>
            <w:sz w:val="24"/>
          </w:rPr>
          <w:delText>is</w:delText>
        </w:r>
        <w:r w:rsidDel="00686FA4">
          <w:rPr>
            <w:rFonts w:ascii="Times New Roman" w:hAnsi="Times New Roman" w:cs="Times New Roman" w:hint="eastAsia"/>
            <w:sz w:val="24"/>
          </w:rPr>
          <w:delText xml:space="preserve"> </w:delText>
        </w:r>
      </w:del>
      <w:ins w:id="34" w:author="张丽科" w:date="2019-06-17T10:47:00Z">
        <w:r w:rsidR="00686FA4">
          <w:rPr>
            <w:rFonts w:ascii="Times New Roman" w:hAnsi="Times New Roman" w:cs="Times New Roman"/>
            <w:sz w:val="24"/>
          </w:rPr>
          <w:t>are</w:t>
        </w:r>
        <w:r w:rsidR="00686FA4">
          <w:rPr>
            <w:rFonts w:ascii="Times New Roman" w:hAnsi="Times New Roman" w:cs="Times New Roman" w:hint="eastAsia"/>
            <w:sz w:val="24"/>
          </w:rPr>
          <w:t xml:space="preserve"> </w:t>
        </w:r>
      </w:ins>
      <w:r>
        <w:rPr>
          <w:rFonts w:ascii="Times New Roman" w:hAnsi="Times New Roman" w:cs="Times New Roman" w:hint="eastAsia"/>
          <w:sz w:val="24"/>
        </w:rPr>
        <w:t xml:space="preserve">few </w:t>
      </w:r>
      <w:r>
        <w:rPr>
          <w:rFonts w:ascii="Times New Roman" w:hAnsi="Times New Roman" w:cs="Times New Roman"/>
          <w:sz w:val="24"/>
        </w:rPr>
        <w:t>research paper</w:t>
      </w:r>
      <w:ins w:id="35" w:author="张丽科" w:date="2019-06-17T10:47:00Z">
        <w:r w:rsidR="00686FA4">
          <w:rPr>
            <w:rFonts w:ascii="Times New Roman" w:hAnsi="Times New Roman" w:cs="Times New Roman"/>
            <w:sz w:val="24"/>
          </w:rPr>
          <w:t>s</w:t>
        </w:r>
      </w:ins>
      <w:r>
        <w:rPr>
          <w:rFonts w:ascii="Times New Roman" w:hAnsi="Times New Roman" w:cs="Times New Roman"/>
          <w:sz w:val="24"/>
        </w:rPr>
        <w:t xml:space="preserve"> which handle</w:t>
      </w:r>
      <w:del w:id="36" w:author="张丽科" w:date="2019-06-17T10:47:00Z">
        <w:r w:rsidDel="00686FA4">
          <w:rPr>
            <w:rFonts w:ascii="Times New Roman" w:hAnsi="Times New Roman" w:cs="Times New Roman"/>
            <w:sz w:val="24"/>
          </w:rPr>
          <w:delText>s</w:delText>
        </w:r>
      </w:del>
      <w:r>
        <w:rPr>
          <w:rFonts w:ascii="Times New Roman" w:hAnsi="Times New Roman" w:cs="Times New Roman"/>
          <w:sz w:val="24"/>
        </w:rPr>
        <w:t xml:space="preserve"> </w:t>
      </w:r>
      <w:r>
        <w:rPr>
          <w:rFonts w:ascii="Times New Roman" w:hAnsi="Times New Roman" w:cs="Times New Roman" w:hint="eastAsia"/>
          <w:sz w:val="24"/>
        </w:rPr>
        <w:t xml:space="preserve">various </w:t>
      </w:r>
      <w:r>
        <w:rPr>
          <w:rFonts w:ascii="Times New Roman" w:hAnsi="Times New Roman" w:cs="Times New Roman"/>
          <w:sz w:val="24"/>
        </w:rPr>
        <w:t xml:space="preserve">dynamic events such as new order arrivals, machine breakdowns, order cancellations, change in the processing time of an operation  </w:t>
      </w:r>
      <w:r>
        <w:rPr>
          <w:rFonts w:ascii="Times New Roman" w:hAnsi="Times New Roman" w:cs="Times New Roman" w:hint="eastAsia"/>
          <w:sz w:val="24"/>
        </w:rPr>
        <w:t xml:space="preserve">simultaneously </w:t>
      </w:r>
      <w:r>
        <w:rPr>
          <w:rFonts w:ascii="Times New Roman" w:hAnsi="Times New Roman" w:cs="Times New Roman"/>
          <w:sz w:val="24"/>
        </w:rPr>
        <w:t>under set-up times, machine capacity.</w:t>
      </w:r>
      <w:r>
        <w:rPr>
          <w:rFonts w:ascii="Times New Roman" w:hAnsi="Times New Roman" w:cs="Times New Roman" w:hint="eastAsia"/>
          <w:sz w:val="24"/>
        </w:rPr>
        <w:t xml:space="preserve"> </w:t>
      </w:r>
      <w:r>
        <w:rPr>
          <w:rFonts w:ascii="Times New Roman" w:hAnsi="Times New Roman" w:cs="Times New Roman"/>
          <w:sz w:val="24"/>
        </w:rPr>
        <w:t xml:space="preserve">However, in an actual dynamic production system, many different types of uncertain events may occur simultaneously or in a short period of time, and the </w:t>
      </w:r>
      <w:r>
        <w:rPr>
          <w:rFonts w:ascii="Times New Roman" w:hAnsi="Times New Roman" w:cs="Times New Roman"/>
          <w:sz w:val="24"/>
        </w:rPr>
        <w:lastRenderedPageBreak/>
        <w:t xml:space="preserve">effects of various uncertain events on the production system </w:t>
      </w:r>
      <w:bookmarkStart w:id="37" w:name="OLE_LINK11"/>
      <w:r>
        <w:rPr>
          <w:rFonts w:ascii="Times New Roman" w:hAnsi="Times New Roman" w:cs="Times New Roman"/>
          <w:sz w:val="24"/>
        </w:rPr>
        <w:t>vary</w:t>
      </w:r>
      <w:bookmarkEnd w:id="37"/>
      <w:r>
        <w:rPr>
          <w:rFonts w:ascii="Times New Roman" w:hAnsi="Times New Roman" w:cs="Times New Roman"/>
          <w:sz w:val="24"/>
        </w:rPr>
        <w:t xml:space="preserve">. Once this occurs, the combined effects of various uncertainties on the production system will cause greater damage and </w:t>
      </w:r>
      <w:bookmarkStart w:id="38" w:name="OLE_LINK12"/>
      <w:bookmarkStart w:id="39" w:name="OLE_LINK13"/>
      <w:r>
        <w:rPr>
          <w:rFonts w:ascii="Times New Roman" w:hAnsi="Times New Roman" w:cs="Times New Roman"/>
          <w:sz w:val="24"/>
        </w:rPr>
        <w:t xml:space="preserve">interference </w:t>
      </w:r>
      <w:bookmarkEnd w:id="38"/>
      <w:bookmarkEnd w:id="39"/>
      <w:r>
        <w:rPr>
          <w:rFonts w:ascii="Times New Roman" w:hAnsi="Times New Roman" w:cs="Times New Roman"/>
          <w:sz w:val="24"/>
        </w:rPr>
        <w:t xml:space="preserve">to the production system. In view of this situation, it is necessary to propose an efficient algorithm that can respond to </w:t>
      </w:r>
      <w:r>
        <w:rPr>
          <w:rFonts w:ascii="Times New Roman" w:hAnsi="Times New Roman" w:cs="Times New Roman" w:hint="eastAsia"/>
          <w:sz w:val="24"/>
        </w:rPr>
        <w:t>various</w:t>
      </w:r>
      <w:r>
        <w:rPr>
          <w:rFonts w:ascii="Times New Roman" w:hAnsi="Times New Roman" w:cs="Times New Roman"/>
          <w:sz w:val="24"/>
        </w:rPr>
        <w:t xml:space="preserve"> </w:t>
      </w:r>
      <w:r>
        <w:rPr>
          <w:rFonts w:ascii="Times New Roman" w:hAnsi="Times New Roman" w:cs="Times New Roman" w:hint="eastAsia"/>
          <w:sz w:val="24"/>
        </w:rPr>
        <w:t>real-time events</w:t>
      </w:r>
      <w:r>
        <w:rPr>
          <w:rFonts w:ascii="Times New Roman" w:hAnsi="Times New Roman" w:cs="Times New Roman"/>
          <w:sz w:val="24"/>
        </w:rPr>
        <w:t xml:space="preserve"> quickly.</w:t>
      </w:r>
    </w:p>
    <w:p w14:paraId="784B0A77" w14:textId="77777777" w:rsidR="00D5693D" w:rsidRDefault="001C19C0">
      <w:pPr>
        <w:numPr>
          <w:ilvl w:val="0"/>
          <w:numId w:val="3"/>
        </w:numPr>
        <w:rPr>
          <w:rFonts w:ascii="Times New Roman" w:hAnsi="Times New Roman" w:cs="Times New Roman"/>
          <w:sz w:val="24"/>
        </w:rPr>
      </w:pPr>
      <w:r>
        <w:rPr>
          <w:rFonts w:ascii="Times New Roman" w:hAnsi="Times New Roman" w:cs="Times New Roman"/>
          <w:sz w:val="24"/>
        </w:rPr>
        <w:t xml:space="preserve">In terms of </w:t>
      </w:r>
      <w:del w:id="40" w:author="张丽科" w:date="2019-06-17T10:52:00Z">
        <w:r w:rsidDel="00686FA4">
          <w:rPr>
            <w:rFonts w:ascii="Times New Roman" w:hAnsi="Times New Roman" w:cs="Times New Roman"/>
            <w:sz w:val="24"/>
          </w:rPr>
          <w:delText xml:space="preserve">solving </w:delText>
        </w:r>
      </w:del>
      <w:r>
        <w:rPr>
          <w:rFonts w:ascii="Times New Roman" w:hAnsi="Times New Roman" w:cs="Times New Roman"/>
          <w:sz w:val="24"/>
        </w:rPr>
        <w:t xml:space="preserve">algorithms in </w:t>
      </w:r>
      <w:ins w:id="41" w:author="张丽科" w:date="2019-06-17T10:52:00Z">
        <w:r w:rsidR="00686FA4">
          <w:rPr>
            <w:rFonts w:ascii="Times New Roman" w:hAnsi="Times New Roman" w:cs="Times New Roman"/>
            <w:sz w:val="24"/>
          </w:rPr>
          <w:t xml:space="preserve">solving </w:t>
        </w:r>
      </w:ins>
      <w:del w:id="42" w:author="张丽科" w:date="2019-06-17T10:53:00Z">
        <w:r w:rsidDel="00686FA4">
          <w:rPr>
            <w:rFonts w:ascii="Times New Roman" w:hAnsi="Times New Roman" w:cs="Times New Roman"/>
            <w:sz w:val="24"/>
          </w:rPr>
          <w:delText>dynamic job shop</w:delText>
        </w:r>
      </w:del>
      <w:ins w:id="43" w:author="张丽科" w:date="2019-06-17T10:53:00Z">
        <w:r w:rsidR="00686FA4">
          <w:rPr>
            <w:rFonts w:ascii="Times New Roman" w:hAnsi="Times New Roman" w:cs="Times New Roman"/>
            <w:sz w:val="24"/>
          </w:rPr>
          <w:t>DJSP</w:t>
        </w:r>
      </w:ins>
      <w:r>
        <w:rPr>
          <w:rFonts w:ascii="Times New Roman" w:hAnsi="Times New Roman" w:cs="Times New Roman"/>
          <w:sz w:val="24"/>
        </w:rPr>
        <w:t xml:space="preserve">, heuristic priority rules are simple, fast and easy to implement, but cannot guarantee the quality of solutions. Intelligent algorithms such as widely used genetic algorithms usually require a series of </w:t>
      </w:r>
      <w:bookmarkStart w:id="44" w:name="OLE_LINK14"/>
      <w:r>
        <w:rPr>
          <w:rFonts w:ascii="Times New Roman" w:hAnsi="Times New Roman" w:cs="Times New Roman"/>
          <w:sz w:val="24"/>
        </w:rPr>
        <w:t xml:space="preserve">improvement </w:t>
      </w:r>
      <w:bookmarkEnd w:id="44"/>
      <w:r>
        <w:rPr>
          <w:rFonts w:ascii="Times New Roman" w:hAnsi="Times New Roman" w:cs="Times New Roman"/>
          <w:sz w:val="24"/>
        </w:rPr>
        <w:t xml:space="preserve">and optimization operations based on the characteristics of the problem, and the generalization ability of these optimization operations </w:t>
      </w:r>
      <w:ins w:id="45" w:author="张丽科" w:date="2019-06-17T11:26:00Z">
        <w:r w:rsidR="001E7BA2">
          <w:rPr>
            <w:rFonts w:ascii="Times New Roman" w:hAnsi="Times New Roman" w:cs="Times New Roman" w:hint="eastAsia"/>
            <w:sz w:val="24"/>
          </w:rPr>
          <w:t>whose</w:t>
        </w:r>
        <w:r w:rsidR="001E7BA2">
          <w:rPr>
            <w:rFonts w:ascii="Times New Roman" w:hAnsi="Times New Roman" w:cs="Times New Roman"/>
            <w:sz w:val="24"/>
          </w:rPr>
          <w:t xml:space="preserve"> </w:t>
        </w:r>
        <w:r w:rsidR="001E7BA2" w:rsidRPr="0014325F">
          <w:rPr>
            <w:rFonts w:ascii="Times New Roman" w:hAnsi="Times New Roman" w:cs="Times New Roman"/>
            <w:color w:val="FF0000"/>
            <w:sz w:val="24"/>
          </w:rPr>
          <w:t>design is complicated and cumbersome</w:t>
        </w:r>
        <w:r w:rsidR="001E7BA2">
          <w:rPr>
            <w:rFonts w:ascii="Times New Roman" w:hAnsi="Times New Roman" w:cs="Times New Roman"/>
            <w:sz w:val="24"/>
          </w:rPr>
          <w:t xml:space="preserve"> </w:t>
        </w:r>
      </w:ins>
      <w:r>
        <w:rPr>
          <w:rFonts w:ascii="Times New Roman" w:hAnsi="Times New Roman" w:cs="Times New Roman"/>
          <w:sz w:val="24"/>
        </w:rPr>
        <w:t>is limited,</w:t>
      </w:r>
      <w:r w:rsidRPr="00320B3E">
        <w:rPr>
          <w:rFonts w:ascii="Times New Roman" w:hAnsi="Times New Roman" w:cs="Times New Roman"/>
          <w:color w:val="FF0000"/>
          <w:sz w:val="24"/>
          <w:rPrChange w:id="46" w:author="张丽科" w:date="2019-06-17T10:57:00Z">
            <w:rPr>
              <w:rFonts w:ascii="Times New Roman" w:hAnsi="Times New Roman" w:cs="Times New Roman"/>
              <w:sz w:val="24"/>
            </w:rPr>
          </w:rPrChange>
        </w:rPr>
        <w:t xml:space="preserve"> </w:t>
      </w:r>
      <w:del w:id="47" w:author="张丽科" w:date="2019-06-17T11:27:00Z">
        <w:r w:rsidRPr="00320B3E" w:rsidDel="001E7BA2">
          <w:rPr>
            <w:rFonts w:ascii="Times New Roman" w:hAnsi="Times New Roman" w:cs="Times New Roman"/>
            <w:color w:val="FF0000"/>
            <w:sz w:val="24"/>
            <w:rPrChange w:id="48" w:author="张丽科" w:date="2019-06-17T10:57:00Z">
              <w:rPr>
                <w:rFonts w:ascii="Times New Roman" w:hAnsi="Times New Roman" w:cs="Times New Roman"/>
                <w:sz w:val="24"/>
              </w:rPr>
            </w:rPrChange>
          </w:rPr>
          <w:delText>its</w:delText>
        </w:r>
      </w:del>
      <w:del w:id="49" w:author="张丽科" w:date="2019-06-17T11:26:00Z">
        <w:r w:rsidRPr="00320B3E" w:rsidDel="001E7BA2">
          <w:rPr>
            <w:rFonts w:ascii="Times New Roman" w:hAnsi="Times New Roman" w:cs="Times New Roman"/>
            <w:color w:val="FF0000"/>
            <w:sz w:val="24"/>
            <w:rPrChange w:id="50" w:author="张丽科" w:date="2019-06-17T10:57:00Z">
              <w:rPr>
                <w:rFonts w:ascii="Times New Roman" w:hAnsi="Times New Roman" w:cs="Times New Roman"/>
                <w:sz w:val="24"/>
              </w:rPr>
            </w:rPrChange>
          </w:rPr>
          <w:delText xml:space="preserve"> design is complicated and </w:delText>
        </w:r>
        <w:bookmarkStart w:id="51" w:name="OLE_LINK17"/>
        <w:bookmarkStart w:id="52" w:name="OLE_LINK18"/>
        <w:r w:rsidRPr="00320B3E" w:rsidDel="001E7BA2">
          <w:rPr>
            <w:rFonts w:ascii="Times New Roman" w:hAnsi="Times New Roman" w:cs="Times New Roman"/>
            <w:color w:val="FF0000"/>
            <w:sz w:val="24"/>
            <w:rPrChange w:id="53" w:author="张丽科" w:date="2019-06-17T10:57:00Z">
              <w:rPr>
                <w:rFonts w:ascii="Times New Roman" w:hAnsi="Times New Roman" w:cs="Times New Roman"/>
                <w:sz w:val="24"/>
              </w:rPr>
            </w:rPrChange>
          </w:rPr>
          <w:delText>cumbersome</w:delText>
        </w:r>
      </w:del>
      <w:bookmarkEnd w:id="51"/>
      <w:bookmarkEnd w:id="52"/>
      <w:r w:rsidRPr="00320B3E">
        <w:rPr>
          <w:rFonts w:ascii="Times New Roman" w:hAnsi="Times New Roman" w:cs="Times New Roman"/>
          <w:color w:val="FF0000"/>
          <w:sz w:val="24"/>
          <w:rPrChange w:id="54" w:author="张丽科" w:date="2019-06-17T10:57:00Z">
            <w:rPr>
              <w:rFonts w:ascii="Times New Roman" w:hAnsi="Times New Roman" w:cs="Times New Roman"/>
              <w:sz w:val="24"/>
            </w:rPr>
          </w:rPrChange>
        </w:rPr>
        <w:t>.</w:t>
      </w:r>
      <w:r>
        <w:rPr>
          <w:rFonts w:ascii="Times New Roman" w:hAnsi="Times New Roman" w:cs="Times New Roman"/>
          <w:sz w:val="24"/>
        </w:rPr>
        <w:t xml:space="preserve"> Usually</w:t>
      </w:r>
      <w:r>
        <w:rPr>
          <w:rFonts w:ascii="Times New Roman" w:hAnsi="Times New Roman" w:cs="Times New Roman" w:hint="eastAsia"/>
          <w:sz w:val="24"/>
        </w:rPr>
        <w:t xml:space="preserve"> it will take a long time to generate a </w:t>
      </w:r>
      <w:r>
        <w:rPr>
          <w:rFonts w:ascii="Times New Roman" w:hAnsi="Times New Roman" w:cs="Times New Roman"/>
          <w:sz w:val="24"/>
        </w:rPr>
        <w:t>high-quality solution</w:t>
      </w:r>
      <w:r>
        <w:rPr>
          <w:rFonts w:ascii="Times New Roman" w:hAnsi="Times New Roman" w:cs="Times New Roman" w:hint="eastAsia"/>
          <w:sz w:val="24"/>
        </w:rPr>
        <w:t>, which is not conducive to rapid response when uncertain events occur</w:t>
      </w:r>
      <w:r>
        <w:rPr>
          <w:rFonts w:ascii="Times New Roman" w:hAnsi="Times New Roman" w:cs="Times New Roman"/>
          <w:sz w:val="24"/>
        </w:rPr>
        <w:t xml:space="preserve">. So it is necessary to find a more general search algorithm without designing </w:t>
      </w:r>
      <w:r>
        <w:rPr>
          <w:rFonts w:ascii="Times New Roman" w:hAnsi="Times New Roman" w:cs="Times New Roman" w:hint="eastAsia"/>
          <w:sz w:val="24"/>
        </w:rPr>
        <w:t>special</w:t>
      </w:r>
      <w:r>
        <w:rPr>
          <w:rFonts w:ascii="Times New Roman" w:hAnsi="Times New Roman" w:cs="Times New Roman"/>
          <w:sz w:val="24"/>
        </w:rPr>
        <w:t xml:space="preserve"> optimization operators,</w:t>
      </w:r>
      <w:r>
        <w:rPr>
          <w:rFonts w:ascii="Times New Roman" w:hAnsi="Times New Roman" w:cs="Times New Roman" w:hint="eastAsia"/>
          <w:sz w:val="24"/>
        </w:rPr>
        <w:t xml:space="preserve"> </w:t>
      </w:r>
      <w:r>
        <w:rPr>
          <w:rFonts w:ascii="Times New Roman" w:hAnsi="Times New Roman" w:cs="Times New Roman"/>
          <w:sz w:val="24"/>
        </w:rPr>
        <w:t xml:space="preserve">which can respond to various uncertain events timely </w:t>
      </w:r>
      <w:del w:id="55" w:author="张丽科" w:date="2019-06-17T10:58:00Z">
        <w:r w:rsidDel="00320B3E">
          <w:rPr>
            <w:rFonts w:ascii="Times New Roman" w:hAnsi="Times New Roman" w:cs="Times New Roman"/>
            <w:sz w:val="24"/>
          </w:rPr>
          <w:delText xml:space="preserve">under </w:delText>
        </w:r>
      </w:del>
      <w:ins w:id="56" w:author="张丽科" w:date="2019-06-17T10:58:00Z">
        <w:r w:rsidR="00320B3E">
          <w:rPr>
            <w:rFonts w:ascii="Times New Roman" w:hAnsi="Times New Roman" w:cs="Times New Roman"/>
            <w:sz w:val="24"/>
          </w:rPr>
          <w:t xml:space="preserve">for </w:t>
        </w:r>
      </w:ins>
      <w:del w:id="57" w:author="张丽科" w:date="2019-06-17T10:58:00Z">
        <w:r w:rsidDel="00320B3E">
          <w:rPr>
            <w:rFonts w:ascii="Times New Roman" w:hAnsi="Times New Roman" w:cs="Times New Roman"/>
            <w:sz w:val="24"/>
          </w:rPr>
          <w:delText>dynamic job shop problems</w:delText>
        </w:r>
      </w:del>
      <w:ins w:id="58" w:author="张丽科" w:date="2019-06-17T10:58:00Z">
        <w:r w:rsidR="00320B3E">
          <w:rPr>
            <w:rFonts w:ascii="Times New Roman" w:hAnsi="Times New Roman" w:cs="Times New Roman"/>
            <w:sz w:val="24"/>
          </w:rPr>
          <w:t>DJSP</w:t>
        </w:r>
      </w:ins>
      <w:r>
        <w:rPr>
          <w:rFonts w:ascii="Times New Roman" w:hAnsi="Times New Roman" w:cs="Times New Roman"/>
          <w:sz w:val="24"/>
        </w:rPr>
        <w:t xml:space="preserve"> with different scale</w:t>
      </w:r>
      <w:r>
        <w:rPr>
          <w:rFonts w:ascii="Times New Roman" w:hAnsi="Times New Roman" w:cs="Times New Roman" w:hint="eastAsia"/>
          <w:sz w:val="24"/>
        </w:rPr>
        <w:t>s.</w:t>
      </w:r>
    </w:p>
    <w:p w14:paraId="71DD7974" w14:textId="77777777" w:rsidR="00D5693D" w:rsidRDefault="001C19C0">
      <w:pPr>
        <w:numPr>
          <w:ilvl w:val="0"/>
          <w:numId w:val="3"/>
        </w:numPr>
        <w:rPr>
          <w:rFonts w:ascii="Times New Roman" w:hAnsi="Times New Roman" w:cs="Times New Roman"/>
          <w:sz w:val="24"/>
        </w:rPr>
      </w:pPr>
      <w:r>
        <w:rPr>
          <w:rFonts w:ascii="Times New Roman" w:hAnsi="Times New Roman" w:cs="Times New Roman" w:hint="eastAsia"/>
          <w:sz w:val="24"/>
        </w:rPr>
        <w:t>In practice, large deviations or changes to the sequence will occur when the real-time events disrupt the initial schedule</w:t>
      </w:r>
      <w:r>
        <w:rPr>
          <w:rFonts w:ascii="Times New Roman" w:hAnsi="Times New Roman" w:cs="Times New Roman"/>
          <w:sz w:val="24"/>
        </w:rPr>
        <w:t xml:space="preserve">, </w:t>
      </w:r>
      <w:r w:rsidRPr="00320B3E">
        <w:rPr>
          <w:rFonts w:ascii="Times New Roman" w:hAnsi="Times New Roman" w:cs="Times New Roman"/>
          <w:color w:val="FF0000"/>
          <w:sz w:val="24"/>
          <w:rPrChange w:id="59" w:author="张丽科" w:date="2019-06-17T11:01:00Z">
            <w:rPr>
              <w:rFonts w:ascii="Times New Roman" w:hAnsi="Times New Roman" w:cs="Times New Roman"/>
              <w:sz w:val="24"/>
            </w:rPr>
          </w:rPrChange>
        </w:rPr>
        <w:t>and the schedule after the rescheduling point often become infeasible or inefficient,</w:t>
      </w:r>
      <w:r>
        <w:rPr>
          <w:rFonts w:ascii="Times New Roman" w:hAnsi="Times New Roman" w:cs="Times New Roman"/>
          <w:sz w:val="24"/>
        </w:rPr>
        <w:t xml:space="preserve"> so there is no need to search for the schedule</w:t>
      </w:r>
      <w:r>
        <w:rPr>
          <w:rFonts w:ascii="Times New Roman" w:hAnsi="Times New Roman" w:cs="Times New Roman" w:hint="eastAsia"/>
          <w:sz w:val="24"/>
        </w:rPr>
        <w:t>s</w:t>
      </w:r>
      <w:r>
        <w:rPr>
          <w:rFonts w:ascii="Times New Roman" w:hAnsi="Times New Roman" w:cs="Times New Roman"/>
          <w:sz w:val="24"/>
        </w:rPr>
        <w:t xml:space="preserve"> of all operations</w:t>
      </w:r>
      <w:del w:id="60" w:author="张丽科" w:date="2019-06-17T11:29:00Z">
        <w:r w:rsidDel="001E7BA2">
          <w:rPr>
            <w:rFonts w:ascii="Times New Roman" w:hAnsi="Times New Roman" w:cs="Times New Roman"/>
            <w:sz w:val="24"/>
          </w:rPr>
          <w:delText xml:space="preserve"> </w:delText>
        </w:r>
        <w:r w:rsidDel="001E7BA2">
          <w:rPr>
            <w:rFonts w:ascii="Times New Roman" w:hAnsi="Times New Roman" w:cs="Times New Roman" w:hint="eastAsia"/>
            <w:sz w:val="24"/>
          </w:rPr>
          <w:delText>before or after</w:delText>
        </w:r>
        <w:r w:rsidDel="001E7BA2">
          <w:rPr>
            <w:rFonts w:ascii="Times New Roman" w:hAnsi="Times New Roman" w:cs="Times New Roman"/>
            <w:sz w:val="24"/>
          </w:rPr>
          <w:delText xml:space="preserve"> dynamic events occur</w:delText>
        </w:r>
      </w:del>
      <w:r>
        <w:rPr>
          <w:rFonts w:ascii="Times New Roman" w:hAnsi="Times New Roman" w:cs="Times New Roman"/>
          <w:sz w:val="24"/>
        </w:rPr>
        <w:t>,</w:t>
      </w:r>
      <w:r w:rsidRPr="00320B3E">
        <w:rPr>
          <w:rFonts w:ascii="Times New Roman" w:hAnsi="Times New Roman" w:cs="Times New Roman"/>
          <w:color w:val="FF0000"/>
          <w:sz w:val="24"/>
          <w:rPrChange w:id="61" w:author="张丽科" w:date="2019-06-17T11:02:00Z">
            <w:rPr>
              <w:rFonts w:ascii="Times New Roman" w:hAnsi="Times New Roman" w:cs="Times New Roman"/>
              <w:sz w:val="24"/>
            </w:rPr>
          </w:rPrChange>
        </w:rPr>
        <w:t xml:space="preserve"> So</w:t>
      </w:r>
      <w:r>
        <w:rPr>
          <w:rFonts w:ascii="Times New Roman" w:hAnsi="Times New Roman" w:cs="Times New Roman"/>
          <w:sz w:val="24"/>
        </w:rPr>
        <w:t xml:space="preserve"> </w:t>
      </w:r>
      <w:ins w:id="62" w:author="张丽科" w:date="2019-06-17T11:02:00Z">
        <w:r w:rsidR="00320B3E">
          <w:rPr>
            <w:rFonts w:ascii="Times New Roman" w:hAnsi="Times New Roman" w:cs="Times New Roman"/>
            <w:sz w:val="24"/>
          </w:rPr>
          <w:t>(</w:t>
        </w:r>
        <w:r w:rsidR="00320B3E">
          <w:rPr>
            <w:rFonts w:ascii="Times New Roman" w:hAnsi="Times New Roman" w:cs="Times New Roman" w:hint="eastAsia"/>
            <w:sz w:val="24"/>
          </w:rPr>
          <w:t>与之相反</w:t>
        </w:r>
        <w:r w:rsidR="00320B3E">
          <w:rPr>
            <w:rFonts w:ascii="Times New Roman" w:hAnsi="Times New Roman" w:cs="Times New Roman"/>
            <w:sz w:val="24"/>
          </w:rPr>
          <w:t>)</w:t>
        </w:r>
      </w:ins>
      <w:r>
        <w:rPr>
          <w:rFonts w:ascii="Times New Roman" w:hAnsi="Times New Roman" w:cs="Times New Roman"/>
          <w:sz w:val="24"/>
        </w:rPr>
        <w:t>we can search for the schedule while processing according to the already generated schedule in a dynamic manufacturing system.</w:t>
      </w:r>
    </w:p>
    <w:p w14:paraId="58894BA7" w14:textId="77777777" w:rsidR="00D5693D" w:rsidRDefault="001C19C0" w:rsidP="00C35B65">
      <w:pPr>
        <w:ind w:firstLineChars="100" w:firstLine="240"/>
        <w:rPr>
          <w:rFonts w:ascii="Times New Roman" w:hAnsi="Times New Roman" w:cs="Times New Roman"/>
          <w:sz w:val="24"/>
        </w:rPr>
      </w:pPr>
      <w:r>
        <w:rPr>
          <w:rFonts w:ascii="Times New Roman" w:hAnsi="Times New Roman" w:cs="Times New Roman"/>
          <w:sz w:val="24"/>
        </w:rPr>
        <w:t xml:space="preserve">To address the above </w:t>
      </w:r>
      <w:r>
        <w:rPr>
          <w:rFonts w:ascii="Times New Roman" w:hAnsi="Times New Roman" w:cs="Times New Roman" w:hint="eastAsia"/>
          <w:sz w:val="24"/>
        </w:rPr>
        <w:t>questions</w:t>
      </w:r>
      <w:r>
        <w:rPr>
          <w:rFonts w:ascii="Times New Roman" w:hAnsi="Times New Roman" w:cs="Times New Roman"/>
          <w:sz w:val="24"/>
        </w:rPr>
        <w:t>, in this study,</w:t>
      </w:r>
      <w:r>
        <w:rPr>
          <w:rFonts w:ascii="Times New Roman" w:hAnsi="Times New Roman" w:cs="Times New Roman" w:hint="eastAsia"/>
          <w:sz w:val="24"/>
        </w:rPr>
        <w:t xml:space="preserve"> </w:t>
      </w:r>
      <w:r>
        <w:rPr>
          <w:rFonts w:ascii="Times New Roman" w:hAnsi="Times New Roman" w:cs="Times New Roman"/>
          <w:sz w:val="24"/>
        </w:rPr>
        <w:t>a</w:t>
      </w:r>
      <w:del w:id="63" w:author="张丽科" w:date="2019-06-17T11:03:00Z">
        <w:r w:rsidDel="00320B3E">
          <w:rPr>
            <w:rFonts w:ascii="Times New Roman" w:hAnsi="Times New Roman" w:cs="Times New Roman"/>
            <w:sz w:val="24"/>
          </w:rPr>
          <w:delText>n</w:delText>
        </w:r>
      </w:del>
      <w:r>
        <w:rPr>
          <w:rFonts w:ascii="Times New Roman" w:hAnsi="Times New Roman" w:cs="Times New Roman" w:hint="eastAsia"/>
          <w:sz w:val="24"/>
        </w:rPr>
        <w:t xml:space="preserve"> MCTS-based event-driven rescheduling method</w:t>
      </w:r>
      <w:r>
        <w:rPr>
          <w:rFonts w:ascii="Times New Roman" w:hAnsi="Times New Roman" w:cs="Times New Roman"/>
          <w:sz w:val="24"/>
        </w:rPr>
        <w:t xml:space="preserve"> </w:t>
      </w:r>
      <w:r>
        <w:rPr>
          <w:rFonts w:ascii="Times New Roman" w:hAnsi="Times New Roman" w:cs="Times New Roman" w:hint="eastAsia"/>
          <w:sz w:val="24"/>
        </w:rPr>
        <w:t>(</w:t>
      </w:r>
      <w:r w:rsidRPr="00C21039">
        <w:rPr>
          <w:rFonts w:ascii="Times New Roman" w:hAnsi="Times New Roman" w:cs="Times New Roman" w:hint="eastAsia"/>
          <w:bCs/>
          <w:sz w:val="24"/>
        </w:rPr>
        <w:t>MCTS-ERM</w:t>
      </w:r>
      <w:r>
        <w:rPr>
          <w:rFonts w:ascii="Times New Roman" w:hAnsi="Times New Roman" w:cs="Times New Roman" w:hint="eastAsia"/>
          <w:sz w:val="24"/>
        </w:rPr>
        <w:t xml:space="preserve">) was </w:t>
      </w:r>
      <w:r>
        <w:rPr>
          <w:rFonts w:ascii="Times New Roman" w:hAnsi="Times New Roman" w:cs="Times New Roman"/>
          <w:sz w:val="24"/>
        </w:rPr>
        <w:t>presented to address the above newly emerged problems.</w:t>
      </w:r>
      <w:r>
        <w:rPr>
          <w:rFonts w:ascii="Times New Roman" w:hAnsi="Times New Roman" w:cs="Times New Roman" w:hint="eastAsia"/>
          <w:sz w:val="24"/>
        </w:rPr>
        <w:t xml:space="preserve"> </w:t>
      </w:r>
      <w:r w:rsidR="00C35B65">
        <w:rPr>
          <w:rFonts w:ascii="Times New Roman" w:hAnsi="Times New Roman" w:cs="Times New Roman"/>
          <w:sz w:val="24"/>
        </w:rPr>
        <w:t>As</w:t>
      </w:r>
      <w:r w:rsidR="00C35B65">
        <w:rPr>
          <w:rFonts w:ascii="Times New Roman" w:hAnsi="Times New Roman" w:cs="Times New Roman" w:hint="eastAsia"/>
          <w:sz w:val="24"/>
        </w:rPr>
        <w:t xml:space="preserve"> </w:t>
      </w:r>
      <w:r w:rsidR="00C35B65">
        <w:rPr>
          <w:rFonts w:ascii="Times New Roman" w:hAnsi="Times New Roman" w:cs="Times New Roman"/>
          <w:sz w:val="24"/>
        </w:rPr>
        <w:t xml:space="preserve">a complex dynamic problem, </w:t>
      </w:r>
      <w:del w:id="64" w:author="张丽科" w:date="2019-06-17T11:06:00Z">
        <w:r w:rsidR="00C35B65" w:rsidDel="00A472B7">
          <w:rPr>
            <w:rFonts w:ascii="Times New Roman" w:hAnsi="Times New Roman" w:cs="Times New Roman"/>
            <w:sz w:val="24"/>
          </w:rPr>
          <w:delText xml:space="preserve">dynamic jobs shop problem </w:delText>
        </w:r>
      </w:del>
      <w:r w:rsidR="00C35B65">
        <w:rPr>
          <w:rFonts w:ascii="Times New Roman" w:hAnsi="Times New Roman" w:cs="Times New Roman"/>
          <w:sz w:val="24"/>
        </w:rPr>
        <w:t>(DJSP)</w:t>
      </w:r>
      <w:r w:rsidR="00C35B65" w:rsidRPr="00AE5AD7">
        <w:rPr>
          <w:rFonts w:ascii="Times New Roman" w:hAnsi="Times New Roman" w:cs="Times New Roman"/>
          <w:sz w:val="24"/>
        </w:rPr>
        <w:t xml:space="preserve"> can be represented as a Markov Decision Process with explicitly available generative</w:t>
      </w:r>
      <w:r w:rsidR="00C35B65">
        <w:rPr>
          <w:rFonts w:ascii="Times New Roman" w:hAnsi="Times New Roman" w:cs="Times New Roman" w:hint="eastAsia"/>
          <w:sz w:val="24"/>
        </w:rPr>
        <w:t xml:space="preserve"> </w:t>
      </w:r>
      <w:r w:rsidR="00C35B65">
        <w:rPr>
          <w:rFonts w:ascii="Times New Roman" w:hAnsi="Times New Roman" w:cs="Times New Roman"/>
          <w:sz w:val="24"/>
        </w:rPr>
        <w:t>model, it</w:t>
      </w:r>
      <w:r w:rsidR="00C35B65" w:rsidRPr="00AE5AD7">
        <w:rPr>
          <w:rFonts w:ascii="Times New Roman" w:hAnsi="Times New Roman" w:cs="Times New Roman"/>
          <w:sz w:val="24"/>
        </w:rPr>
        <w:t xml:space="preserve"> is a natural candid</w:t>
      </w:r>
      <w:r w:rsidR="00C35B65">
        <w:rPr>
          <w:rFonts w:ascii="Times New Roman" w:hAnsi="Times New Roman" w:cs="Times New Roman"/>
          <w:sz w:val="24"/>
        </w:rPr>
        <w:t xml:space="preserve">ate for MCTS. </w:t>
      </w:r>
      <w:r>
        <w:rPr>
          <w:rFonts w:ascii="Times New Roman" w:hAnsi="Times New Roman" w:cs="Times New Roman"/>
          <w:sz w:val="24"/>
        </w:rPr>
        <w:t>In</w:t>
      </w:r>
      <w:r>
        <w:rPr>
          <w:rFonts w:ascii="Times New Roman" w:hAnsi="Times New Roman" w:cs="Times New Roman" w:hint="eastAsia"/>
          <w:sz w:val="24"/>
        </w:rPr>
        <w:t xml:space="preserve"> </w:t>
      </w:r>
      <w:r>
        <w:rPr>
          <w:rFonts w:ascii="Times New Roman" w:hAnsi="Times New Roman" w:cs="Times New Roman"/>
          <w:sz w:val="24"/>
        </w:rPr>
        <w:t xml:space="preserve">our method, when real-time events occur, </w:t>
      </w:r>
      <w:r>
        <w:rPr>
          <w:rFonts w:ascii="Times New Roman" w:hAnsi="Times New Roman" w:cs="Times New Roman" w:hint="eastAsia"/>
          <w:sz w:val="24"/>
        </w:rPr>
        <w:t xml:space="preserve">instead of generating a complete schedule, </w:t>
      </w:r>
      <w:r>
        <w:rPr>
          <w:rFonts w:ascii="Times New Roman" w:hAnsi="Times New Roman" w:cs="Times New Roman"/>
          <w:sz w:val="24"/>
        </w:rPr>
        <w:t>we</w:t>
      </w:r>
      <w:r>
        <w:rPr>
          <w:rFonts w:ascii="Times New Roman" w:hAnsi="Times New Roman" w:cs="Times New Roman" w:hint="eastAsia"/>
          <w:sz w:val="24"/>
        </w:rPr>
        <w:t xml:space="preserve"> determine the processed order </w:t>
      </w:r>
      <w:r>
        <w:rPr>
          <w:rFonts w:ascii="Times New Roman" w:hAnsi="Times New Roman" w:cs="Times New Roman"/>
          <w:sz w:val="24"/>
        </w:rPr>
        <w:t xml:space="preserve">for all remaining operations </w:t>
      </w:r>
      <w:bookmarkStart w:id="65" w:name="OLE_LINK15"/>
      <w:bookmarkStart w:id="66" w:name="OLE_LINK16"/>
      <w:r>
        <w:rPr>
          <w:rFonts w:ascii="Times New Roman" w:hAnsi="Times New Roman" w:cs="Times New Roman"/>
          <w:sz w:val="24"/>
        </w:rPr>
        <w:t>in turn</w:t>
      </w:r>
      <w:bookmarkEnd w:id="65"/>
      <w:bookmarkEnd w:id="66"/>
      <w:r>
        <w:rPr>
          <w:rFonts w:ascii="Times New Roman" w:hAnsi="Times New Roman" w:cs="Times New Roman" w:hint="eastAsia"/>
          <w:sz w:val="24"/>
        </w:rPr>
        <w:t xml:space="preserve"> while the job shop start to process according to </w:t>
      </w:r>
      <w:ins w:id="67" w:author="张丽科" w:date="2019-06-17T11:07:00Z">
        <w:r w:rsidR="00A472B7">
          <w:rPr>
            <w:rFonts w:ascii="Times New Roman" w:hAnsi="Times New Roman" w:cs="Times New Roman" w:hint="eastAsia"/>
            <w:sz w:val="24"/>
          </w:rPr>
          <w:t>the</w:t>
        </w:r>
        <w:r w:rsidR="00A472B7">
          <w:rPr>
            <w:rFonts w:ascii="Times New Roman" w:hAnsi="Times New Roman" w:cs="Times New Roman"/>
            <w:sz w:val="24"/>
          </w:rPr>
          <w:t xml:space="preserve"> </w:t>
        </w:r>
      </w:ins>
      <w:r>
        <w:rPr>
          <w:rFonts w:ascii="Times New Roman" w:hAnsi="Times New Roman" w:cs="Times New Roman" w:hint="eastAsia"/>
          <w:sz w:val="24"/>
        </w:rPr>
        <w:t>schedule that has been generated.</w:t>
      </w:r>
      <w:r>
        <w:rPr>
          <w:rFonts w:ascii="Times New Roman" w:hAnsi="Times New Roman" w:cs="Times New Roman"/>
          <w:sz w:val="24"/>
        </w:rPr>
        <w:t xml:space="preserve"> The complete rescheduling strategy, which regenerates a new schedule from scratch, is used at each rescheduling point. </w:t>
      </w:r>
      <w:r>
        <w:rPr>
          <w:rFonts w:ascii="Times New Roman" w:hAnsi="Times New Roman" w:cs="Times New Roman" w:hint="eastAsia"/>
          <w:sz w:val="24"/>
        </w:rPr>
        <w:t xml:space="preserve">Experimental results show that our method </w:t>
      </w:r>
      <w:r>
        <w:rPr>
          <w:rFonts w:ascii="Times New Roman" w:hAnsi="Times New Roman" w:cs="Times New Roman"/>
          <w:sz w:val="24"/>
        </w:rPr>
        <w:t xml:space="preserve">can </w:t>
      </w:r>
      <w:r w:rsidR="004A6861" w:rsidRPr="0077213C">
        <w:rPr>
          <w:rFonts w:ascii="Times New Roman" w:hAnsi="Times New Roman" w:cs="Times New Roman"/>
          <w:sz w:val="24"/>
        </w:rPr>
        <w:t>rea</w:t>
      </w:r>
      <w:r w:rsidR="004A6861">
        <w:rPr>
          <w:rFonts w:ascii="Times New Roman" w:hAnsi="Times New Roman" w:cs="Times New Roman"/>
          <w:sz w:val="24"/>
        </w:rPr>
        <w:t xml:space="preserve">ct quickly to unexpected events </w:t>
      </w:r>
      <w:r>
        <w:rPr>
          <w:rFonts w:ascii="Times New Roman" w:hAnsi="Times New Roman" w:cs="Times New Roman" w:hint="eastAsia"/>
          <w:sz w:val="24"/>
        </w:rPr>
        <w:t>and achieve high solutions in a simulated dynamic shop</w:t>
      </w:r>
      <w:r>
        <w:rPr>
          <w:rFonts w:ascii="Times New Roman" w:hAnsi="Times New Roman" w:cs="Times New Roman"/>
          <w:sz w:val="24"/>
        </w:rPr>
        <w:t xml:space="preserve">. To our best knowledge, in the literature reported, MCTS has not yet been adopted to regenerate new schedules in a reactive way when shop environments change. </w:t>
      </w:r>
    </w:p>
    <w:p w14:paraId="262830E4"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paper is </w:t>
      </w:r>
      <w:r>
        <w:rPr>
          <w:rFonts w:ascii="Times New Roman" w:hAnsi="Times New Roman" w:cs="Times New Roman" w:hint="eastAsia"/>
          <w:sz w:val="24"/>
        </w:rPr>
        <w:t>organized</w:t>
      </w:r>
      <w:r>
        <w:rPr>
          <w:rFonts w:ascii="Times New Roman" w:hAnsi="Times New Roman" w:cs="Times New Roman"/>
          <w:sz w:val="24"/>
        </w:rPr>
        <w:t xml:space="preserve"> as follows. The literature review is presented in Section 2. The proposed </w:t>
      </w:r>
      <w:r>
        <w:rPr>
          <w:rFonts w:ascii="Times New Roman" w:hAnsi="Times New Roman" w:cs="Times New Roman" w:hint="eastAsia"/>
          <w:sz w:val="24"/>
        </w:rPr>
        <w:t>MCTS</w:t>
      </w:r>
      <w:r>
        <w:rPr>
          <w:rFonts w:ascii="Times New Roman" w:hAnsi="Times New Roman" w:cs="Times New Roman"/>
          <w:sz w:val="24"/>
        </w:rPr>
        <w:t xml:space="preserve">-based algorithm is presented in Section 3. The problem is defined in </w:t>
      </w:r>
      <w:r>
        <w:rPr>
          <w:rFonts w:ascii="Times New Roman" w:hAnsi="Times New Roman" w:cs="Times New Roman" w:hint="eastAsia"/>
          <w:sz w:val="24"/>
        </w:rPr>
        <w:t xml:space="preserve">Section </w:t>
      </w:r>
      <w:r>
        <w:rPr>
          <w:rFonts w:ascii="Times New Roman" w:hAnsi="Times New Roman" w:cs="Times New Roman"/>
          <w:sz w:val="24"/>
        </w:rPr>
        <w:t>4. In Section 5, the experimental design and results are discussed. Finally, Section 6 gives the conclusions.</w:t>
      </w:r>
    </w:p>
    <w:p w14:paraId="6EE871E4" w14:textId="77777777" w:rsidR="00D5693D" w:rsidRDefault="001C19C0">
      <w:pPr>
        <w:numPr>
          <w:ilvl w:val="0"/>
          <w:numId w:val="4"/>
        </w:numPr>
        <w:spacing w:beforeLines="50" w:before="159" w:afterLines="50" w:after="159"/>
        <w:jc w:val="left"/>
        <w:outlineLvl w:val="0"/>
        <w:rPr>
          <w:rFonts w:ascii="Times New Roman" w:hAnsi="Times New Roman" w:cs="Times New Roman"/>
          <w:color w:val="0000FF"/>
          <w:sz w:val="24"/>
        </w:rPr>
      </w:pPr>
      <w:r>
        <w:rPr>
          <w:rFonts w:ascii="Times New Roman" w:hAnsi="Times New Roman" w:cs="Times New Roman"/>
          <w:color w:val="0000FF"/>
          <w:sz w:val="24"/>
        </w:rPr>
        <w:t>Monte Carlo Tree Search</w:t>
      </w:r>
    </w:p>
    <w:p w14:paraId="66663A93" w14:textId="77777777" w:rsidR="00D5693D" w:rsidRDefault="00ED6872">
      <w:pPr>
        <w:ind w:firstLineChars="200" w:firstLine="480"/>
        <w:rPr>
          <w:rFonts w:ascii="Times New Roman" w:hAnsi="Times New Roman" w:cs="Times New Roman"/>
          <w:sz w:val="24"/>
        </w:rPr>
      </w:pPr>
      <w:r>
        <w:rPr>
          <w:rFonts w:ascii="Times New Roman" w:hAnsi="Times New Roman" w:cs="Times New Roman"/>
          <w:sz w:val="24"/>
        </w:rPr>
        <w:t xml:space="preserve">Monte Carlo Tree Search </w:t>
      </w:r>
      <w:r w:rsidRPr="00ED6872">
        <w:rPr>
          <w:rFonts w:ascii="Times New Roman" w:hAnsi="Times New Roman" w:cs="Times New Roman"/>
          <w:sz w:val="24"/>
        </w:rPr>
        <w:t>is an iterative method</w:t>
      </w:r>
      <w:r>
        <w:rPr>
          <w:rFonts w:ascii="Times New Roman" w:hAnsi="Times New Roman" w:cs="Times New Roman"/>
          <w:sz w:val="24"/>
        </w:rPr>
        <w:t>.</w:t>
      </w:r>
      <w:r w:rsidR="00632EB3">
        <w:rPr>
          <w:rFonts w:ascii="Times New Roman" w:hAnsi="Times New Roman" w:cs="Times New Roman"/>
          <w:sz w:val="24"/>
        </w:rPr>
        <w:t xml:space="preserve"> With the algorithm is running,</w:t>
      </w:r>
      <w:r w:rsidR="00DE6F1C">
        <w:rPr>
          <w:rFonts w:ascii="Times New Roman" w:hAnsi="Times New Roman" w:cs="Times New Roman"/>
          <w:sz w:val="24"/>
        </w:rPr>
        <w:t xml:space="preserve"> </w:t>
      </w:r>
      <w:r w:rsidR="00632EB3">
        <w:rPr>
          <w:rFonts w:ascii="Times New Roman" w:hAnsi="Times New Roman" w:cs="Times New Roman"/>
          <w:sz w:val="24"/>
        </w:rPr>
        <w:t xml:space="preserve"> </w:t>
      </w:r>
      <w:r w:rsidR="000C43F3">
        <w:rPr>
          <w:rFonts w:ascii="Times New Roman" w:hAnsi="Times New Roman" w:cs="Times New Roman"/>
          <w:sz w:val="24"/>
        </w:rPr>
        <w:t xml:space="preserve"> a </w:t>
      </w:r>
      <w:r w:rsidR="001C19C0">
        <w:rPr>
          <w:rFonts w:ascii="Times New Roman" w:hAnsi="Times New Roman" w:cs="Times New Roman"/>
          <w:sz w:val="24"/>
        </w:rPr>
        <w:t xml:space="preserve">search tree </w:t>
      </w:r>
      <w:r w:rsidR="000C43F3">
        <w:rPr>
          <w:rFonts w:ascii="Times New Roman" w:hAnsi="Times New Roman" w:cs="Times New Roman"/>
          <w:sz w:val="24"/>
        </w:rPr>
        <w:t xml:space="preserve">of the problem </w:t>
      </w:r>
      <w:r w:rsidR="00632EB3">
        <w:rPr>
          <w:rFonts w:ascii="Times New Roman" w:hAnsi="Times New Roman" w:cs="Times New Roman"/>
          <w:sz w:val="24"/>
        </w:rPr>
        <w:t xml:space="preserve">is built </w:t>
      </w:r>
      <w:r w:rsidR="001C19C0">
        <w:rPr>
          <w:rFonts w:ascii="Times New Roman" w:hAnsi="Times New Roman" w:cs="Times New Roman"/>
          <w:sz w:val="24"/>
        </w:rPr>
        <w:t>in memory, and successively becomes better at accurately estimating t</w:t>
      </w:r>
      <w:r w:rsidR="00DE6F1C">
        <w:rPr>
          <w:rFonts w:ascii="Times New Roman" w:hAnsi="Times New Roman" w:cs="Times New Roman"/>
          <w:sz w:val="24"/>
        </w:rPr>
        <w:t xml:space="preserve">he values of the candidate </w:t>
      </w:r>
      <w:r w:rsidR="001C19C0">
        <w:rPr>
          <w:rFonts w:ascii="Times New Roman" w:hAnsi="Times New Roman" w:cs="Times New Roman"/>
          <w:sz w:val="24"/>
        </w:rPr>
        <w:t xml:space="preserve">moves. </w:t>
      </w:r>
      <w:r w:rsidR="00DE6F1C">
        <w:rPr>
          <w:rFonts w:ascii="Times New Roman" w:hAnsi="Times New Roman" w:cs="Times New Roman"/>
          <w:sz w:val="24"/>
        </w:rPr>
        <w:t>T</w:t>
      </w:r>
      <w:r w:rsidR="001C19C0">
        <w:rPr>
          <w:rFonts w:ascii="Times New Roman" w:hAnsi="Times New Roman" w:cs="Times New Roman"/>
          <w:sz w:val="24"/>
        </w:rPr>
        <w:t xml:space="preserve">he more time the program </w:t>
      </w:r>
      <w:r w:rsidR="001C19C0">
        <w:rPr>
          <w:rFonts w:ascii="Times New Roman" w:hAnsi="Times New Roman" w:cs="Times New Roman"/>
          <w:sz w:val="24"/>
        </w:rPr>
        <w:lastRenderedPageBreak/>
        <w:t>runs, the</w:t>
      </w:r>
      <w:r w:rsidR="00DE6F1C">
        <w:rPr>
          <w:rFonts w:ascii="Times New Roman" w:hAnsi="Times New Roman" w:cs="Times New Roman"/>
          <w:sz w:val="24"/>
        </w:rPr>
        <w:t xml:space="preserve"> stronger the program </w:t>
      </w:r>
      <w:r w:rsidR="001C19C0">
        <w:rPr>
          <w:rFonts w:ascii="Times New Roman" w:hAnsi="Times New Roman" w:cs="Times New Roman"/>
          <w:sz w:val="24"/>
        </w:rPr>
        <w:t>execute. It repeats the following four phases</w:t>
      </w:r>
      <w:r w:rsidR="001C19C0">
        <w:rPr>
          <w:rFonts w:ascii="Times New Roman" w:hAnsi="Times New Roman" w:cs="Times New Roman" w:hint="eastAsia"/>
          <w:sz w:val="24"/>
        </w:rPr>
        <w:t xml:space="preserve"> </w:t>
      </w:r>
      <w:r w:rsidR="001C19C0" w:rsidRPr="00C449C9">
        <w:rPr>
          <w:rFonts w:ascii="Times New Roman" w:hAnsi="Times New Roman" w:cs="Times New Roman"/>
          <w:strike/>
          <w:sz w:val="24"/>
        </w:rPr>
        <w:t>as presented in figure1</w:t>
      </w:r>
      <w:r w:rsidR="001C19C0">
        <w:rPr>
          <w:rFonts w:ascii="Times New Roman" w:hAnsi="Times New Roman" w:cs="Times New Roman"/>
          <w:sz w:val="24"/>
        </w:rPr>
        <w:t>.</w:t>
      </w:r>
    </w:p>
    <w:p w14:paraId="7AE21841" w14:textId="77777777" w:rsidR="00D5693D" w:rsidRDefault="004E78E2" w:rsidP="002C7259">
      <w:pPr>
        <w:numPr>
          <w:ilvl w:val="0"/>
          <w:numId w:val="5"/>
        </w:numPr>
        <w:rPr>
          <w:rFonts w:ascii="Times New Roman" w:hAnsi="Times New Roman" w:cs="Times New Roman"/>
          <w:sz w:val="24"/>
        </w:rPr>
      </w:pPr>
      <w:r>
        <w:rPr>
          <w:rFonts w:ascii="Times New Roman" w:hAnsi="Times New Roman" w:cs="Times New Roman"/>
          <w:sz w:val="24"/>
        </w:rPr>
        <w:t xml:space="preserve">Selection: Among various </w:t>
      </w:r>
      <w:r w:rsidRPr="004E78E2">
        <w:rPr>
          <w:rFonts w:ascii="Times New Roman" w:hAnsi="Times New Roman" w:cs="Times New Roman"/>
          <w:sz w:val="24"/>
        </w:rPr>
        <w:t>selection policies</w:t>
      </w:r>
      <w:r>
        <w:rPr>
          <w:rFonts w:ascii="Times New Roman" w:hAnsi="Times New Roman" w:cs="Times New Roman"/>
          <w:sz w:val="24"/>
        </w:rPr>
        <w:t xml:space="preserve">, the </w:t>
      </w:r>
      <w:r w:rsidRPr="004E78E2">
        <w:rPr>
          <w:rFonts w:ascii="Times New Roman" w:hAnsi="Times New Roman" w:cs="Times New Roman"/>
          <w:sz w:val="24"/>
        </w:rPr>
        <w:t xml:space="preserve">predominant </w:t>
      </w:r>
      <w:r>
        <w:rPr>
          <w:rFonts w:ascii="Times New Roman" w:hAnsi="Times New Roman" w:cs="Times New Roman"/>
          <w:sz w:val="24"/>
        </w:rPr>
        <w:t>one – UCT (</w:t>
      </w:r>
      <w:r w:rsidRPr="004E78E2">
        <w:rPr>
          <w:rFonts w:ascii="Times New Roman" w:hAnsi="Times New Roman" w:cs="Times New Roman"/>
          <w:sz w:val="24"/>
        </w:rPr>
        <w:t>Upper Confidence bounds applied to Trees</w:t>
      </w:r>
      <w:r>
        <w:rPr>
          <w:rFonts w:ascii="Times New Roman" w:hAnsi="Times New Roman" w:cs="Times New Roman"/>
          <w:sz w:val="24"/>
        </w:rPr>
        <w:t>)</w:t>
      </w:r>
      <w:r w:rsidRPr="004E78E2">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&lt;EndNote&gt;&lt;Cite&gt;&lt;Author&gt;Kocsis&lt;/Author&gt;&lt;Year&gt;2006&lt;/Year&gt;&lt;RecNum&gt;705&lt;/RecNum&gt;&lt;DisplayText&gt;(Kocsis and Szepesvari 2006)&lt;/DisplayText&gt;&lt;record&gt;&lt;rec-number&gt;705&lt;/rec-number&gt;&lt;foreign-keys&gt;&lt;key app="EN" db-id="d0v02awxrrz0fjewfv4psd510tedsrv2tss2" timestamp="1560581839"&gt;705&lt;/key&gt;&lt;/foreign-keys&gt;&lt;ref-type name="Book Section"&gt;5&lt;/ref-type&gt;&lt;contributors&gt;&lt;authors&gt;&lt;author&gt;Kocsis, Levente&lt;/author&gt;&lt;author&gt;Szepesvari, Csaba&lt;/author&gt;&lt;/authors&gt;&lt;secondary-authors&gt;&lt;author&gt;Furnkranz, J.&lt;/author&gt;&lt;author&gt;Scheffer, T.&lt;/author&gt;&lt;author&gt;Spiliopoulou, M.&lt;/author&gt;&lt;/secondary-authors&gt;&lt;/contributors&gt;&lt;titles&gt;&lt;title&gt;Bandit based Monte-Carlo planning&lt;/title&gt;&lt;secondary-title&gt;Machine Learning: Ecml 2006, Proceedings&lt;/secondary-title&gt;&lt;tertiary-title&gt;Lecture Notes in Computer Science&lt;/tertiary-title&gt;&lt;/titles&gt;&lt;pages&gt;282-293&lt;/pages&gt;&lt;volume&gt;4212&lt;/volume&gt;&lt;dates&gt;&lt;year&gt;2006&lt;/year&gt;&lt;/dates&gt;&lt;isbn&gt;3-540-45375-X&lt;/isbn&gt;&lt;accession-num&gt;WOS:000242308000024&lt;/accession-num&gt;&lt;urls&gt;&lt;related-urls&gt;&lt;url&gt;&amp;lt;Go to ISI&amp;gt;://WOS:000242308000024&lt;/url&gt;&lt;/related-urls&gt;&lt;/urls&gt;&lt;/record&gt;&lt;/Cite&gt;&lt;/EndNote&gt;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w:t>
      </w:r>
      <w:r w:rsidRPr="004E78E2">
        <w:rPr>
          <w:rFonts w:ascii="Times New Roman" w:hAnsi="Times New Roman" w:cs="Times New Roman"/>
          <w:noProof/>
          <w:color w:val="00B0F0"/>
          <w:sz w:val="24"/>
        </w:rPr>
        <w:t>Kocsis and Szepesvari 2006</w:t>
      </w:r>
      <w:r>
        <w:rPr>
          <w:rFonts w:ascii="Times New Roman" w:hAnsi="Times New Roman" w:cs="Times New Roman"/>
          <w:noProof/>
          <w:sz w:val="24"/>
        </w:rPr>
        <w:t>)</w:t>
      </w:r>
      <w:r>
        <w:rPr>
          <w:rFonts w:ascii="Times New Roman" w:hAnsi="Times New Roman" w:cs="Times New Roman"/>
          <w:sz w:val="24"/>
        </w:rPr>
        <w:fldChar w:fldCharType="end"/>
      </w:r>
      <w:r>
        <w:rPr>
          <w:rFonts w:ascii="Times New Roman" w:hAnsi="Times New Roman" w:cs="Times New Roman"/>
          <w:sz w:val="24"/>
        </w:rPr>
        <w:t xml:space="preserve">, is employed in our selection </w:t>
      </w:r>
      <w:r w:rsidRPr="004E78E2">
        <w:rPr>
          <w:rFonts w:ascii="Times New Roman" w:hAnsi="Times New Roman" w:cs="Times New Roman"/>
          <w:sz w:val="24"/>
        </w:rPr>
        <w:t>phase</w:t>
      </w:r>
      <w:r>
        <w:rPr>
          <w:rFonts w:ascii="Times New Roman" w:hAnsi="Times New Roman" w:cs="Times New Roman"/>
          <w:sz w:val="24"/>
        </w:rPr>
        <w:t>.</w:t>
      </w:r>
      <w:r w:rsidRPr="004E78E2">
        <w:rPr>
          <w:rFonts w:ascii="Times New Roman" w:hAnsi="Times New Roman" w:cs="Times New Roman"/>
          <w:sz w:val="24"/>
        </w:rPr>
        <w:t xml:space="preserve"> </w:t>
      </w:r>
      <w:r w:rsidR="001C19C0" w:rsidRPr="004E78E2">
        <w:rPr>
          <w:rFonts w:ascii="Times New Roman" w:hAnsi="Times New Roman" w:cs="Times New Roman"/>
          <w:sz w:val="24"/>
        </w:rPr>
        <w:t>Starting from root</w:t>
      </w:r>
      <w:r w:rsidR="00EC418A" w:rsidRPr="004E78E2">
        <w:rPr>
          <w:rFonts w:ascii="Times New Roman" w:hAnsi="Times New Roman" w:cs="Times New Roman"/>
          <w:sz w:val="24"/>
        </w:rPr>
        <w:t xml:space="preserve"> node</w:t>
      </w:r>
      <w:r w:rsidR="001C19C0" w:rsidRPr="004E78E2">
        <w:rPr>
          <w:rFonts w:ascii="Times New Roman" w:hAnsi="Times New Roman" w:cs="Times New Roman"/>
          <w:sz w:val="24"/>
        </w:rPr>
        <w:t xml:space="preserve">, recursively choose the best child </w:t>
      </w:r>
      <w:r>
        <w:rPr>
          <w:rFonts w:ascii="Times New Roman" w:hAnsi="Times New Roman" w:cs="Times New Roman"/>
          <w:sz w:val="24"/>
        </w:rPr>
        <w:t xml:space="preserve">node based on the following </w:t>
      </w:r>
      <w:r w:rsidR="001C19C0" w:rsidRPr="004E78E2">
        <w:rPr>
          <w:rFonts w:ascii="Times New Roman" w:hAnsi="Times New Roman" w:cs="Times New Roman"/>
          <w:sz w:val="24"/>
        </w:rPr>
        <w:t>formula</w:t>
      </w:r>
      <w:r w:rsidR="002C7259">
        <w:rPr>
          <w:rFonts w:ascii="Times New Roman" w:hAnsi="Times New Roman" w:cs="Times New Roman" w:hint="eastAsia"/>
          <w:sz w:val="24"/>
        </w:rPr>
        <w:t xml:space="preserve"> </w:t>
      </w:r>
      <w:r w:rsidR="001C19C0" w:rsidRPr="004E78E2">
        <w:rPr>
          <w:rFonts w:ascii="Times New Roman" w:hAnsi="Times New Roman" w:cs="Times New Roman"/>
          <w:sz w:val="24"/>
        </w:rPr>
        <w:t>until a leaf is reached.</w:t>
      </w:r>
      <w:r w:rsidR="009903E6" w:rsidRPr="004E78E2">
        <w:rPr>
          <w:rFonts w:ascii="Times New Roman" w:hAnsi="Times New Roman" w:cs="Times New Roman"/>
          <w:sz w:val="24"/>
        </w:rPr>
        <w:t xml:space="preserve"> </w:t>
      </w:r>
    </w:p>
    <w:p w14:paraId="4EC9634F" w14:textId="77777777" w:rsidR="00797960" w:rsidRDefault="002C7259" w:rsidP="00711752">
      <w:pPr>
        <w:ind w:left="425"/>
        <w:jc w:val="center"/>
        <w:rPr>
          <w:rFonts w:ascii="Times New Roman" w:hAnsi="Times New Roman" w:cs="Times New Roman"/>
          <w:sz w:val="24"/>
        </w:rPr>
      </w:pPr>
      <w:r w:rsidRPr="00711752">
        <w:rPr>
          <w:rFonts w:ascii="Times New Roman" w:hAnsi="Times New Roman" w:cs="Times New Roman"/>
          <w:position w:val="-36"/>
          <w:sz w:val="24"/>
        </w:rPr>
        <w:object w:dxaOrig="4380" w:dyaOrig="840" w14:anchorId="3ED23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1.25pt" o:ole="">
            <v:imagedata r:id="rId11" o:title=""/>
          </v:shape>
          <o:OLEObject Type="Embed" ProgID="Equation.3" ShapeID="_x0000_i1025" DrawAspect="Content" ObjectID="_1622286480" r:id="rId12"/>
        </w:object>
      </w:r>
    </w:p>
    <w:p w14:paraId="1EF3A48B" w14:textId="77777777" w:rsidR="00797960" w:rsidRPr="00797960" w:rsidRDefault="00797960" w:rsidP="00797960">
      <w:pPr>
        <w:rPr>
          <w:rFonts w:ascii="Times New Roman" w:hAnsi="Times New Roman" w:cs="Times New Roman"/>
          <w:color w:val="0000FF"/>
          <w:sz w:val="24"/>
        </w:rPr>
      </w:pPr>
      <w:r>
        <w:rPr>
          <w:rFonts w:ascii="Times New Roman" w:hAnsi="Times New Roman" w:cs="Times New Roman" w:hint="eastAsia"/>
          <w:sz w:val="24"/>
        </w:rPr>
        <w:t>w</w:t>
      </w:r>
      <w:r>
        <w:rPr>
          <w:rFonts w:ascii="Times New Roman" w:hAnsi="Times New Roman" w:cs="Times New Roman"/>
          <w:sz w:val="24"/>
        </w:rPr>
        <w:t>here</w:t>
      </w:r>
      <w:r>
        <w:rPr>
          <w:rFonts w:ascii="Times New Roman" w:hAnsi="Times New Roman" w:cs="Times New Roman" w:hint="eastAsia"/>
          <w:sz w:val="24"/>
        </w:rPr>
        <w:t xml:space="preserve"> </w:t>
      </w:r>
      <w:r>
        <w:rPr>
          <w:rFonts w:ascii="Times New Roman" w:hAnsi="Times New Roman" w:cs="Times New Roman" w:hint="eastAsia"/>
          <w:i/>
          <w:iCs/>
          <w:sz w:val="24"/>
        </w:rPr>
        <w:t>Q</w:t>
      </w:r>
      <w:r>
        <w:rPr>
          <w:rFonts w:ascii="Times New Roman" w:hAnsi="Times New Roman" w:cs="Times New Roman" w:hint="eastAsia"/>
          <w:sz w:val="24"/>
        </w:rPr>
        <w:t>(</w:t>
      </w:r>
      <w:r>
        <w:rPr>
          <w:rFonts w:ascii="Times New Roman" w:hAnsi="Times New Roman" w:cs="Times New Roman" w:hint="eastAsia"/>
          <w:i/>
          <w:iCs/>
          <w:sz w:val="24"/>
        </w:rPr>
        <w:t>s, a</w:t>
      </w:r>
      <w:r>
        <w:rPr>
          <w:rFonts w:ascii="Times New Roman" w:hAnsi="Times New Roman" w:cs="Times New Roman" w:hint="eastAsia"/>
          <w:sz w:val="24"/>
        </w:rPr>
        <w:t xml:space="preserve">) </w:t>
      </w:r>
      <w:r>
        <w:rPr>
          <w:rFonts w:ascii="Times New Roman" w:hAnsi="Times New Roman" w:cs="Times New Roman"/>
          <w:sz w:val="24"/>
        </w:rPr>
        <w:t xml:space="preserve">is the average winrate (or </w:t>
      </w:r>
      <w:r>
        <w:rPr>
          <w:rFonts w:ascii="Times New Roman" w:hAnsi="Times New Roman" w:cs="Times New Roman" w:hint="eastAsia"/>
          <w:sz w:val="24"/>
        </w:rPr>
        <w:t>value</w:t>
      </w:r>
      <w:r>
        <w:rPr>
          <w:rFonts w:ascii="Times New Roman" w:hAnsi="Times New Roman" w:cs="Times New Roman"/>
          <w:sz w:val="24"/>
        </w:rPr>
        <w:t xml:space="preserve">) of </w:t>
      </w:r>
      <w:r>
        <w:rPr>
          <w:rFonts w:ascii="Times New Roman" w:hAnsi="Times New Roman" w:cs="Times New Roman" w:hint="eastAsia"/>
          <w:sz w:val="24"/>
        </w:rPr>
        <w:t xml:space="preserve">performing action </w:t>
      </w:r>
      <w:r w:rsidRPr="00EC418A">
        <w:rPr>
          <w:rFonts w:ascii="Times New Roman" w:hAnsi="Times New Roman" w:cs="Times New Roman" w:hint="eastAsia"/>
          <w:i/>
          <w:sz w:val="24"/>
        </w:rPr>
        <w:t>a</w:t>
      </w:r>
      <w:r>
        <w:rPr>
          <w:rFonts w:ascii="Times New Roman" w:hAnsi="Times New Roman" w:cs="Times New Roman" w:hint="eastAsia"/>
          <w:sz w:val="24"/>
        </w:rPr>
        <w:t xml:space="preserve"> in state </w:t>
      </w:r>
      <w:r w:rsidRPr="00EC418A">
        <w:rPr>
          <w:rFonts w:ascii="Times New Roman" w:hAnsi="Times New Roman" w:cs="Times New Roman" w:hint="eastAsia"/>
          <w:i/>
          <w:sz w:val="24"/>
        </w:rPr>
        <w:t>s</w:t>
      </w:r>
      <w:r>
        <w:rPr>
          <w:rFonts w:ascii="Times New Roman" w:hAnsi="Times New Roman" w:cs="Times New Roman" w:hint="eastAsia"/>
          <w:sz w:val="24"/>
        </w:rPr>
        <w:t xml:space="preserve"> so far</w:t>
      </w:r>
      <w:r>
        <w:rPr>
          <w:rFonts w:ascii="Times New Roman" w:hAnsi="Times New Roman" w:cs="Times New Roman"/>
          <w:sz w:val="24"/>
        </w:rPr>
        <w:t>,</w:t>
      </w:r>
      <w:r w:rsidR="002C7259" w:rsidRPr="002C7259">
        <w:t xml:space="preserve"> </w:t>
      </w:r>
      <w:r w:rsidR="002C7259" w:rsidRPr="002C7259">
        <w:rPr>
          <w:rFonts w:ascii="Times New Roman" w:hAnsi="Times New Roman" w:cs="Times New Roman"/>
          <w:i/>
          <w:sz w:val="24"/>
        </w:rPr>
        <w:t>A</w:t>
      </w:r>
      <w:r w:rsidR="002C7259">
        <w:rPr>
          <w:rFonts w:ascii="Times New Roman" w:hAnsi="Times New Roman" w:cs="Times New Roman"/>
          <w:sz w:val="24"/>
        </w:rPr>
        <w:t>(</w:t>
      </w:r>
      <w:r w:rsidR="002C7259" w:rsidRPr="002C7259">
        <w:rPr>
          <w:rFonts w:ascii="Times New Roman" w:hAnsi="Times New Roman" w:cs="Times New Roman"/>
          <w:i/>
          <w:sz w:val="24"/>
        </w:rPr>
        <w:t>s</w:t>
      </w:r>
      <w:r w:rsidR="002C7259">
        <w:rPr>
          <w:rFonts w:ascii="Times New Roman" w:hAnsi="Times New Roman" w:cs="Times New Roman"/>
          <w:sz w:val="24"/>
        </w:rPr>
        <w:t xml:space="preserve">) </w:t>
      </w:r>
      <w:r w:rsidR="002C7259" w:rsidRPr="002C7259">
        <w:rPr>
          <w:rFonts w:ascii="Times New Roman" w:hAnsi="Times New Roman" w:cs="Times New Roman"/>
          <w:sz w:val="24"/>
        </w:rPr>
        <w:t xml:space="preserve">denotes the set of all actions legal in state </w:t>
      </w:r>
      <w:r w:rsidR="002C7259" w:rsidRPr="002C7259">
        <w:rPr>
          <w:rFonts w:ascii="Times New Roman" w:hAnsi="Times New Roman" w:cs="Times New Roman"/>
          <w:i/>
          <w:sz w:val="24"/>
        </w:rPr>
        <w:t>s</w:t>
      </w:r>
      <w:r w:rsidR="002C7259">
        <w:rPr>
          <w:rFonts w:ascii="Times New Roman" w:hAnsi="Times New Roman" w:cs="Times New Roman"/>
          <w:sz w:val="24"/>
        </w:rPr>
        <w:t xml:space="preserve">, </w:t>
      </w:r>
      <w:r>
        <w:rPr>
          <w:rFonts w:ascii="Times New Roman" w:hAnsi="Times New Roman" w:cs="Times New Roman" w:hint="eastAsia"/>
          <w:i/>
          <w:iCs/>
          <w:sz w:val="24"/>
        </w:rPr>
        <w:t>N</w:t>
      </w:r>
      <w:r>
        <w:rPr>
          <w:rFonts w:ascii="Times New Roman" w:hAnsi="Times New Roman" w:cs="Times New Roman" w:hint="eastAsia"/>
          <w:sz w:val="24"/>
        </w:rPr>
        <w:t>(</w:t>
      </w:r>
      <w:r>
        <w:rPr>
          <w:rFonts w:ascii="Times New Roman" w:hAnsi="Times New Roman" w:cs="Times New Roman" w:hint="eastAsia"/>
          <w:i/>
          <w:iCs/>
          <w:sz w:val="24"/>
        </w:rPr>
        <w:t>s</w:t>
      </w:r>
      <w:r>
        <w:rPr>
          <w:rFonts w:ascii="Times New Roman" w:hAnsi="Times New Roman" w:cs="Times New Roman" w:hint="eastAsia"/>
          <w:sz w:val="24"/>
        </w:rPr>
        <w:t xml:space="preserve">) denotes current number of visits to state </w:t>
      </w:r>
      <w:r w:rsidRPr="004E78E2">
        <w:rPr>
          <w:rFonts w:ascii="Times New Roman" w:hAnsi="Times New Roman" w:cs="Times New Roman" w:hint="eastAsia"/>
          <w:i/>
          <w:sz w:val="24"/>
        </w:rPr>
        <w:t>s</w:t>
      </w:r>
      <w:r>
        <w:rPr>
          <w:rFonts w:ascii="Times New Roman" w:hAnsi="Times New Roman" w:cs="Times New Roman"/>
          <w:sz w:val="24"/>
        </w:rPr>
        <w:t xml:space="preserve">, and </w:t>
      </w:r>
      <w:r>
        <w:rPr>
          <w:rFonts w:ascii="Times New Roman" w:hAnsi="Times New Roman" w:cs="Times New Roman" w:hint="eastAsia"/>
          <w:i/>
          <w:iCs/>
          <w:sz w:val="24"/>
        </w:rPr>
        <w:t>N</w:t>
      </w:r>
      <w:r>
        <w:rPr>
          <w:rFonts w:ascii="Times New Roman" w:hAnsi="Times New Roman" w:cs="Times New Roman" w:hint="eastAsia"/>
          <w:sz w:val="24"/>
        </w:rPr>
        <w:t>(s</w:t>
      </w:r>
      <w:r>
        <w:rPr>
          <w:rFonts w:ascii="Times New Roman" w:hAnsi="Times New Roman" w:cs="Times New Roman" w:hint="eastAsia"/>
          <w:i/>
          <w:iCs/>
          <w:sz w:val="24"/>
        </w:rPr>
        <w:t>, a</w:t>
      </w:r>
      <w:r>
        <w:rPr>
          <w:rFonts w:ascii="Times New Roman" w:hAnsi="Times New Roman" w:cs="Times New Roman" w:hint="eastAsia"/>
          <w:sz w:val="24"/>
        </w:rPr>
        <w:t>) is current number of times action a has been visited in this state</w:t>
      </w:r>
      <w:r>
        <w:rPr>
          <w:rFonts w:ascii="Times New Roman" w:hAnsi="Times New Roman" w:cs="Times New Roman"/>
          <w:sz w:val="24"/>
        </w:rPr>
        <w:t>. The tree search tends to exploit</w:t>
      </w:r>
      <w:r>
        <w:rPr>
          <w:rFonts w:ascii="Times New Roman" w:hAnsi="Times New Roman" w:cs="Times New Roman" w:hint="eastAsia"/>
          <w:sz w:val="24"/>
        </w:rPr>
        <w:t xml:space="preserve"> (choosing action with the highest expected reward)</w:t>
      </w:r>
      <w:r>
        <w:rPr>
          <w:rFonts w:ascii="Times New Roman" w:hAnsi="Times New Roman" w:cs="Times New Roman"/>
          <w:sz w:val="24"/>
        </w:rPr>
        <w:t xml:space="preserve"> when</w:t>
      </w:r>
      <w:r>
        <w:rPr>
          <w:rFonts w:ascii="Times New Roman" w:hAnsi="Times New Roman" w:cs="Times New Roman" w:hint="eastAsia"/>
          <w:sz w:val="24"/>
        </w:rPr>
        <w:t xml:space="preserve"> </w:t>
      </w:r>
      <w:r>
        <w:rPr>
          <w:rFonts w:ascii="Times New Roman" w:hAnsi="Times New Roman" w:cs="Times New Roman" w:hint="eastAsia"/>
          <w:i/>
          <w:iCs/>
          <w:sz w:val="24"/>
        </w:rPr>
        <w:t>C</w:t>
      </w:r>
      <w:r>
        <w:rPr>
          <w:rFonts w:ascii="Times New Roman" w:hAnsi="Times New Roman" w:cs="Times New Roman" w:hint="eastAsia"/>
          <w:sz w:val="24"/>
        </w:rPr>
        <w:t xml:space="preserve"> is small, </w:t>
      </w:r>
      <w:r>
        <w:rPr>
          <w:rFonts w:ascii="Times New Roman" w:hAnsi="Times New Roman" w:cs="Times New Roman"/>
          <w:sz w:val="24"/>
        </w:rPr>
        <w:t xml:space="preserve">while it tends to explore </w:t>
      </w:r>
      <w:r>
        <w:rPr>
          <w:rFonts w:ascii="Times New Roman" w:hAnsi="Times New Roman" w:cs="Times New Roman" w:hint="eastAsia"/>
          <w:sz w:val="24"/>
        </w:rPr>
        <w:t xml:space="preserve">(trying action with the fewest visits) </w:t>
      </w:r>
      <w:r>
        <w:rPr>
          <w:rFonts w:ascii="Times New Roman" w:hAnsi="Times New Roman" w:cs="Times New Roman"/>
          <w:sz w:val="24"/>
        </w:rPr>
        <w:t>when</w:t>
      </w:r>
      <w:r>
        <w:rPr>
          <w:rFonts w:ascii="Times New Roman" w:hAnsi="Times New Roman" w:cs="Times New Roman" w:hint="eastAsia"/>
          <w:sz w:val="24"/>
        </w:rPr>
        <w:t xml:space="preserve"> </w:t>
      </w:r>
      <w:r>
        <w:rPr>
          <w:rFonts w:ascii="Times New Roman" w:hAnsi="Times New Roman" w:cs="Times New Roman" w:hint="eastAsia"/>
          <w:i/>
          <w:iCs/>
          <w:sz w:val="24"/>
        </w:rPr>
        <w:t>C</w:t>
      </w:r>
      <w:r>
        <w:rPr>
          <w:rFonts w:ascii="Times New Roman" w:hAnsi="Times New Roman" w:cs="Times New Roman" w:hint="eastAsia"/>
          <w:sz w:val="24"/>
        </w:rPr>
        <w:t xml:space="preserve"> is large</w:t>
      </w:r>
      <w:r>
        <w:rPr>
          <w:rFonts w:ascii="Times New Roman" w:hAnsi="Times New Roman" w:cs="Times New Roman"/>
          <w:sz w:val="24"/>
        </w:rPr>
        <w:t>.</w:t>
      </w:r>
    </w:p>
    <w:p w14:paraId="03FC2FFB" w14:textId="77777777" w:rsidR="00D5693D" w:rsidRDefault="001C19C0">
      <w:pPr>
        <w:numPr>
          <w:ilvl w:val="0"/>
          <w:numId w:val="5"/>
        </w:numPr>
        <w:rPr>
          <w:rFonts w:ascii="Times New Roman" w:hAnsi="Times New Roman" w:cs="Times New Roman"/>
          <w:sz w:val="24"/>
        </w:rPr>
      </w:pPr>
      <w:r>
        <w:rPr>
          <w:rFonts w:ascii="Times New Roman" w:hAnsi="Times New Roman" w:cs="Times New Roman"/>
          <w:sz w:val="24"/>
        </w:rPr>
        <w:t xml:space="preserve">Expansion: When a leaf </w:t>
      </w:r>
      <w:r w:rsidR="009B4BDA">
        <w:rPr>
          <w:rFonts w:ascii="Times New Roman" w:hAnsi="Times New Roman" w:cs="Times New Roman"/>
          <w:sz w:val="24"/>
        </w:rPr>
        <w:t>node i</w:t>
      </w:r>
      <w:r w:rsidR="008E1674">
        <w:rPr>
          <w:rFonts w:ascii="Times New Roman" w:hAnsi="Times New Roman" w:cs="Times New Roman"/>
          <w:sz w:val="24"/>
        </w:rPr>
        <w:t>s reached, expand a new node from the leaf node and add it to the tree</w:t>
      </w:r>
      <w:r>
        <w:rPr>
          <w:rFonts w:ascii="Times New Roman" w:hAnsi="Times New Roman" w:cs="Times New Roman"/>
          <w:sz w:val="24"/>
        </w:rPr>
        <w:t>.</w:t>
      </w:r>
    </w:p>
    <w:p w14:paraId="7CC96E98" w14:textId="77777777" w:rsidR="00D5693D" w:rsidRDefault="001C19C0" w:rsidP="008E1674">
      <w:pPr>
        <w:numPr>
          <w:ilvl w:val="0"/>
          <w:numId w:val="5"/>
        </w:numPr>
        <w:rPr>
          <w:rFonts w:ascii="Times New Roman" w:hAnsi="Times New Roman" w:cs="Times New Roman"/>
          <w:sz w:val="24"/>
        </w:rPr>
      </w:pPr>
      <w:r>
        <w:rPr>
          <w:rFonts w:ascii="Times New Roman" w:hAnsi="Times New Roman" w:cs="Times New Roman"/>
          <w:sz w:val="24"/>
        </w:rPr>
        <w:t>Pl</w:t>
      </w:r>
      <w:r w:rsidR="008E1674">
        <w:rPr>
          <w:rFonts w:ascii="Times New Roman" w:hAnsi="Times New Roman" w:cs="Times New Roman"/>
          <w:sz w:val="24"/>
        </w:rPr>
        <w:t xml:space="preserve">ayout: Perform random rollouts </w:t>
      </w:r>
      <w:r w:rsidR="008E7239">
        <w:rPr>
          <w:rFonts w:ascii="Times New Roman" w:hAnsi="Times New Roman" w:cs="Times New Roman"/>
          <w:sz w:val="24"/>
        </w:rPr>
        <w:t>from the newly expanded</w:t>
      </w:r>
      <w:r>
        <w:rPr>
          <w:rFonts w:ascii="Times New Roman" w:hAnsi="Times New Roman" w:cs="Times New Roman"/>
          <w:sz w:val="24"/>
        </w:rPr>
        <w:t xml:space="preserve"> node</w:t>
      </w:r>
      <w:r w:rsidR="008E1674">
        <w:rPr>
          <w:rFonts w:ascii="Times New Roman" w:hAnsi="Times New Roman" w:cs="Times New Roman"/>
          <w:sz w:val="24"/>
        </w:rPr>
        <w:t xml:space="preserve"> until there are no more actions </w:t>
      </w:r>
      <w:r w:rsidR="008E1674" w:rsidRPr="008E1674">
        <w:rPr>
          <w:rFonts w:ascii="Times New Roman" w:hAnsi="Times New Roman" w:cs="Times New Roman"/>
          <w:sz w:val="24"/>
        </w:rPr>
        <w:t>except for the final payoff</w:t>
      </w:r>
      <w:r>
        <w:rPr>
          <w:rFonts w:ascii="Times New Roman" w:hAnsi="Times New Roman" w:cs="Times New Roman"/>
          <w:sz w:val="24"/>
        </w:rPr>
        <w:t>.</w:t>
      </w:r>
    </w:p>
    <w:p w14:paraId="56A4C92F" w14:textId="77777777" w:rsidR="00D5693D" w:rsidRPr="0002606E" w:rsidRDefault="001C19C0" w:rsidP="00D56C1C">
      <w:pPr>
        <w:numPr>
          <w:ilvl w:val="0"/>
          <w:numId w:val="5"/>
        </w:numPr>
        <w:rPr>
          <w:rFonts w:ascii="Times New Roman" w:hAnsi="Times New Roman" w:cs="Times New Roman"/>
          <w:sz w:val="24"/>
        </w:rPr>
      </w:pPr>
      <w:r>
        <w:rPr>
          <w:rFonts w:ascii="Times New Roman" w:hAnsi="Times New Roman" w:cs="Times New Roman"/>
          <w:sz w:val="24"/>
        </w:rPr>
        <w:t xml:space="preserve">Backpropagation: </w:t>
      </w:r>
      <w:r w:rsidR="0002606E" w:rsidRPr="0002606E">
        <w:rPr>
          <w:rFonts w:ascii="Times New Roman" w:hAnsi="Times New Roman" w:cs="Times New Roman"/>
          <w:sz w:val="24"/>
        </w:rPr>
        <w:t xml:space="preserve">the </w:t>
      </w:r>
      <w:r w:rsidR="00D56C1C" w:rsidRPr="00D56C1C">
        <w:rPr>
          <w:rFonts w:ascii="Times New Roman" w:hAnsi="Times New Roman" w:cs="Times New Roman"/>
          <w:sz w:val="24"/>
        </w:rPr>
        <w:t>evaluation values</w:t>
      </w:r>
      <w:r w:rsidR="0002606E" w:rsidRPr="0002606E">
        <w:rPr>
          <w:rFonts w:ascii="Times New Roman" w:hAnsi="Times New Roman" w:cs="Times New Roman"/>
          <w:sz w:val="24"/>
        </w:rPr>
        <w:t xml:space="preserve"> is propagated up the path selected in the tree, updating the </w:t>
      </w:r>
      <w:r w:rsidR="00813FE4">
        <w:rPr>
          <w:rFonts w:ascii="Times New Roman" w:hAnsi="Times New Roman" w:cs="Times New Roman" w:hint="eastAsia"/>
          <w:i/>
          <w:iCs/>
          <w:sz w:val="24"/>
        </w:rPr>
        <w:t>Q</w:t>
      </w:r>
      <w:r w:rsidR="00813FE4">
        <w:rPr>
          <w:rFonts w:ascii="Times New Roman" w:hAnsi="Times New Roman" w:cs="Times New Roman" w:hint="eastAsia"/>
          <w:sz w:val="24"/>
        </w:rPr>
        <w:t>(</w:t>
      </w:r>
      <w:r w:rsidR="00813FE4">
        <w:rPr>
          <w:rFonts w:ascii="Times New Roman" w:hAnsi="Times New Roman" w:cs="Times New Roman" w:hint="eastAsia"/>
          <w:i/>
          <w:iCs/>
          <w:sz w:val="24"/>
        </w:rPr>
        <w:t>s, a</w:t>
      </w:r>
      <w:r w:rsidR="00813FE4">
        <w:rPr>
          <w:rFonts w:ascii="Times New Roman" w:hAnsi="Times New Roman" w:cs="Times New Roman" w:hint="eastAsia"/>
          <w:sz w:val="24"/>
        </w:rPr>
        <w:t>)</w:t>
      </w:r>
      <w:r w:rsidR="0002606E" w:rsidRPr="0002606E">
        <w:rPr>
          <w:rFonts w:ascii="Times New Roman" w:hAnsi="Times New Roman" w:cs="Times New Roman"/>
          <w:sz w:val="24"/>
        </w:rPr>
        <w:t xml:space="preserve">, </w:t>
      </w:r>
      <w:r w:rsidR="00813FE4">
        <w:rPr>
          <w:rFonts w:ascii="Times New Roman" w:hAnsi="Times New Roman" w:cs="Times New Roman" w:hint="eastAsia"/>
          <w:i/>
          <w:iCs/>
          <w:sz w:val="24"/>
        </w:rPr>
        <w:t>N</w:t>
      </w:r>
      <w:r w:rsidR="00813FE4">
        <w:rPr>
          <w:rFonts w:ascii="Times New Roman" w:hAnsi="Times New Roman" w:cs="Times New Roman" w:hint="eastAsia"/>
          <w:sz w:val="24"/>
        </w:rPr>
        <w:t>(s</w:t>
      </w:r>
      <w:r w:rsidR="00813FE4">
        <w:rPr>
          <w:rFonts w:ascii="Times New Roman" w:hAnsi="Times New Roman" w:cs="Times New Roman" w:hint="eastAsia"/>
          <w:i/>
          <w:iCs/>
          <w:sz w:val="24"/>
        </w:rPr>
        <w:t>, a</w:t>
      </w:r>
      <w:r w:rsidR="00813FE4">
        <w:rPr>
          <w:rFonts w:ascii="Times New Roman" w:hAnsi="Times New Roman" w:cs="Times New Roman" w:hint="eastAsia"/>
          <w:sz w:val="24"/>
        </w:rPr>
        <w:t>)</w:t>
      </w:r>
      <w:r w:rsidR="00813FE4">
        <w:rPr>
          <w:rFonts w:ascii="Times New Roman" w:hAnsi="Times New Roman" w:cs="Times New Roman"/>
          <w:sz w:val="24"/>
        </w:rPr>
        <w:t xml:space="preserve"> and </w:t>
      </w:r>
      <w:r w:rsidR="00813FE4">
        <w:rPr>
          <w:rFonts w:ascii="Times New Roman" w:hAnsi="Times New Roman" w:cs="Times New Roman" w:hint="eastAsia"/>
          <w:i/>
          <w:iCs/>
          <w:sz w:val="24"/>
        </w:rPr>
        <w:t>N</w:t>
      </w:r>
      <w:r w:rsidR="00813FE4">
        <w:rPr>
          <w:rFonts w:ascii="Times New Roman" w:hAnsi="Times New Roman" w:cs="Times New Roman" w:hint="eastAsia"/>
          <w:sz w:val="24"/>
        </w:rPr>
        <w:t>(</w:t>
      </w:r>
      <w:r w:rsidR="00813FE4">
        <w:rPr>
          <w:rFonts w:ascii="Times New Roman" w:hAnsi="Times New Roman" w:cs="Times New Roman" w:hint="eastAsia"/>
          <w:i/>
          <w:iCs/>
          <w:sz w:val="24"/>
        </w:rPr>
        <w:t>s</w:t>
      </w:r>
      <w:r w:rsidR="00813FE4">
        <w:rPr>
          <w:rFonts w:ascii="Times New Roman" w:hAnsi="Times New Roman" w:cs="Times New Roman" w:hint="eastAsia"/>
          <w:sz w:val="24"/>
        </w:rPr>
        <w:t>)</w:t>
      </w:r>
      <w:r w:rsidR="0002606E" w:rsidRPr="0002606E">
        <w:rPr>
          <w:rFonts w:ascii="Times New Roman" w:hAnsi="Times New Roman" w:cs="Times New Roman"/>
          <w:sz w:val="24"/>
        </w:rPr>
        <w:t xml:space="preserve"> values in each node accordingly</w:t>
      </w:r>
      <w:r w:rsidRPr="0002606E">
        <w:rPr>
          <w:rFonts w:ascii="Times New Roman" w:hAnsi="Times New Roman" w:cs="Times New Roman"/>
          <w:sz w:val="24"/>
        </w:rPr>
        <w:t>.</w:t>
      </w:r>
    </w:p>
    <w:p w14:paraId="0AC6F59B" w14:textId="77777777" w:rsidR="00D5693D" w:rsidRPr="00B415CA" w:rsidRDefault="001C19C0" w:rsidP="00B415CA">
      <w:pPr>
        <w:ind w:firstLineChars="100" w:firstLine="240"/>
        <w:rPr>
          <w:rFonts w:ascii="Times New Roman" w:hAnsi="Times New Roman" w:cs="Times New Roman"/>
          <w:sz w:val="24"/>
        </w:rPr>
      </w:pPr>
      <w:r>
        <w:rPr>
          <w:rFonts w:ascii="Times New Roman" w:hAnsi="Times New Roman" w:cs="Times New Roman"/>
          <w:sz w:val="24"/>
        </w:rPr>
        <w:t>An iteration of these four phases is called a simulation.</w:t>
      </w:r>
    </w:p>
    <w:p w14:paraId="0DC8F382" w14:textId="77777777" w:rsidR="00D5693D" w:rsidRDefault="001C19C0">
      <w:pPr>
        <w:numPr>
          <w:ilvl w:val="0"/>
          <w:numId w:val="6"/>
        </w:numPr>
        <w:spacing w:beforeLines="50" w:before="159" w:afterLines="50" w:after="159"/>
        <w:jc w:val="left"/>
        <w:outlineLvl w:val="0"/>
        <w:rPr>
          <w:rFonts w:ascii="Times New Roman" w:hAnsi="Times New Roman" w:cs="Times New Roman"/>
          <w:color w:val="0000FF"/>
          <w:sz w:val="24"/>
        </w:rPr>
      </w:pPr>
      <w:r>
        <w:rPr>
          <w:rFonts w:ascii="Times New Roman" w:hAnsi="Times New Roman" w:cs="Times New Roman"/>
          <w:color w:val="0000FF"/>
          <w:sz w:val="24"/>
        </w:rPr>
        <w:t>Simulator for DJSP</w:t>
      </w:r>
    </w:p>
    <w:p w14:paraId="71327E8B"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In order to validate the effectiveness and efficiency of our proposed method, a realistic job shop has been simulated. In the practical manufacture system, there are many real-time events, such as </w:t>
      </w:r>
      <w:r>
        <w:rPr>
          <w:rFonts w:ascii="Times New Roman" w:hAnsi="Times New Roman" w:cs="Times New Roman" w:hint="eastAsia"/>
          <w:sz w:val="24"/>
        </w:rPr>
        <w:t xml:space="preserve">new </w:t>
      </w:r>
      <w:r>
        <w:rPr>
          <w:rFonts w:ascii="Times New Roman" w:hAnsi="Times New Roman" w:cs="Times New Roman"/>
          <w:sz w:val="24"/>
        </w:rPr>
        <w:t xml:space="preserve">job arrival, machine breakdown. In this study, we consider four common types of </w:t>
      </w:r>
      <w:r>
        <w:rPr>
          <w:rFonts w:ascii="Times New Roman" w:hAnsi="Times New Roman" w:cs="Times New Roman" w:hint="eastAsia"/>
          <w:sz w:val="24"/>
        </w:rPr>
        <w:t>real-time events</w:t>
      </w:r>
      <w:r>
        <w:rPr>
          <w:rFonts w:ascii="Times New Roman" w:hAnsi="Times New Roman" w:cs="Times New Roman"/>
          <w:sz w:val="24"/>
        </w:rPr>
        <w:t>: new order arrival, machine breakdown, order cancellation and change in the processing time of an operation.</w:t>
      </w:r>
    </w:p>
    <w:p w14:paraId="392D7CCE"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Since </w:t>
      </w:r>
      <w:r>
        <w:rPr>
          <w:rFonts w:ascii="Times New Roman" w:hAnsi="Times New Roman" w:cs="Times New Roman" w:hint="eastAsia"/>
          <w:sz w:val="24"/>
        </w:rPr>
        <w:t>these real-time events</w:t>
      </w:r>
      <w:r>
        <w:rPr>
          <w:rFonts w:ascii="Times New Roman" w:hAnsi="Times New Roman" w:cs="Times New Roman"/>
          <w:sz w:val="24"/>
        </w:rPr>
        <w:t xml:space="preserve"> occur randomly, a simulator is required to simulate </w:t>
      </w:r>
      <w:r>
        <w:rPr>
          <w:rFonts w:ascii="Times New Roman" w:hAnsi="Times New Roman" w:cs="Times New Roman" w:hint="eastAsia"/>
          <w:sz w:val="24"/>
        </w:rPr>
        <w:t>different</w:t>
      </w:r>
      <w:r>
        <w:rPr>
          <w:rFonts w:ascii="Times New Roman" w:hAnsi="Times New Roman" w:cs="Times New Roman"/>
          <w:sz w:val="24"/>
        </w:rPr>
        <w:t xml:space="preserve"> situations. The simulator, which contains </w:t>
      </w:r>
      <w:r>
        <w:rPr>
          <w:rFonts w:ascii="Times New Roman" w:hAnsi="Times New Roman" w:cs="Times New Roman" w:hint="eastAsia"/>
          <w:sz w:val="24"/>
        </w:rPr>
        <w:t xml:space="preserve">new </w:t>
      </w:r>
      <w:r>
        <w:rPr>
          <w:rFonts w:ascii="Times New Roman" w:hAnsi="Times New Roman" w:cs="Times New Roman"/>
          <w:sz w:val="24"/>
        </w:rPr>
        <w:t>job arrival</w:t>
      </w:r>
      <w:r>
        <w:rPr>
          <w:rFonts w:ascii="Times New Roman" w:hAnsi="Times New Roman" w:cs="Times New Roman" w:hint="eastAsia"/>
          <w:sz w:val="24"/>
        </w:rPr>
        <w:t>,</w:t>
      </w:r>
      <w:r>
        <w:rPr>
          <w:rFonts w:ascii="Times New Roman" w:hAnsi="Times New Roman" w:cs="Times New Roman"/>
          <w:sz w:val="24"/>
        </w:rPr>
        <w:t xml:space="preserve"> machine breakdown</w:t>
      </w:r>
      <w:r>
        <w:rPr>
          <w:rFonts w:ascii="Times New Roman" w:hAnsi="Times New Roman" w:cs="Times New Roman" w:hint="eastAsia"/>
          <w:sz w:val="24"/>
        </w:rPr>
        <w:t xml:space="preserve">s </w:t>
      </w:r>
      <w:r>
        <w:rPr>
          <w:rFonts w:ascii="Times New Roman" w:hAnsi="Times New Roman" w:cs="Times New Roman"/>
          <w:sz w:val="24"/>
        </w:rPr>
        <w:t>and repair</w:t>
      </w:r>
      <w:r>
        <w:rPr>
          <w:rFonts w:ascii="Times New Roman" w:hAnsi="Times New Roman" w:cs="Times New Roman" w:hint="eastAsia"/>
          <w:sz w:val="24"/>
        </w:rPr>
        <w:t xml:space="preserve">s, </w:t>
      </w:r>
      <w:r>
        <w:rPr>
          <w:rFonts w:ascii="Times New Roman" w:hAnsi="Times New Roman" w:cs="Times New Roman"/>
          <w:sz w:val="24"/>
        </w:rPr>
        <w:t>order cancellation</w:t>
      </w:r>
      <w:r>
        <w:rPr>
          <w:rFonts w:ascii="Times New Roman" w:hAnsi="Times New Roman" w:cs="Times New Roman" w:hint="eastAsia"/>
          <w:sz w:val="24"/>
        </w:rPr>
        <w:t xml:space="preserve"> and change in the processing time of an operations, is </w:t>
      </w:r>
      <w:r>
        <w:rPr>
          <w:rFonts w:ascii="Times New Roman" w:hAnsi="Times New Roman" w:cs="Times New Roman"/>
          <w:sz w:val="24"/>
        </w:rPr>
        <w:t xml:space="preserve">used to generate the disturbances. </w:t>
      </w:r>
    </w:p>
    <w:p w14:paraId="2119AA4D" w14:textId="77777777" w:rsidR="00D5693D" w:rsidRDefault="001C19C0">
      <w:pPr>
        <w:spacing w:beforeLines="50" w:before="159" w:afterLines="50" w:after="159"/>
        <w:jc w:val="left"/>
        <w:outlineLvl w:val="1"/>
        <w:rPr>
          <w:rFonts w:ascii="Times New Roman" w:hAnsi="Times New Roman" w:cs="Times New Roman"/>
          <w:color w:val="0000FF"/>
          <w:sz w:val="24"/>
        </w:rPr>
      </w:pPr>
      <w:r>
        <w:rPr>
          <w:rFonts w:ascii="Times New Roman" w:hAnsi="Times New Roman" w:cs="Times New Roman" w:hint="eastAsia"/>
          <w:color w:val="0000FF"/>
          <w:sz w:val="24"/>
        </w:rPr>
        <w:t>3.1 T</w:t>
      </w:r>
      <w:r>
        <w:rPr>
          <w:rFonts w:ascii="Times New Roman" w:hAnsi="Times New Roman" w:cs="Times New Roman"/>
          <w:color w:val="0000FF"/>
          <w:sz w:val="24"/>
        </w:rPr>
        <w:t>echnological</w:t>
      </w:r>
      <w:r>
        <w:rPr>
          <w:rFonts w:ascii="Times New Roman" w:hAnsi="Times New Roman" w:cs="Times New Roman" w:hint="eastAsia"/>
          <w:color w:val="0000FF"/>
          <w:sz w:val="24"/>
        </w:rPr>
        <w:t xml:space="preserve"> </w:t>
      </w:r>
      <w:r>
        <w:rPr>
          <w:rFonts w:ascii="Times New Roman" w:hAnsi="Times New Roman" w:cs="Times New Roman"/>
          <w:color w:val="0000FF"/>
          <w:sz w:val="24"/>
        </w:rPr>
        <w:t>assumptions</w:t>
      </w:r>
    </w:p>
    <w:p w14:paraId="70A7200A"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Dynamic job shop scheduling problem subjects to the following assumptions</w:t>
      </w:r>
      <w:r w:rsidR="00CB0959" w:rsidRPr="00CB0959">
        <w:t xml:space="preserve"> </w:t>
      </w:r>
      <w:r w:rsidR="00CB0959">
        <w:rPr>
          <w:rFonts w:ascii="Times New Roman" w:hAnsi="Times New Roman" w:cs="Times New Roman"/>
          <w:sz w:val="24"/>
        </w:rPr>
        <w:fldChar w:fldCharType="begin"/>
      </w:r>
      <w:r w:rsidR="00CB0959">
        <w:rPr>
          <w:rFonts w:ascii="Times New Roman" w:hAnsi="Times New Roman" w:cs="Times New Roman"/>
          <w:sz w:val="24"/>
        </w:rPr>
        <w:instrText xml:space="preserve"> ADDIN EN.CITE &lt;EndNote&gt;&lt;Cite&gt;&lt;Author&gt;Zhang&lt;/Author&gt;&lt;Year&gt;2013&lt;/Year&gt;&lt;RecNum&gt;563&lt;/RecNum&gt;&lt;DisplayText&gt;(Zhang, Gao et al. 2013)&lt;/DisplayText&gt;&lt;record&gt;&lt;rec-number&gt;563&lt;/rec-number&gt;&lt;foreign-keys&gt;&lt;key app="EN" db-id="d0v02awxrrz0fjewfv4psd510tedsrv2tss2" timestamp="1547876621"&gt;563&lt;/key&gt;&lt;key app="ENWeb" db-id=""&gt;0&lt;/key&gt;&lt;/foreign-keys&gt;&lt;ref-type name="Journal Article"&gt;17&lt;/ref-type&gt;&lt;contributors&gt;&lt;authors&gt;&lt;author&gt;Zhang, Liping&lt;/author&gt;&lt;author&gt;Gao, Liang&lt;/author&gt;&lt;author&gt;Li, Xinyu&lt;/author&gt;&lt;/authors&gt;&lt;/contributors&gt;&lt;titles&gt;&lt;title&gt;A hybrid genetic algorithm and tabu search for a multi-objective dynamic job shop scheduling problem&lt;/title&gt;&lt;secondary-title&gt;International Journal of Production Research&lt;/secondary-title&gt;&lt;/titles&gt;&lt;periodical&gt;&lt;full-title&gt;International Journal of Production Research&lt;/full-title&gt;&lt;/periodical&gt;&lt;pages&gt;3516-3531&lt;/pages&gt;&lt;volume&gt;51&lt;/volume&gt;&lt;number&gt;12&lt;/number&gt;&lt;dates&gt;&lt;year&gt;2013&lt;/year&gt;&lt;pub-dates&gt;&lt;date&gt;Jun 1&lt;/date&gt;&lt;/pub-dates&gt;&lt;/dates&gt;&lt;isbn&gt;0020-7543&lt;/isbn&gt;&lt;accession-num&gt;WOS:000320918900004&lt;/accession-num&gt;&lt;urls&gt;&lt;related-urls&gt;&lt;url&gt;&amp;lt;Go to ISI&amp;gt;://WOS:000320918900004&lt;/url&gt;&lt;url&gt;&lt;style face="underline" font="default" size="100%"&gt;https://www.tandfonline.com/doi/abs/10.1080/00207543.2012.751509&lt;/style&gt;&lt;/url&gt;&lt;/related-urls&gt;&lt;/urls&gt;&lt;electronic-resource-num&gt;10.1080/00207543.2012.751509&lt;/electronic-resource-num&gt;&lt;/record&gt;&lt;/Cite&gt;&lt;/EndNote&gt;</w:instrText>
      </w:r>
      <w:r w:rsidR="00CB0959">
        <w:rPr>
          <w:rFonts w:ascii="Times New Roman" w:hAnsi="Times New Roman" w:cs="Times New Roman"/>
          <w:sz w:val="24"/>
        </w:rPr>
        <w:fldChar w:fldCharType="separate"/>
      </w:r>
      <w:r w:rsidR="00CB0959">
        <w:rPr>
          <w:rFonts w:ascii="Times New Roman" w:hAnsi="Times New Roman" w:cs="Times New Roman"/>
          <w:noProof/>
          <w:sz w:val="24"/>
        </w:rPr>
        <w:t>(</w:t>
      </w:r>
      <w:r w:rsidR="00CB0959" w:rsidRPr="00442B36">
        <w:rPr>
          <w:rFonts w:ascii="Times New Roman" w:hAnsi="Times New Roman" w:cs="Times New Roman"/>
          <w:noProof/>
          <w:color w:val="00B0F0"/>
          <w:sz w:val="24"/>
        </w:rPr>
        <w:t>Zhang, Gao et al. 2013)</w:t>
      </w:r>
      <w:r w:rsidR="00CB0959">
        <w:rPr>
          <w:rFonts w:ascii="Times New Roman" w:hAnsi="Times New Roman" w:cs="Times New Roman"/>
          <w:sz w:val="24"/>
        </w:rPr>
        <w:fldChar w:fldCharType="end"/>
      </w:r>
      <w:r>
        <w:rPr>
          <w:rFonts w:ascii="Times New Roman" w:hAnsi="Times New Roman" w:cs="Times New Roman"/>
          <w:sz w:val="24"/>
        </w:rPr>
        <w:t xml:space="preserve">: </w:t>
      </w:r>
    </w:p>
    <w:p w14:paraId="56851831" w14:textId="77777777" w:rsidR="00D5693D" w:rsidRDefault="001C19C0">
      <w:pPr>
        <w:numPr>
          <w:ilvl w:val="0"/>
          <w:numId w:val="7"/>
        </w:numPr>
        <w:rPr>
          <w:rFonts w:ascii="Times New Roman" w:hAnsi="Times New Roman" w:cs="Times New Roman"/>
          <w:sz w:val="24"/>
        </w:rPr>
      </w:pPr>
      <w:r>
        <w:rPr>
          <w:rFonts w:ascii="Times New Roman" w:hAnsi="Times New Roman" w:cs="Times New Roman"/>
          <w:sz w:val="24"/>
        </w:rPr>
        <w:t>Each machine can perform only one operation of any job at a time.</w:t>
      </w:r>
    </w:p>
    <w:p w14:paraId="4AFDF3AE" w14:textId="77777777" w:rsidR="00D5693D" w:rsidRDefault="001C19C0">
      <w:pPr>
        <w:numPr>
          <w:ilvl w:val="0"/>
          <w:numId w:val="7"/>
        </w:numPr>
        <w:rPr>
          <w:rFonts w:ascii="Times New Roman" w:hAnsi="Times New Roman" w:cs="Times New Roman"/>
          <w:sz w:val="24"/>
        </w:rPr>
      </w:pPr>
      <w:r>
        <w:rPr>
          <w:rFonts w:ascii="Times New Roman" w:hAnsi="Times New Roman" w:cs="Times New Roman"/>
          <w:sz w:val="24"/>
        </w:rPr>
        <w:t xml:space="preserve">An operation of a job can be performed by only one machine at a time. </w:t>
      </w:r>
    </w:p>
    <w:p w14:paraId="0B7A38ED" w14:textId="77777777" w:rsidR="00D5693D" w:rsidRDefault="001C19C0">
      <w:pPr>
        <w:numPr>
          <w:ilvl w:val="0"/>
          <w:numId w:val="7"/>
        </w:numPr>
        <w:rPr>
          <w:rFonts w:ascii="Times New Roman" w:hAnsi="Times New Roman" w:cs="Times New Roman"/>
          <w:sz w:val="24"/>
        </w:rPr>
      </w:pPr>
      <w:r>
        <w:rPr>
          <w:rFonts w:ascii="Times New Roman" w:hAnsi="Times New Roman" w:cs="Times New Roman"/>
          <w:sz w:val="24"/>
        </w:rPr>
        <w:t xml:space="preserve">All machines are available at time 0. </w:t>
      </w:r>
    </w:p>
    <w:p w14:paraId="6AE67FFC" w14:textId="77777777" w:rsidR="00D5693D" w:rsidRDefault="001C19C0">
      <w:pPr>
        <w:numPr>
          <w:ilvl w:val="0"/>
          <w:numId w:val="7"/>
        </w:numPr>
        <w:rPr>
          <w:rFonts w:ascii="Times New Roman" w:hAnsi="Times New Roman" w:cs="Times New Roman"/>
          <w:sz w:val="24"/>
        </w:rPr>
      </w:pPr>
      <w:r>
        <w:rPr>
          <w:rFonts w:ascii="Times New Roman" w:hAnsi="Times New Roman" w:cs="Times New Roman" w:hint="eastAsia"/>
          <w:sz w:val="24"/>
        </w:rPr>
        <w:t xml:space="preserve">Once an operation has been processed on a machine, it must not be interrupted except due to machine breakdown. If an operation is interrupted by a machine breakdown, the remained processing time is equal to total processing time minus </w:t>
      </w:r>
      <w:r>
        <w:rPr>
          <w:rFonts w:ascii="Times New Roman" w:hAnsi="Times New Roman" w:cs="Times New Roman" w:hint="eastAsia"/>
          <w:sz w:val="24"/>
        </w:rPr>
        <w:lastRenderedPageBreak/>
        <w:t>the completed processing time.</w:t>
      </w:r>
    </w:p>
    <w:p w14:paraId="27C8E6FA" w14:textId="77777777" w:rsidR="00D5693D" w:rsidRDefault="001C19C0">
      <w:pPr>
        <w:numPr>
          <w:ilvl w:val="0"/>
          <w:numId w:val="7"/>
        </w:numPr>
        <w:rPr>
          <w:rFonts w:ascii="Times New Roman" w:hAnsi="Times New Roman" w:cs="Times New Roman"/>
          <w:sz w:val="24"/>
        </w:rPr>
      </w:pPr>
      <w:r>
        <w:rPr>
          <w:rFonts w:ascii="Times New Roman" w:hAnsi="Times New Roman" w:cs="Times New Roman"/>
          <w:sz w:val="24"/>
        </w:rPr>
        <w:t xml:space="preserve">An operation of a job cannot be performed until its preceding operations were completed. </w:t>
      </w:r>
    </w:p>
    <w:p w14:paraId="6151C52F" w14:textId="77777777" w:rsidR="00D5693D" w:rsidRDefault="001C19C0">
      <w:pPr>
        <w:numPr>
          <w:ilvl w:val="0"/>
          <w:numId w:val="7"/>
        </w:numPr>
        <w:rPr>
          <w:rFonts w:ascii="Times New Roman" w:hAnsi="Times New Roman" w:cs="Times New Roman"/>
          <w:sz w:val="24"/>
        </w:rPr>
      </w:pPr>
      <w:r>
        <w:rPr>
          <w:rFonts w:ascii="Times New Roman" w:hAnsi="Times New Roman" w:cs="Times New Roman"/>
          <w:sz w:val="24"/>
        </w:rPr>
        <w:t xml:space="preserve">There is no flexible routing for each job. </w:t>
      </w:r>
    </w:p>
    <w:p w14:paraId="1906770A" w14:textId="77777777" w:rsidR="00D5693D" w:rsidRDefault="001C19C0">
      <w:pPr>
        <w:numPr>
          <w:ilvl w:val="0"/>
          <w:numId w:val="7"/>
        </w:numPr>
        <w:rPr>
          <w:rFonts w:ascii="Times New Roman" w:hAnsi="Times New Roman" w:cs="Times New Roman"/>
          <w:sz w:val="24"/>
        </w:rPr>
      </w:pPr>
      <w:r>
        <w:rPr>
          <w:rFonts w:ascii="Times New Roman" w:hAnsi="Times New Roman" w:cs="Times New Roman" w:hint="eastAsia"/>
          <w:sz w:val="24"/>
        </w:rPr>
        <w:t>Processing time of all operations and the number of operable machines are known in advance. But there will be a change in the operation processing time and machines can breakdown.</w:t>
      </w:r>
    </w:p>
    <w:p w14:paraId="281181BE" w14:textId="77777777" w:rsidR="00D5693D" w:rsidRDefault="001C19C0">
      <w:pPr>
        <w:spacing w:beforeLines="50" w:before="159" w:afterLines="50" w:after="159"/>
        <w:outlineLvl w:val="1"/>
        <w:rPr>
          <w:rFonts w:ascii="Times New Roman" w:hAnsi="Times New Roman" w:cs="Times New Roman"/>
          <w:color w:val="0000FF"/>
          <w:sz w:val="24"/>
        </w:rPr>
      </w:pPr>
      <w:r>
        <w:rPr>
          <w:rFonts w:ascii="Times New Roman" w:hAnsi="Times New Roman" w:cs="Times New Roman" w:hint="eastAsia"/>
          <w:color w:val="0000FF"/>
          <w:sz w:val="24"/>
        </w:rPr>
        <w:t>3.2 D</w:t>
      </w:r>
      <w:r>
        <w:rPr>
          <w:rFonts w:ascii="Times New Roman" w:hAnsi="Times New Roman" w:cs="Times New Roman"/>
          <w:color w:val="0000FF"/>
          <w:sz w:val="24"/>
        </w:rPr>
        <w:t>etails for various real-time events</w:t>
      </w:r>
    </w:p>
    <w:p w14:paraId="42AB17F6" w14:textId="77777777" w:rsidR="00D5693D" w:rsidRDefault="001C19C0">
      <w:pPr>
        <w:ind w:firstLineChars="100" w:firstLine="240"/>
        <w:rPr>
          <w:rFonts w:ascii="Times New Roman" w:hAnsi="Times New Roman" w:cs="Times New Roman"/>
          <w:color w:val="0000FF"/>
          <w:sz w:val="24"/>
        </w:rPr>
      </w:pPr>
      <w:r>
        <w:rPr>
          <w:rFonts w:ascii="Times New Roman" w:hAnsi="Times New Roman" w:cs="Times New Roman"/>
          <w:sz w:val="24"/>
        </w:rPr>
        <w:t>In the following section, the details and effects of various disruptions are discussed in detail:</w:t>
      </w:r>
    </w:p>
    <w:p w14:paraId="38C30C36" w14:textId="77777777" w:rsidR="00D5693D" w:rsidRDefault="001C19C0" w:rsidP="00B527CF">
      <w:pPr>
        <w:numPr>
          <w:ilvl w:val="0"/>
          <w:numId w:val="8"/>
        </w:numPr>
        <w:rPr>
          <w:rFonts w:ascii="Times New Roman" w:hAnsi="Times New Roman" w:cs="Times New Roman"/>
          <w:sz w:val="24"/>
        </w:rPr>
      </w:pPr>
      <w:r>
        <w:rPr>
          <w:rFonts w:ascii="Times New Roman" w:hAnsi="Times New Roman" w:cs="Times New Roman" w:hint="eastAsia"/>
          <w:color w:val="0000FF"/>
          <w:sz w:val="24"/>
        </w:rPr>
        <w:t>New j</w:t>
      </w:r>
      <w:r>
        <w:rPr>
          <w:rFonts w:ascii="Times New Roman" w:hAnsi="Times New Roman" w:cs="Times New Roman"/>
          <w:color w:val="0000FF"/>
          <w:sz w:val="24"/>
        </w:rPr>
        <w:t>obs arrive at the system dynamically over time</w:t>
      </w:r>
      <w:r>
        <w:rPr>
          <w:rFonts w:ascii="Times New Roman" w:hAnsi="Times New Roman" w:cs="Times New Roman"/>
          <w:sz w:val="24"/>
        </w:rPr>
        <w:t>: In dynamic job shops, the distribution of job arrivals process closely follows a Poisson distribution. Hence, the time between job arrivals closely follows an Exponential distribution</w:t>
      </w:r>
      <w:r w:rsidR="00B527CF" w:rsidRPr="00B527CF">
        <w:t xml:space="preserve"> </w:t>
      </w:r>
      <w:r w:rsidR="00B527CF" w:rsidRPr="00B527CF">
        <w:rPr>
          <w:rFonts w:ascii="Times New Roman" w:hAnsi="Times New Roman" w:cs="Times New Roman"/>
          <w:color w:val="00B0F0"/>
          <w:sz w:val="24"/>
        </w:rPr>
        <w:fldChar w:fldCharType="begin"/>
      </w:r>
      <w:r w:rsidR="00B527CF" w:rsidRPr="00B527CF">
        <w:rPr>
          <w:rFonts w:ascii="Times New Roman" w:hAnsi="Times New Roman" w:cs="Times New Roman"/>
          <w:color w:val="00B0F0"/>
          <w:sz w:val="24"/>
        </w:rPr>
        <w:instrText xml:space="preserve"> ADDIN EN.CITE &lt;EndNote&gt;&lt;Cite&gt;&lt;Author&gt;Rangsaritratsamee&lt;/Author&gt;&lt;Year&gt;2004&lt;/Year&gt;&lt;RecNum&gt;706&lt;/RecNum&gt;&lt;DisplayText&gt;(Rangsaritratsamee, Ferrell et al. 2004)&lt;/DisplayText&gt;&lt;record&gt;&lt;rec-number&gt;706&lt;/rec-number&gt;&lt;foreign-keys&gt;&lt;key app="EN" db-id="d0v02awxrrz0fjewfv4psd510tedsrv2tss2" timestamp="1560587938"&gt;706&lt;/key&gt;&lt;/foreign-keys&gt;&lt;ref-type name="Journal Article"&gt;17&lt;/ref-type&gt;&lt;contributors&gt;&lt;authors&gt;&lt;author&gt;Rangsaritratsamee, R.&lt;/author&gt;&lt;author&gt;Ferrell, W. G.&lt;/author&gt;&lt;author&gt;Kurz, M. B.&lt;/author&gt;&lt;/authors&gt;&lt;/contributors&gt;&lt;titles&gt;&lt;title&gt;Dynamic rescheduling that simultaneously considers efficiency and stability&lt;/title&gt;&lt;secondary-title&gt;Computers &amp;amp; Industrial Engineering&lt;/secondary-title&gt;&lt;/titles&gt;&lt;periodical&gt;&lt;full-title&gt;Computers &amp;amp; Industrial Engineering&lt;/full-title&gt;&lt;/periodical&gt;&lt;pages&gt;1-15&lt;/pages&gt;&lt;volume&gt;46&lt;/volume&gt;&lt;number&gt;1&lt;/number&gt;&lt;dates&gt;&lt;year&gt;2004&lt;/year&gt;&lt;pub-dates&gt;&lt;date&gt;Mar&lt;/date&gt;&lt;/pub-dates&gt;&lt;/dates&gt;&lt;isbn&gt;0360-8352&lt;/isbn&gt;&lt;accession-num&gt;WOS:000220270600001&lt;/accession-num&gt;&lt;urls&gt;&lt;related-urls&gt;&lt;url&gt;&amp;lt;Go to ISI&amp;gt;://WOS:000220270600001&lt;/url&gt;&lt;/related-urls&gt;&lt;/urls&gt;&lt;electronic-resource-num&gt;10.1016/j.cie.2003.09.007&lt;/electronic-resource-num&gt;&lt;/record&gt;&lt;/Cite&gt;&lt;/EndNote&gt;</w:instrText>
      </w:r>
      <w:r w:rsidR="00B527CF" w:rsidRPr="00B527CF">
        <w:rPr>
          <w:rFonts w:ascii="Times New Roman" w:hAnsi="Times New Roman" w:cs="Times New Roman"/>
          <w:color w:val="00B0F0"/>
          <w:sz w:val="24"/>
        </w:rPr>
        <w:fldChar w:fldCharType="separate"/>
      </w:r>
      <w:r w:rsidR="00B527CF" w:rsidRPr="00B527CF">
        <w:rPr>
          <w:rFonts w:ascii="Times New Roman" w:hAnsi="Times New Roman" w:cs="Times New Roman"/>
          <w:noProof/>
          <w:color w:val="00B0F0"/>
          <w:sz w:val="24"/>
        </w:rPr>
        <w:t>(Rangsaritratsamee, Ferrell et al. 2004)</w:t>
      </w:r>
      <w:r w:rsidR="00B527CF" w:rsidRPr="00B527CF">
        <w:rPr>
          <w:rFonts w:ascii="Times New Roman" w:hAnsi="Times New Roman" w:cs="Times New Roman"/>
          <w:color w:val="00B0F0"/>
          <w:sz w:val="24"/>
        </w:rPr>
        <w:fldChar w:fldCharType="end"/>
      </w:r>
      <w:r w:rsidR="00B527CF" w:rsidRPr="00B527CF">
        <w:rPr>
          <w:color w:val="00B0F0"/>
        </w:rPr>
        <w:t xml:space="preserve"> </w:t>
      </w:r>
      <w:r w:rsidR="00B527CF" w:rsidRPr="00B527CF">
        <w:rPr>
          <w:rFonts w:ascii="Times New Roman" w:hAnsi="Times New Roman" w:cs="Times New Roman"/>
          <w:color w:val="00B0F0"/>
          <w:sz w:val="24"/>
        </w:rPr>
        <w:fldChar w:fldCharType="begin"/>
      </w:r>
      <w:r w:rsidR="00B527CF" w:rsidRPr="00B527CF">
        <w:rPr>
          <w:rFonts w:ascii="Times New Roman" w:hAnsi="Times New Roman" w:cs="Times New Roman"/>
          <w:color w:val="00B0F0"/>
          <w:sz w:val="24"/>
        </w:rPr>
        <w:instrText xml:space="preserve"> ADDIN EN.CITE &lt;EndNote&gt;&lt;Cite&gt;&lt;Author&gt;Sha&lt;/Author&gt;&lt;Year&gt;2005&lt;/Year&gt;&lt;RecNum&gt;707&lt;/RecNum&gt;&lt;DisplayText&gt;(Sha and Liu 2005)&lt;/DisplayText&gt;&lt;record&gt;&lt;rec-number&gt;707&lt;/rec-number&gt;&lt;foreign-keys&gt;&lt;key app="EN" db-id="d0v02awxrrz0fjewfv4psd510tedsrv2tss2" timestamp="1560588009"&gt;707&lt;/key&gt;&lt;/foreign-keys&gt;&lt;ref-type name="Journal Article"&gt;17&lt;/ref-type&gt;&lt;contributors&gt;&lt;authors&gt;&lt;author&gt;Sha, D. Y.&lt;/author&gt;&lt;author&gt;Liu, C. H.&lt;/author&gt;&lt;/authors&gt;&lt;/contributors&gt;&lt;titles&gt;&lt;title&gt;Using data mining for due date assignment in a dynamic job shop environment&lt;/title&gt;&lt;secondary-title&gt;International Journal of Advanced Manufacturing Technology&lt;/secondary-title&gt;&lt;/titles&gt;&lt;periodical&gt;&lt;full-title&gt;International Journal of Advanced Manufacturing Technology&lt;/full-title&gt;&lt;/periodical&gt;&lt;pages&gt;1164-1174&lt;/pages&gt;&lt;volume&gt;25&lt;/volume&gt;&lt;number&gt;11-12&lt;/number&gt;&lt;dates&gt;&lt;year&gt;2005&lt;/year&gt;&lt;pub-dates&gt;&lt;date&gt;Jun&lt;/date&gt;&lt;/pub-dates&gt;&lt;/dates&gt;&lt;isbn&gt;0268-3768&lt;/isbn&gt;&lt;accession-num&gt;WOS:000229274600013&lt;/accession-num&gt;&lt;urls&gt;&lt;related-urls&gt;&lt;url&gt;&amp;lt;Go to ISI&amp;gt;://WOS:000229274600013&lt;/url&gt;&lt;/related-urls&gt;&lt;/urls&gt;&lt;electronic-resource-num&gt;10.1007/s00170-003-1937-y&lt;/electronic-resource-num&gt;&lt;/record&gt;&lt;/Cite&gt;&lt;/EndNote&gt;</w:instrText>
      </w:r>
      <w:r w:rsidR="00B527CF" w:rsidRPr="00B527CF">
        <w:rPr>
          <w:rFonts w:ascii="Times New Roman" w:hAnsi="Times New Roman" w:cs="Times New Roman"/>
          <w:color w:val="00B0F0"/>
          <w:sz w:val="24"/>
        </w:rPr>
        <w:fldChar w:fldCharType="separate"/>
      </w:r>
      <w:r w:rsidR="00B527CF" w:rsidRPr="00B527CF">
        <w:rPr>
          <w:rFonts w:ascii="Times New Roman" w:hAnsi="Times New Roman" w:cs="Times New Roman"/>
          <w:noProof/>
          <w:color w:val="00B0F0"/>
          <w:sz w:val="24"/>
        </w:rPr>
        <w:t>(Sha and Liu 2005)</w:t>
      </w:r>
      <w:r w:rsidR="00B527CF" w:rsidRPr="00B527CF">
        <w:rPr>
          <w:rFonts w:ascii="Times New Roman" w:hAnsi="Times New Roman" w:cs="Times New Roman"/>
          <w:color w:val="00B0F0"/>
          <w:sz w:val="24"/>
        </w:rPr>
        <w:fldChar w:fldCharType="end"/>
      </w:r>
      <w:r w:rsidR="00B527CF" w:rsidRPr="00B527CF">
        <w:rPr>
          <w:color w:val="00B0F0"/>
        </w:rPr>
        <w:t xml:space="preserve"> </w:t>
      </w:r>
      <w:r w:rsidR="00B527CF" w:rsidRPr="00B527CF">
        <w:rPr>
          <w:rFonts w:ascii="Times New Roman" w:hAnsi="Times New Roman" w:cs="Times New Roman"/>
          <w:color w:val="00B0F0"/>
          <w:sz w:val="24"/>
        </w:rPr>
        <w:fldChar w:fldCharType="begin"/>
      </w:r>
      <w:r w:rsidR="00B527CF" w:rsidRPr="00B527CF">
        <w:rPr>
          <w:rFonts w:ascii="Times New Roman" w:hAnsi="Times New Roman" w:cs="Times New Roman"/>
          <w:color w:val="00B0F0"/>
          <w:sz w:val="24"/>
        </w:rPr>
        <w:instrText xml:space="preserve"> ADDIN EN.CITE &lt;EndNote&gt;&lt;Cite&gt;&lt;Author&gt;Vinod&lt;/Author&gt;&lt;Year&gt;2008&lt;/Year&gt;&lt;RecNum&gt;708&lt;/RecNum&gt;&lt;DisplayText&gt;(Vinod and Sridharan 2008)&lt;/DisplayText&gt;&lt;record&gt;&lt;rec-number&gt;708&lt;/rec-number&gt;&lt;foreign-keys&gt;&lt;key app="EN" db-id="d0v02awxrrz0fjewfv4psd510tedsrv2tss2" timestamp="1560588076"&gt;708&lt;/key&gt;&lt;/foreign-keys&gt;&lt;ref-type name="Journal Article"&gt;17&lt;/ref-type&gt;&lt;contributors&gt;&lt;authors&gt;&lt;author&gt;Vinod, V.&lt;/author&gt;&lt;author&gt;Sridharan, R.&lt;/author&gt;&lt;/authors&gt;&lt;/contributors&gt;&lt;titles&gt;&lt;title&gt;Scheduling a dynamic job shop production system with sequence-dependent setups: An experimental study&lt;/title&gt;&lt;secondary-title&gt;Robotics and Computer-Integrated Manufacturing&lt;/secondary-title&gt;&lt;/titles&gt;&lt;periodical&gt;&lt;full-title&gt;Robotics and Computer-Integrated Manufacturing&lt;/full-title&gt;&lt;/periodical&gt;&lt;pages&gt;435-449&lt;/pages&gt;&lt;volume&gt;24&lt;/volume&gt;&lt;number&gt;3&lt;/number&gt;&lt;dates&gt;&lt;year&gt;2008&lt;/year&gt;&lt;pub-dates&gt;&lt;date&gt;Jun&lt;/date&gt;&lt;/pub-dates&gt;&lt;/dates&gt;&lt;isbn&gt;0736-5845&lt;/isbn&gt;&lt;accession-num&gt;WOS:000254770200013&lt;/accession-num&gt;&lt;urls&gt;&lt;related-urls&gt;&lt;url&gt;&amp;lt;Go to ISI&amp;gt;://WOS:000254770200013&lt;/url&gt;&lt;/related-urls&gt;&lt;/urls&gt;&lt;electronic-resource-num&gt;10.1016/j.rcim.2007.05.001&lt;/electronic-resource-num&gt;&lt;/record&gt;&lt;/Cite&gt;&lt;/EndNote&gt;</w:instrText>
      </w:r>
      <w:r w:rsidR="00B527CF" w:rsidRPr="00B527CF">
        <w:rPr>
          <w:rFonts w:ascii="Times New Roman" w:hAnsi="Times New Roman" w:cs="Times New Roman"/>
          <w:color w:val="00B0F0"/>
          <w:sz w:val="24"/>
        </w:rPr>
        <w:fldChar w:fldCharType="separate"/>
      </w:r>
      <w:r w:rsidR="00B527CF" w:rsidRPr="00B527CF">
        <w:rPr>
          <w:rFonts w:ascii="Times New Roman" w:hAnsi="Times New Roman" w:cs="Times New Roman"/>
          <w:noProof/>
          <w:color w:val="00B0F0"/>
          <w:sz w:val="24"/>
        </w:rPr>
        <w:t>(Vinod and Sridharan 2008)</w:t>
      </w:r>
      <w:r w:rsidR="00B527CF" w:rsidRPr="00B527CF">
        <w:rPr>
          <w:rFonts w:ascii="Times New Roman" w:hAnsi="Times New Roman" w:cs="Times New Roman"/>
          <w:color w:val="00B0F0"/>
          <w:sz w:val="24"/>
        </w:rPr>
        <w:fldChar w:fldCharType="end"/>
      </w:r>
      <w:r>
        <w:rPr>
          <w:rFonts w:ascii="Times New Roman" w:hAnsi="Times New Roman" w:cs="Times New Roman"/>
          <w:sz w:val="24"/>
        </w:rPr>
        <w:t>. When rescheduling is triggered, there are four types of job sets: finished job set, being processed job set, unprocessed job set and new job set. When the new jobs arrive, the jobs are pushed into the new job set.</w:t>
      </w:r>
    </w:p>
    <w:p w14:paraId="2DB85746" w14:textId="77777777" w:rsidR="00D5693D" w:rsidRDefault="001C19C0" w:rsidP="00924F4A">
      <w:pPr>
        <w:numPr>
          <w:ilvl w:val="0"/>
          <w:numId w:val="8"/>
        </w:numPr>
        <w:rPr>
          <w:rFonts w:ascii="Times New Roman" w:hAnsi="Times New Roman" w:cs="Times New Roman"/>
          <w:sz w:val="24"/>
        </w:rPr>
      </w:pPr>
      <w:r>
        <w:rPr>
          <w:rFonts w:ascii="Times New Roman" w:hAnsi="Times New Roman" w:cs="Times New Roman"/>
          <w:color w:val="0000FF"/>
          <w:sz w:val="24"/>
        </w:rPr>
        <w:t>Machine breakdown and repair</w:t>
      </w:r>
      <w:r>
        <w:rPr>
          <w:rFonts w:ascii="Times New Roman" w:hAnsi="Times New Roman" w:cs="Times New Roman"/>
          <w:sz w:val="24"/>
        </w:rPr>
        <w:t>: the time between two machine failures and the repair time are assumed to follow an Exponential distribution</w:t>
      </w:r>
      <w:r w:rsidR="00924F4A" w:rsidRPr="00924F4A">
        <w:t xml:space="preserve"> </w:t>
      </w:r>
      <w:r w:rsidR="00924F4A" w:rsidRPr="00924F4A">
        <w:rPr>
          <w:rFonts w:ascii="Times New Roman" w:hAnsi="Times New Roman" w:cs="Times New Roman"/>
          <w:color w:val="00B0F0"/>
          <w:sz w:val="24"/>
        </w:rPr>
        <w:fldChar w:fldCharType="begin"/>
      </w:r>
      <w:r w:rsidR="00924F4A" w:rsidRPr="00924F4A">
        <w:rPr>
          <w:rFonts w:ascii="Times New Roman" w:hAnsi="Times New Roman" w:cs="Times New Roman"/>
          <w:color w:val="00B0F0"/>
          <w:sz w:val="24"/>
        </w:rPr>
        <w:instrText xml:space="preserve"> ADDIN EN.CITE &lt;EndNote&gt;&lt;Cite&gt;&lt;Author&gt;Zandieh&lt;/Author&gt;&lt;Year&gt;2010&lt;/Year&gt;&lt;RecNum&gt;709&lt;/RecNum&gt;&lt;DisplayText&gt;(Zandieh and Adibi 2010)&lt;/DisplayText&gt;&lt;record&gt;&lt;rec-number&gt;709&lt;/rec-number&gt;&lt;foreign-keys&gt;&lt;key app="EN" db-id="d0v02awxrrz0fjewfv4psd510tedsrv2tss2" timestamp="1560588240"&gt;709&lt;/key&gt;&lt;/foreign-keys&gt;&lt;ref-type name="Journal Article"&gt;17&lt;/ref-type&gt;&lt;contributors&gt;&lt;authors&gt;&lt;author&gt;Zandieh, M.&lt;/author&gt;&lt;author&gt;Adibi, M. A.&lt;/author&gt;&lt;/authors&gt;&lt;/contributors&gt;&lt;titles&gt;&lt;title&gt;Dynamic job shop scheduling using variable neighbourhood search&lt;/title&gt;&lt;secondary-title&gt;International Journal of Production Research&lt;/secondary-title&gt;&lt;/titles&gt;&lt;periodical&gt;&lt;full-title&gt;International Journal of Production Research&lt;/full-title&gt;&lt;/periodical&gt;&lt;pages&gt;2449-2458&lt;/pages&gt;&lt;volume&gt;48&lt;/volume&gt;&lt;number&gt;8&lt;/number&gt;&lt;dates&gt;&lt;year&gt;2010&lt;/year&gt;&lt;pub-dates&gt;&lt;date&gt;2010&lt;/date&gt;&lt;/pub-dates&gt;&lt;/dates&gt;&lt;isbn&gt;0020-7543&lt;/isbn&gt;&lt;accession-num&gt;WOS:000276469700016&lt;/accession-num&gt;&lt;urls&gt;&lt;related-urls&gt;&lt;url&gt;&amp;lt;Go to ISI&amp;gt;://WOS:000276469700016&lt;/url&gt;&lt;/related-urls&gt;&lt;/urls&gt;&lt;electronic-resource-num&gt;10.1080/00207540802662896&lt;/electronic-resource-num&gt;&lt;/record&gt;&lt;/Cite&gt;&lt;/EndNote&gt;</w:instrText>
      </w:r>
      <w:r w:rsidR="00924F4A" w:rsidRPr="00924F4A">
        <w:rPr>
          <w:rFonts w:ascii="Times New Roman" w:hAnsi="Times New Roman" w:cs="Times New Roman"/>
          <w:color w:val="00B0F0"/>
          <w:sz w:val="24"/>
        </w:rPr>
        <w:fldChar w:fldCharType="separate"/>
      </w:r>
      <w:r w:rsidR="00924F4A" w:rsidRPr="00924F4A">
        <w:rPr>
          <w:rFonts w:ascii="Times New Roman" w:hAnsi="Times New Roman" w:cs="Times New Roman"/>
          <w:noProof/>
          <w:color w:val="00B0F0"/>
          <w:sz w:val="24"/>
        </w:rPr>
        <w:t>(Zandieh and Adibi 2010)</w:t>
      </w:r>
      <w:r w:rsidR="00924F4A" w:rsidRPr="00924F4A">
        <w:rPr>
          <w:rFonts w:ascii="Times New Roman" w:hAnsi="Times New Roman" w:cs="Times New Roman"/>
          <w:color w:val="00B0F0"/>
          <w:sz w:val="24"/>
        </w:rPr>
        <w:fldChar w:fldCharType="end"/>
      </w:r>
      <w:r>
        <w:rPr>
          <w:rFonts w:ascii="Times New Roman" w:hAnsi="Times New Roman" w:cs="Times New Roman"/>
          <w:sz w:val="24"/>
        </w:rPr>
        <w:t>. The mean time between failure (MTBF) and the mean time to repair (MTTR) are two parameters related to machine breakdown. When a machine breaks down, the ongoing operation is assumed to be not disrupted and machine repairing is carried out after the ongoing operation is completed. The beginning and completion time of non-started operations are arranged depending on the repair time of the breakdown machine.</w:t>
      </w:r>
    </w:p>
    <w:p w14:paraId="13F8E23D" w14:textId="77777777" w:rsidR="00D5693D" w:rsidRDefault="001C19C0">
      <w:pPr>
        <w:numPr>
          <w:ilvl w:val="0"/>
          <w:numId w:val="8"/>
        </w:numPr>
        <w:rPr>
          <w:rFonts w:ascii="Times New Roman" w:hAnsi="Times New Roman" w:cs="Times New Roman"/>
          <w:sz w:val="24"/>
        </w:rPr>
      </w:pPr>
      <w:r>
        <w:rPr>
          <w:rFonts w:ascii="Times New Roman" w:hAnsi="Times New Roman" w:cs="Times New Roman"/>
          <w:color w:val="0000FF"/>
          <w:sz w:val="24"/>
        </w:rPr>
        <w:t>Order cancellation</w:t>
      </w:r>
      <w:r>
        <w:rPr>
          <w:rFonts w:ascii="Times New Roman" w:hAnsi="Times New Roman" w:cs="Times New Roman"/>
          <w:sz w:val="24"/>
        </w:rPr>
        <w:t xml:space="preserve">: Some customers may cancel their orders. After order cancellation, the remaining operations of this order are deleted from the schedulable task list and the rescheduling process is performed. In dynamic job shops, the distribution of job arrivals process </w:t>
      </w:r>
      <w:r w:rsidR="0000038D">
        <w:rPr>
          <w:rFonts w:ascii="Times New Roman" w:hAnsi="Times New Roman" w:cs="Times New Roman"/>
          <w:sz w:val="24"/>
        </w:rPr>
        <w:t>is assumed to closely follow</w:t>
      </w:r>
      <w:r>
        <w:rPr>
          <w:rFonts w:ascii="Times New Roman" w:hAnsi="Times New Roman" w:cs="Times New Roman"/>
          <w:sz w:val="24"/>
        </w:rPr>
        <w:t xml:space="preserve"> a Poisson distribution</w:t>
      </w:r>
      <w:r w:rsidR="0000038D">
        <w:rPr>
          <w:rFonts w:ascii="Times New Roman" w:hAnsi="Times New Roman" w:cs="Times New Roman"/>
          <w:sz w:val="24"/>
        </w:rPr>
        <w:t xml:space="preserve"> too</w:t>
      </w:r>
      <w:r>
        <w:rPr>
          <w:rFonts w:ascii="Times New Roman" w:hAnsi="Times New Roman" w:cs="Times New Roman"/>
          <w:sz w:val="24"/>
        </w:rPr>
        <w:t>. Hence,</w:t>
      </w:r>
      <w:r>
        <w:rPr>
          <w:rFonts w:ascii="Times New Roman" w:hAnsi="Times New Roman" w:cs="Times New Roman" w:hint="eastAsia"/>
          <w:sz w:val="24"/>
        </w:rPr>
        <w:t xml:space="preserve"> the interval between a pair of adjacent job arrivals</w:t>
      </w:r>
      <w:r>
        <w:rPr>
          <w:rFonts w:ascii="Times New Roman" w:hAnsi="Times New Roman" w:cs="Times New Roman"/>
          <w:sz w:val="24"/>
        </w:rPr>
        <w:t xml:space="preserve"> closely follows an Exponential distribution.</w:t>
      </w:r>
    </w:p>
    <w:p w14:paraId="4E0BEE6A" w14:textId="77777777" w:rsidR="00D5693D" w:rsidRDefault="001C19C0" w:rsidP="007304C7">
      <w:pPr>
        <w:numPr>
          <w:ilvl w:val="0"/>
          <w:numId w:val="8"/>
        </w:numPr>
        <w:rPr>
          <w:rFonts w:ascii="Times New Roman" w:hAnsi="Times New Roman" w:cs="Times New Roman"/>
          <w:sz w:val="24"/>
        </w:rPr>
      </w:pPr>
      <w:r>
        <w:rPr>
          <w:rFonts w:ascii="Times New Roman" w:hAnsi="Times New Roman" w:cs="Times New Roman" w:hint="eastAsia"/>
          <w:color w:val="0000FF"/>
          <w:sz w:val="24"/>
        </w:rPr>
        <w:t>Change in the processing time of an operation</w:t>
      </w:r>
      <w:r>
        <w:rPr>
          <w:rFonts w:ascii="Times New Roman" w:hAnsi="Times New Roman" w:cs="Times New Roman" w:hint="eastAsia"/>
          <w:sz w:val="24"/>
        </w:rPr>
        <w:t>:</w:t>
      </w:r>
      <w:r w:rsidR="00202ED7" w:rsidRPr="00202ED7">
        <w:t xml:space="preserve"> </w:t>
      </w:r>
      <w:r w:rsidR="00202ED7" w:rsidRPr="00202ED7">
        <w:rPr>
          <w:rFonts w:ascii="Times New Roman" w:hAnsi="Times New Roman" w:cs="Times New Roman"/>
          <w:sz w:val="24"/>
        </w:rPr>
        <w:t>Before the workshop starts processing,</w:t>
      </w:r>
      <w:r w:rsidR="00202ED7">
        <w:rPr>
          <w:rFonts w:ascii="Times New Roman" w:hAnsi="Times New Roman" w:cs="Times New Roman"/>
          <w:sz w:val="24"/>
        </w:rPr>
        <w:t xml:space="preserve"> </w:t>
      </w:r>
      <w:r w:rsidR="00A840F7" w:rsidRPr="007304C7">
        <w:rPr>
          <w:rFonts w:ascii="Times New Roman" w:hAnsi="Times New Roman" w:cs="Times New Roman" w:hint="eastAsia"/>
          <w:sz w:val="24"/>
        </w:rPr>
        <w:t xml:space="preserve">the processing time of some </w:t>
      </w:r>
      <w:r w:rsidR="00202ED7" w:rsidRPr="007304C7">
        <w:rPr>
          <w:rFonts w:ascii="Times New Roman" w:hAnsi="Times New Roman" w:cs="Times New Roman" w:hint="eastAsia"/>
          <w:sz w:val="24"/>
        </w:rPr>
        <w:t>operation</w:t>
      </w:r>
      <w:r w:rsidR="00A840F7" w:rsidRPr="007304C7">
        <w:rPr>
          <w:rFonts w:ascii="Times New Roman" w:hAnsi="Times New Roman" w:cs="Times New Roman"/>
          <w:sz w:val="24"/>
        </w:rPr>
        <w:t>s will be changed due to the change of order tasks.</w:t>
      </w:r>
      <w:r w:rsidR="00202ED7" w:rsidRPr="007304C7">
        <w:rPr>
          <w:rFonts w:ascii="Times New Roman" w:hAnsi="Times New Roman" w:cs="Times New Roman"/>
          <w:sz w:val="24"/>
        </w:rPr>
        <w:t xml:space="preserve"> </w:t>
      </w:r>
      <w:r w:rsidR="007304C7" w:rsidRPr="007304C7">
        <w:rPr>
          <w:rFonts w:ascii="Times New Roman" w:hAnsi="Times New Roman" w:cs="Times New Roman"/>
          <w:sz w:val="24"/>
        </w:rPr>
        <w:t>Then schedule is constructed with the new processing times.</w:t>
      </w:r>
    </w:p>
    <w:p w14:paraId="3AC63173"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In our method, the complete schedul</w:t>
      </w:r>
      <w:r>
        <w:rPr>
          <w:rFonts w:ascii="Times New Roman" w:hAnsi="Times New Roman" w:cs="Times New Roman" w:hint="eastAsia"/>
          <w:sz w:val="24"/>
        </w:rPr>
        <w:t>e</w:t>
      </w:r>
      <w:r>
        <w:rPr>
          <w:rFonts w:ascii="Times New Roman" w:hAnsi="Times New Roman" w:cs="Times New Roman"/>
          <w:sz w:val="24"/>
        </w:rPr>
        <w:t xml:space="preserve"> is not generated before the start of processing, the schedule stability is not required to be optimized. </w:t>
      </w:r>
      <w:r>
        <w:rPr>
          <w:rFonts w:ascii="Times New Roman" w:hAnsi="Times New Roman" w:cs="Times New Roman" w:hint="eastAsia"/>
          <w:sz w:val="24"/>
        </w:rPr>
        <w:t>Make</w:t>
      </w:r>
      <w:r>
        <w:rPr>
          <w:rFonts w:ascii="Times New Roman" w:hAnsi="Times New Roman" w:cs="Times New Roman"/>
          <w:sz w:val="24"/>
        </w:rPr>
        <w:t>s</w:t>
      </w:r>
      <w:r>
        <w:rPr>
          <w:rFonts w:ascii="Times New Roman" w:hAnsi="Times New Roman" w:cs="Times New Roman" w:hint="eastAsia"/>
          <w:sz w:val="24"/>
        </w:rPr>
        <w:t xml:space="preserve">pan is used </w:t>
      </w:r>
      <w:r>
        <w:rPr>
          <w:rFonts w:ascii="Times New Roman" w:hAnsi="Times New Roman" w:cs="Times New Roman"/>
          <w:sz w:val="24"/>
        </w:rPr>
        <w:t xml:space="preserve">as the optimization </w:t>
      </w:r>
      <w:r>
        <w:rPr>
          <w:rFonts w:ascii="Times New Roman" w:hAnsi="Times New Roman" w:cs="Times New Roman" w:hint="eastAsia"/>
          <w:color w:val="000000" w:themeColor="text1"/>
          <w:sz w:val="24"/>
        </w:rPr>
        <w:t>objective</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which is also an optimization </w:t>
      </w:r>
      <w:r>
        <w:rPr>
          <w:rFonts w:ascii="Times New Roman" w:hAnsi="Times New Roman" w:cs="Times New Roman" w:hint="eastAsia"/>
          <w:sz w:val="24"/>
        </w:rPr>
        <w:t xml:space="preserve">objective </w:t>
      </w:r>
      <w:r>
        <w:rPr>
          <w:rFonts w:ascii="Times New Roman" w:hAnsi="Times New Roman" w:cs="Times New Roman"/>
          <w:sz w:val="24"/>
        </w:rPr>
        <w:t>widely used in most literatures. It is denoted</w:t>
      </w:r>
      <w:r>
        <w:rPr>
          <w:rFonts w:ascii="Times New Roman" w:hAnsi="Times New Roman" w:cs="Times New Roman" w:hint="eastAsia"/>
          <w:sz w:val="24"/>
        </w:rPr>
        <w:t xml:space="preserve"> </w:t>
      </w:r>
      <w:r>
        <w:rPr>
          <w:rFonts w:ascii="Times New Roman" w:hAnsi="Times New Roman" w:cs="Times New Roman"/>
          <w:sz w:val="24"/>
        </w:rPr>
        <w:t>by C,</w:t>
      </w:r>
      <w:r>
        <w:rPr>
          <w:rFonts w:ascii="Times New Roman" w:hAnsi="Times New Roman" w:cs="Times New Roman" w:hint="eastAsia"/>
          <w:sz w:val="24"/>
        </w:rPr>
        <w:t xml:space="preserve"> </w:t>
      </w:r>
      <w:r>
        <w:rPr>
          <w:rFonts w:ascii="Times New Roman" w:hAnsi="Times New Roman" w:cs="Times New Roman"/>
          <w:sz w:val="24"/>
        </w:rPr>
        <w:t>and it can be calculated according to</w:t>
      </w:r>
    </w:p>
    <w:p w14:paraId="6063D38E" w14:textId="77777777" w:rsidR="00D5693D" w:rsidRDefault="001C19C0">
      <w:pPr>
        <w:jc w:val="center"/>
        <w:rPr>
          <w:rFonts w:ascii="Times New Roman" w:hAnsi="Times New Roman" w:cs="Times New Roman"/>
          <w:position w:val="-20"/>
          <w:sz w:val="24"/>
        </w:rPr>
      </w:pPr>
      <w:r>
        <w:rPr>
          <w:rFonts w:ascii="Times New Roman" w:hAnsi="Times New Roman" w:cs="Times New Roman"/>
          <w:position w:val="-20"/>
          <w:sz w:val="24"/>
        </w:rPr>
        <w:object w:dxaOrig="1725" w:dyaOrig="435" w14:anchorId="22B090FE">
          <v:shape id="_x0000_i1026" type="#_x0000_t75" style="width:86.25pt;height:21.75pt" o:ole="">
            <v:imagedata r:id="rId13" o:title=""/>
          </v:shape>
          <o:OLEObject Type="Embed" ProgID="Equation.3" ShapeID="_x0000_i1026" DrawAspect="Content" ObjectID="_1622286481" r:id="rId14"/>
        </w:object>
      </w:r>
    </w:p>
    <w:p w14:paraId="70B7D310" w14:textId="77777777" w:rsidR="00D5693D" w:rsidRDefault="00303E95">
      <w:pPr>
        <w:rPr>
          <w:rFonts w:ascii="Times New Roman" w:hAnsi="Times New Roman" w:cs="Times New Roman"/>
          <w:position w:val="-20"/>
          <w:sz w:val="24"/>
        </w:rPr>
      </w:pPr>
      <w:r>
        <w:rPr>
          <w:rFonts w:ascii="Times New Roman" w:hAnsi="Times New Roman" w:cs="Times New Roman"/>
          <w:position w:val="-20"/>
          <w:sz w:val="24"/>
        </w:rPr>
        <w:t xml:space="preserve">where </w:t>
      </w:r>
      <w:r w:rsidR="001C19C0">
        <w:rPr>
          <w:rFonts w:ascii="Times New Roman" w:hAnsi="Times New Roman" w:cs="Times New Roman"/>
          <w:i/>
          <w:iCs/>
          <w:position w:val="-20"/>
          <w:sz w:val="24"/>
        </w:rPr>
        <w:t>C</w:t>
      </w:r>
      <w:r w:rsidR="001C19C0">
        <w:rPr>
          <w:rFonts w:ascii="Times New Roman" w:hAnsi="Times New Roman" w:cs="Times New Roman" w:hint="eastAsia"/>
          <w:i/>
          <w:iCs/>
          <w:position w:val="-20"/>
          <w:sz w:val="24"/>
          <w:vertAlign w:val="subscript"/>
        </w:rPr>
        <w:t>i</w:t>
      </w:r>
      <w:r>
        <w:rPr>
          <w:rFonts w:ascii="Times New Roman" w:hAnsi="Times New Roman" w:cs="Times New Roman"/>
          <w:position w:val="-20"/>
          <w:sz w:val="24"/>
        </w:rPr>
        <w:t xml:space="preserve"> </w:t>
      </w:r>
      <w:r w:rsidR="001C19C0">
        <w:rPr>
          <w:rFonts w:ascii="Times New Roman" w:hAnsi="Times New Roman" w:cs="Times New Roman"/>
          <w:position w:val="-20"/>
          <w:sz w:val="24"/>
        </w:rPr>
        <w:t>is the completion time of each</w:t>
      </w:r>
      <w:r w:rsidR="001C19C0">
        <w:rPr>
          <w:rFonts w:ascii="Times New Roman" w:hAnsi="Times New Roman" w:cs="Times New Roman" w:hint="eastAsia"/>
          <w:position w:val="-20"/>
          <w:sz w:val="24"/>
        </w:rPr>
        <w:t xml:space="preserve"> job.</w:t>
      </w:r>
      <w:r w:rsidR="001C19C0">
        <w:rPr>
          <w:rFonts w:ascii="Times New Roman" w:hAnsi="Times New Roman" w:cs="Times New Roman"/>
          <w:position w:val="-20"/>
          <w:sz w:val="24"/>
        </w:rPr>
        <w:t xml:space="preserve"> </w:t>
      </w:r>
    </w:p>
    <w:p w14:paraId="5728FCE7" w14:textId="77777777" w:rsidR="00D5693D" w:rsidRDefault="001C19C0">
      <w:pPr>
        <w:numPr>
          <w:ilvl w:val="0"/>
          <w:numId w:val="6"/>
        </w:numPr>
        <w:spacing w:beforeLines="50" w:before="159" w:afterLines="50" w:after="159"/>
        <w:outlineLvl w:val="0"/>
        <w:rPr>
          <w:rFonts w:ascii="Times New Roman" w:hAnsi="Times New Roman" w:cs="Times New Roman"/>
          <w:sz w:val="24"/>
        </w:rPr>
      </w:pPr>
      <w:r>
        <w:rPr>
          <w:rFonts w:ascii="Times New Roman" w:hAnsi="Times New Roman" w:cs="Times New Roman"/>
          <w:color w:val="0000FF"/>
          <w:sz w:val="24"/>
        </w:rPr>
        <w:lastRenderedPageBreak/>
        <w:t>The proposed method for DJSP</w:t>
      </w:r>
    </w:p>
    <w:p w14:paraId="5A7B1FEE"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In this research, a MCTS-based rescheduling method has been presented </w:t>
      </w:r>
      <w:r>
        <w:rPr>
          <w:rFonts w:ascii="Times New Roman" w:hAnsi="Times New Roman" w:cs="Times New Roman"/>
          <w:sz w:val="24"/>
        </w:rPr>
        <w:t>for continuous processing in a dynamic job shop floor.</w:t>
      </w:r>
    </w:p>
    <w:p w14:paraId="4084CA86" w14:textId="77777777" w:rsidR="00D5693D" w:rsidRDefault="001C19C0">
      <w:pPr>
        <w:spacing w:beforeLines="50" w:before="159" w:afterLines="50" w:after="159"/>
        <w:jc w:val="left"/>
        <w:outlineLvl w:val="1"/>
        <w:rPr>
          <w:rFonts w:ascii="Times New Roman" w:hAnsi="Times New Roman" w:cs="Times New Roman"/>
          <w:sz w:val="24"/>
        </w:rPr>
      </w:pPr>
      <w:r>
        <w:rPr>
          <w:rFonts w:ascii="Times New Roman" w:hAnsi="Times New Roman" w:cs="Times New Roman" w:hint="eastAsia"/>
          <w:color w:val="0000FF"/>
          <w:sz w:val="24"/>
        </w:rPr>
        <w:t>4</w:t>
      </w:r>
      <w:r>
        <w:rPr>
          <w:rFonts w:ascii="Times New Roman" w:hAnsi="Times New Roman" w:cs="Times New Roman"/>
          <w:color w:val="0000FF"/>
          <w:sz w:val="24"/>
        </w:rPr>
        <w:t>.</w:t>
      </w:r>
      <w:r>
        <w:rPr>
          <w:rFonts w:ascii="Times New Roman" w:hAnsi="Times New Roman" w:cs="Times New Roman" w:hint="eastAsia"/>
          <w:color w:val="0000FF"/>
          <w:sz w:val="24"/>
        </w:rPr>
        <w:t xml:space="preserve">1 </w:t>
      </w:r>
      <w:r>
        <w:rPr>
          <w:rFonts w:ascii="Times New Roman" w:hAnsi="Times New Roman" w:cs="Times New Roman"/>
          <w:color w:val="0000FF"/>
          <w:sz w:val="24"/>
        </w:rPr>
        <w:t>The flowchart of the proposed method</w:t>
      </w:r>
    </w:p>
    <w:p w14:paraId="415A4115"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In the most of practical manufacturing, a successful implementation of a scheduling system usually requires updating the problem condition, redistributing the processing sequence of the operations on the machine at each rescheduling point. The general process of the proposed approach is summarized in </w:t>
      </w:r>
      <w:r>
        <w:rPr>
          <w:rFonts w:ascii="Times New Roman" w:hAnsi="Times New Roman" w:cs="Times New Roman"/>
          <w:color w:val="C00000"/>
          <w:sz w:val="24"/>
        </w:rPr>
        <w:t>Figure 1</w:t>
      </w:r>
      <w:r>
        <w:rPr>
          <w:rFonts w:ascii="Times New Roman" w:hAnsi="Times New Roman" w:cs="Times New Roman"/>
          <w:sz w:val="24"/>
        </w:rPr>
        <w:t>.</w:t>
      </w:r>
    </w:p>
    <w:p w14:paraId="3E7FAAA1"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At the beginning of the scheduling system, all machines are available at time 0. </w:t>
      </w:r>
      <w:r>
        <w:rPr>
          <w:rFonts w:ascii="Times New Roman" w:hAnsi="Times New Roman" w:cs="Times New Roman" w:hint="eastAsia"/>
          <w:sz w:val="24"/>
        </w:rPr>
        <w:t>After</w:t>
      </w:r>
      <w:r>
        <w:rPr>
          <w:rFonts w:ascii="Times New Roman" w:hAnsi="Times New Roman" w:cs="Times New Roman"/>
          <w:sz w:val="24"/>
        </w:rPr>
        <w:t xml:space="preserve"> update the system state</w:t>
      </w:r>
      <w:r>
        <w:rPr>
          <w:rFonts w:ascii="Times New Roman" w:hAnsi="Times New Roman" w:cs="Times New Roman" w:hint="eastAsia"/>
          <w:sz w:val="24"/>
        </w:rPr>
        <w:t>, six complete schedules are generated by using six common dispatching rules (SPT, LPT, SRPT, LRPT, FIFO, LIFO), and the</w:t>
      </w:r>
      <w:r w:rsidR="00895C59">
        <w:rPr>
          <w:rFonts w:ascii="Times New Roman" w:hAnsi="Times New Roman" w:cs="Times New Roman" w:hint="eastAsia"/>
          <w:sz w:val="24"/>
        </w:rPr>
        <w:t xml:space="preserve"> schedule with the smallest makespan</w:t>
      </w:r>
      <w:r>
        <w:rPr>
          <w:rFonts w:ascii="Times New Roman" w:hAnsi="Times New Roman" w:cs="Times New Roman" w:hint="eastAsia"/>
          <w:sz w:val="24"/>
        </w:rPr>
        <w:t xml:space="preserve"> is selected to determine the next operation to be processed by each machine in the current state. </w:t>
      </w:r>
      <w:r>
        <w:rPr>
          <w:rFonts w:ascii="Times New Roman" w:hAnsi="Times New Roman" w:cs="Times New Roman"/>
          <w:sz w:val="24"/>
        </w:rPr>
        <w:t xml:space="preserve">Then, the shop floor begins execution of the </w:t>
      </w:r>
      <w:r>
        <w:rPr>
          <w:rFonts w:ascii="Times New Roman" w:hAnsi="Times New Roman" w:cs="Times New Roman" w:hint="eastAsia"/>
          <w:sz w:val="24"/>
        </w:rPr>
        <w:t>operation</w:t>
      </w:r>
      <w:r>
        <w:rPr>
          <w:rFonts w:ascii="Times New Roman" w:hAnsi="Times New Roman" w:cs="Times New Roman"/>
          <w:sz w:val="24"/>
        </w:rPr>
        <w:t>s</w:t>
      </w:r>
      <w:r>
        <w:rPr>
          <w:rFonts w:ascii="Times New Roman" w:hAnsi="Times New Roman" w:cs="Times New Roman" w:hint="eastAsia"/>
          <w:sz w:val="24"/>
        </w:rPr>
        <w:t xml:space="preserve">, meanwhile the modified MCTS is performed to determine the processing sequence of the remaining operations in turn </w:t>
      </w:r>
      <w:r>
        <w:rPr>
          <w:rFonts w:ascii="Times New Roman" w:hAnsi="Times New Roman" w:cs="Times New Roman"/>
          <w:sz w:val="24"/>
        </w:rPr>
        <w:t>until the next rescheduling point</w:t>
      </w:r>
      <w:r>
        <w:rPr>
          <w:rFonts w:ascii="Times New Roman" w:hAnsi="Times New Roman" w:cs="Times New Roman" w:hint="eastAsia"/>
          <w:sz w:val="24"/>
        </w:rPr>
        <w:t>. W</w:t>
      </w:r>
      <w:r>
        <w:rPr>
          <w:rFonts w:ascii="Times New Roman" w:hAnsi="Times New Roman" w:cs="Times New Roman"/>
          <w:sz w:val="24"/>
        </w:rPr>
        <w:t xml:space="preserve">hen one or </w:t>
      </w:r>
      <w:r>
        <w:rPr>
          <w:rFonts w:ascii="Times New Roman" w:hAnsi="Times New Roman" w:cs="Times New Roman" w:hint="eastAsia"/>
          <w:sz w:val="24"/>
        </w:rPr>
        <w:t>several</w:t>
      </w:r>
      <w:r>
        <w:rPr>
          <w:rFonts w:ascii="Times New Roman" w:hAnsi="Times New Roman" w:cs="Times New Roman"/>
          <w:sz w:val="24"/>
        </w:rPr>
        <w:t xml:space="preserve"> </w:t>
      </w:r>
      <w:r>
        <w:rPr>
          <w:rFonts w:ascii="Times New Roman" w:hAnsi="Times New Roman" w:cs="Times New Roman" w:hint="eastAsia"/>
          <w:sz w:val="24"/>
        </w:rPr>
        <w:t>real-time</w:t>
      </w:r>
      <w:r>
        <w:rPr>
          <w:rFonts w:ascii="Times New Roman" w:hAnsi="Times New Roman" w:cs="Times New Roman"/>
          <w:sz w:val="24"/>
        </w:rPr>
        <w:t xml:space="preserve"> events </w:t>
      </w:r>
      <w:r>
        <w:rPr>
          <w:rFonts w:ascii="Times New Roman" w:hAnsi="Times New Roman" w:cs="Times New Roman" w:hint="eastAsia"/>
          <w:sz w:val="24"/>
        </w:rPr>
        <w:t xml:space="preserve">occur at </w:t>
      </w:r>
      <w:r>
        <w:rPr>
          <w:rFonts w:ascii="Times New Roman" w:hAnsi="Times New Roman" w:cs="Times New Roman"/>
          <w:sz w:val="24"/>
        </w:rPr>
        <w:t xml:space="preserve">the next rescheduling point, the reschedule will be triggered. The </w:t>
      </w:r>
      <w:r>
        <w:rPr>
          <w:rFonts w:ascii="Times New Roman" w:hAnsi="Times New Roman" w:cs="Times New Roman" w:hint="eastAsia"/>
          <w:sz w:val="24"/>
        </w:rPr>
        <w:t>system state</w:t>
      </w:r>
      <w:r>
        <w:rPr>
          <w:rFonts w:ascii="Times New Roman" w:hAnsi="Times New Roman" w:cs="Times New Roman"/>
          <w:sz w:val="24"/>
        </w:rPr>
        <w:t xml:space="preserve">, which contains the </w:t>
      </w:r>
      <w:r>
        <w:rPr>
          <w:rFonts w:ascii="Times New Roman" w:hAnsi="Times New Roman" w:cs="Times New Roman" w:hint="eastAsia"/>
          <w:sz w:val="24"/>
        </w:rPr>
        <w:t xml:space="preserve">every </w:t>
      </w:r>
      <w:r>
        <w:rPr>
          <w:rFonts w:ascii="Times New Roman" w:hAnsi="Times New Roman" w:cs="Times New Roman"/>
          <w:sz w:val="24"/>
        </w:rPr>
        <w:t>machine’</w:t>
      </w:r>
      <w:r>
        <w:rPr>
          <w:rFonts w:ascii="Times New Roman" w:hAnsi="Times New Roman" w:cs="Times New Roman" w:hint="eastAsia"/>
          <w:sz w:val="24"/>
        </w:rPr>
        <w:t>s</w:t>
      </w:r>
      <w:r>
        <w:rPr>
          <w:rFonts w:ascii="Times New Roman" w:hAnsi="Times New Roman" w:cs="Times New Roman"/>
          <w:sz w:val="24"/>
        </w:rPr>
        <w:t xml:space="preserve"> available time, </w:t>
      </w:r>
      <w:r>
        <w:rPr>
          <w:rFonts w:ascii="Times New Roman" w:hAnsi="Times New Roman" w:cs="Times New Roman" w:hint="eastAsia"/>
          <w:sz w:val="24"/>
        </w:rPr>
        <w:t xml:space="preserve">unprocessed </w:t>
      </w:r>
      <w:r>
        <w:rPr>
          <w:rFonts w:ascii="Times New Roman" w:hAnsi="Times New Roman" w:cs="Times New Roman"/>
          <w:sz w:val="24"/>
        </w:rPr>
        <w:t>job set</w:t>
      </w:r>
      <w:r>
        <w:rPr>
          <w:rFonts w:ascii="Times New Roman" w:hAnsi="Times New Roman" w:cs="Times New Roman" w:hint="eastAsia"/>
          <w:sz w:val="24"/>
        </w:rPr>
        <w:t xml:space="preserve">, </w:t>
      </w:r>
      <w:r>
        <w:rPr>
          <w:rFonts w:ascii="Times New Roman" w:hAnsi="Times New Roman" w:cs="Times New Roman"/>
          <w:sz w:val="24"/>
        </w:rPr>
        <w:t>being processed job set</w:t>
      </w:r>
      <w:r>
        <w:rPr>
          <w:rFonts w:ascii="Times New Roman" w:hAnsi="Times New Roman" w:cs="Times New Roman" w:hint="eastAsia"/>
          <w:sz w:val="24"/>
        </w:rPr>
        <w:t xml:space="preserve">, processed job set, </w:t>
      </w:r>
      <w:r>
        <w:rPr>
          <w:rFonts w:ascii="Times New Roman" w:hAnsi="Times New Roman" w:cs="Times New Roman"/>
          <w:sz w:val="24"/>
        </w:rPr>
        <w:t>new job set</w:t>
      </w:r>
      <w:r>
        <w:rPr>
          <w:rFonts w:ascii="Times New Roman" w:hAnsi="Times New Roman" w:cs="Times New Roman" w:hint="eastAsia"/>
          <w:sz w:val="24"/>
        </w:rPr>
        <w:t xml:space="preserve"> </w:t>
      </w:r>
      <w:r>
        <w:rPr>
          <w:rFonts w:ascii="Times New Roman" w:hAnsi="Times New Roman" w:cs="Times New Roman"/>
          <w:sz w:val="24"/>
        </w:rPr>
        <w:t xml:space="preserve">and </w:t>
      </w:r>
      <w:r>
        <w:rPr>
          <w:rFonts w:ascii="Times New Roman" w:hAnsi="Times New Roman" w:cs="Times New Roman" w:hint="eastAsia"/>
          <w:sz w:val="24"/>
        </w:rPr>
        <w:t>the completion time</w:t>
      </w:r>
      <w:r>
        <w:rPr>
          <w:rFonts w:ascii="Times New Roman" w:hAnsi="Times New Roman" w:cs="Times New Roman"/>
          <w:sz w:val="24"/>
        </w:rPr>
        <w:t xml:space="preserve"> of the previous </w:t>
      </w:r>
      <w:r>
        <w:rPr>
          <w:rFonts w:ascii="Times New Roman" w:hAnsi="Times New Roman" w:cs="Times New Roman" w:hint="eastAsia"/>
          <w:sz w:val="24"/>
        </w:rPr>
        <w:t>operation</w:t>
      </w:r>
      <w:r>
        <w:rPr>
          <w:rFonts w:ascii="Times New Roman" w:hAnsi="Times New Roman" w:cs="Times New Roman"/>
          <w:sz w:val="24"/>
        </w:rPr>
        <w:t xml:space="preserve"> of each </w:t>
      </w:r>
      <w:r>
        <w:rPr>
          <w:rFonts w:ascii="Times New Roman" w:hAnsi="Times New Roman" w:cs="Times New Roman" w:hint="eastAsia"/>
          <w:sz w:val="24"/>
        </w:rPr>
        <w:t>job</w:t>
      </w:r>
      <w:r>
        <w:rPr>
          <w:rFonts w:ascii="Times New Roman" w:hAnsi="Times New Roman" w:cs="Times New Roman"/>
          <w:sz w:val="24"/>
        </w:rPr>
        <w:t xml:space="preserve">, is updated. </w:t>
      </w:r>
      <w:r>
        <w:rPr>
          <w:rFonts w:ascii="Times New Roman" w:hAnsi="Times New Roman" w:cs="Times New Roman" w:hint="eastAsia"/>
          <w:sz w:val="24"/>
        </w:rPr>
        <w:t xml:space="preserve">Then </w:t>
      </w:r>
      <w:r>
        <w:rPr>
          <w:rFonts w:ascii="Times New Roman" w:hAnsi="Times New Roman" w:cs="Times New Roman"/>
          <w:sz w:val="24"/>
        </w:rPr>
        <w:t>the above pr</w:t>
      </w:r>
      <w:r>
        <w:rPr>
          <w:rFonts w:ascii="Times New Roman" w:hAnsi="Times New Roman" w:cs="Times New Roman" w:hint="eastAsia"/>
          <w:sz w:val="24"/>
        </w:rPr>
        <w:t>ocedure</w:t>
      </w:r>
      <w:r>
        <w:rPr>
          <w:rFonts w:ascii="Times New Roman" w:hAnsi="Times New Roman" w:cs="Times New Roman"/>
          <w:sz w:val="24"/>
        </w:rPr>
        <w:t xml:space="preserve"> is repeated until all operations have been processed.</w:t>
      </w:r>
    </w:p>
    <w:p w14:paraId="42C1C0D3"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At each rescheduling point, the machine can be classified into three categories: the machine busy (an operation is being processed on this machine) ,</w:t>
      </w:r>
      <w:r>
        <w:rPr>
          <w:rFonts w:ascii="Times New Roman" w:hAnsi="Times New Roman" w:cs="Times New Roman" w:hint="eastAsia"/>
          <w:sz w:val="24"/>
        </w:rPr>
        <w:t xml:space="preserve"> </w:t>
      </w:r>
      <w:r>
        <w:rPr>
          <w:rFonts w:ascii="Times New Roman" w:hAnsi="Times New Roman" w:cs="Times New Roman"/>
          <w:sz w:val="24"/>
        </w:rPr>
        <w:t xml:space="preserve">the machine idle and the machine broken. In the case of the machine busy, the machine available time will be assumed the completed time of the operation </w:t>
      </w:r>
      <w:r>
        <w:rPr>
          <w:rFonts w:ascii="Times New Roman" w:hAnsi="Times New Roman" w:cs="Times New Roman" w:hint="eastAsia"/>
          <w:sz w:val="24"/>
        </w:rPr>
        <w:t xml:space="preserve">being processed </w:t>
      </w:r>
      <w:r>
        <w:rPr>
          <w:rFonts w:ascii="Times New Roman" w:hAnsi="Times New Roman" w:cs="Times New Roman"/>
          <w:sz w:val="24"/>
        </w:rPr>
        <w:t xml:space="preserve">on the machine. In the case of the machine idle, the machine available time will be the rescheduling point. In the case of the machine broken, the machine available time will be the time the machine is repaired. </w:t>
      </w:r>
    </w:p>
    <w:p w14:paraId="1E0F2C6E"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Based on the above design and description, </w:t>
      </w:r>
      <w:r>
        <w:rPr>
          <w:rFonts w:ascii="Times New Roman" w:hAnsi="Times New Roman" w:cs="Times New Roman"/>
          <w:color w:val="000000" w:themeColor="text1"/>
          <w:sz w:val="24"/>
        </w:rPr>
        <w:t xml:space="preserve">our method can generate a reschedule quickly and timely when real-time events </w:t>
      </w:r>
      <w:r>
        <w:rPr>
          <w:rFonts w:ascii="Times New Roman" w:hAnsi="Times New Roman" w:cs="Times New Roman" w:hint="eastAsia"/>
          <w:color w:val="000000" w:themeColor="text1"/>
          <w:sz w:val="24"/>
        </w:rPr>
        <w:t>occur,</w:t>
      </w:r>
      <w:r>
        <w:rPr>
          <w:rFonts w:ascii="Times New Roman" w:hAnsi="Times New Roman" w:cs="Times New Roman"/>
          <w:color w:val="000000" w:themeColor="text1"/>
          <w:sz w:val="24"/>
        </w:rPr>
        <w:t xml:space="preserve"> and </w:t>
      </w:r>
      <w:r>
        <w:rPr>
          <w:rFonts w:ascii="Times New Roman" w:hAnsi="Times New Roman" w:cs="Times New Roman" w:hint="eastAsia"/>
          <w:color w:val="000000" w:themeColor="text1"/>
          <w:sz w:val="24"/>
        </w:rPr>
        <w:t>it</w:t>
      </w:r>
      <w:r>
        <w:rPr>
          <w:rFonts w:ascii="Times New Roman" w:hAnsi="Times New Roman" w:cs="Times New Roman"/>
          <w:sz w:val="24"/>
        </w:rPr>
        <w:t xml:space="preserve"> can be summarized </w:t>
      </w:r>
      <w:r>
        <w:rPr>
          <w:rFonts w:ascii="Times New Roman" w:hAnsi="Times New Roman" w:cs="Times New Roman" w:hint="eastAsia"/>
          <w:sz w:val="24"/>
        </w:rPr>
        <w:t>as</w:t>
      </w:r>
      <w:r>
        <w:rPr>
          <w:rFonts w:ascii="Times New Roman" w:hAnsi="Times New Roman" w:cs="Times New Roman"/>
          <w:sz w:val="24"/>
        </w:rPr>
        <w:t xml:space="preserve"> the following steps:</w:t>
      </w:r>
    </w:p>
    <w:p w14:paraId="47284044" w14:textId="77777777" w:rsidR="00D5693D" w:rsidRDefault="001C19C0">
      <w:pPr>
        <w:numPr>
          <w:ilvl w:val="0"/>
          <w:numId w:val="9"/>
        </w:numPr>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pdate the system state</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six </w:t>
      </w:r>
      <w:r>
        <w:rPr>
          <w:rFonts w:ascii="Times New Roman" w:hAnsi="Times New Roman" w:cs="Times New Roman" w:hint="eastAsia"/>
          <w:sz w:val="24"/>
        </w:rPr>
        <w:t>dispatching</w:t>
      </w:r>
      <w:r>
        <w:rPr>
          <w:rFonts w:ascii="Times New Roman" w:hAnsi="Times New Roman" w:cs="Times New Roman"/>
          <w:sz w:val="24"/>
        </w:rPr>
        <w:t xml:space="preserve"> rules mentioned above are used to generate six complete schedules, then the one with the smallest makespan </w:t>
      </w:r>
      <w:r>
        <w:rPr>
          <w:rFonts w:ascii="Times New Roman" w:hAnsi="Times New Roman" w:cs="Times New Roman" w:hint="eastAsia"/>
          <w:sz w:val="24"/>
        </w:rPr>
        <w:t>is</w:t>
      </w:r>
      <w:r>
        <w:rPr>
          <w:rFonts w:ascii="Times New Roman" w:hAnsi="Times New Roman" w:cs="Times New Roman"/>
          <w:sz w:val="24"/>
        </w:rPr>
        <w:t xml:space="preserve"> </w:t>
      </w:r>
      <w:r>
        <w:rPr>
          <w:rFonts w:ascii="Times New Roman" w:hAnsi="Times New Roman" w:cs="Times New Roman" w:hint="eastAsia"/>
          <w:sz w:val="24"/>
        </w:rPr>
        <w:t>selected</w:t>
      </w:r>
      <w:r>
        <w:rPr>
          <w:rFonts w:ascii="Times New Roman" w:hAnsi="Times New Roman" w:cs="Times New Roman"/>
          <w:sz w:val="24"/>
        </w:rPr>
        <w:t xml:space="preserve"> to determine the operation to be processed </w:t>
      </w:r>
      <w:r>
        <w:rPr>
          <w:rFonts w:ascii="Times New Roman" w:hAnsi="Times New Roman" w:cs="Times New Roman" w:hint="eastAsia"/>
          <w:sz w:val="24"/>
        </w:rPr>
        <w:t xml:space="preserve">next </w:t>
      </w:r>
      <w:r>
        <w:rPr>
          <w:rFonts w:ascii="Times New Roman" w:hAnsi="Times New Roman" w:cs="Times New Roman"/>
          <w:sz w:val="24"/>
        </w:rPr>
        <w:t xml:space="preserve">on each machine. </w:t>
      </w:r>
    </w:p>
    <w:p w14:paraId="6E365567" w14:textId="77777777" w:rsidR="00D5693D" w:rsidRDefault="001C19C0">
      <w:pPr>
        <w:numPr>
          <w:ilvl w:val="0"/>
          <w:numId w:val="9"/>
        </w:numPr>
        <w:rPr>
          <w:rFonts w:ascii="Times New Roman" w:hAnsi="Times New Roman" w:cs="Times New Roman"/>
          <w:sz w:val="24"/>
        </w:rPr>
      </w:pPr>
      <w:r>
        <w:rPr>
          <w:rFonts w:ascii="Times New Roman" w:hAnsi="Times New Roman" w:cs="Times New Roman" w:hint="eastAsia"/>
          <w:sz w:val="24"/>
        </w:rPr>
        <w:t>The job shop f</w:t>
      </w:r>
      <w:r w:rsidR="00DB35CE">
        <w:rPr>
          <w:rFonts w:ascii="Times New Roman" w:hAnsi="Times New Roman" w:cs="Times New Roman"/>
          <w:sz w:val="24"/>
        </w:rPr>
        <w:t>l</w:t>
      </w:r>
      <w:r>
        <w:rPr>
          <w:rFonts w:ascii="Times New Roman" w:hAnsi="Times New Roman" w:cs="Times New Roman" w:hint="eastAsia"/>
          <w:sz w:val="24"/>
        </w:rPr>
        <w:t xml:space="preserve">oor begins to execute operations according to schedule generated by the dispatching rule, meanwhile </w:t>
      </w:r>
      <w:r>
        <w:rPr>
          <w:rFonts w:ascii="Times New Roman" w:hAnsi="Times New Roman" w:cs="Times New Roman"/>
          <w:sz w:val="24"/>
        </w:rPr>
        <w:t xml:space="preserve">the system state </w:t>
      </w:r>
      <w:r>
        <w:rPr>
          <w:rFonts w:ascii="Times New Roman" w:hAnsi="Times New Roman" w:cs="Times New Roman" w:hint="eastAsia"/>
          <w:sz w:val="24"/>
        </w:rPr>
        <w:t xml:space="preserve">is </w:t>
      </w:r>
      <w:r>
        <w:rPr>
          <w:rFonts w:ascii="Times New Roman" w:hAnsi="Times New Roman" w:cs="Times New Roman"/>
          <w:sz w:val="24"/>
        </w:rPr>
        <w:t xml:space="preserve">updated again, </w:t>
      </w:r>
      <w:r>
        <w:rPr>
          <w:rFonts w:ascii="Times New Roman" w:hAnsi="Times New Roman" w:cs="Times New Roman" w:hint="eastAsia"/>
          <w:sz w:val="24"/>
        </w:rPr>
        <w:t xml:space="preserve">then </w:t>
      </w:r>
      <w:r>
        <w:rPr>
          <w:rFonts w:ascii="Times New Roman" w:hAnsi="Times New Roman" w:cs="Times New Roman"/>
          <w:sz w:val="24"/>
        </w:rPr>
        <w:t>the modified MCTS is performed to generate the schedule</w:t>
      </w:r>
      <w:r>
        <w:rPr>
          <w:rFonts w:ascii="Times New Roman" w:hAnsi="Times New Roman" w:cs="Times New Roman" w:hint="eastAsia"/>
          <w:sz w:val="24"/>
        </w:rPr>
        <w:t>s</w:t>
      </w:r>
      <w:r>
        <w:rPr>
          <w:rFonts w:ascii="Times New Roman" w:hAnsi="Times New Roman" w:cs="Times New Roman"/>
          <w:sz w:val="24"/>
        </w:rPr>
        <w:t xml:space="preserve"> for the remaining operations</w:t>
      </w:r>
      <w:r>
        <w:rPr>
          <w:rFonts w:ascii="Times New Roman" w:hAnsi="Times New Roman" w:cs="Times New Roman" w:hint="eastAsia"/>
          <w:sz w:val="24"/>
        </w:rPr>
        <w:t xml:space="preserve"> until </w:t>
      </w:r>
      <w:r>
        <w:rPr>
          <w:rFonts w:ascii="Times New Roman" w:hAnsi="Times New Roman" w:cs="Times New Roman"/>
          <w:sz w:val="24"/>
        </w:rPr>
        <w:t xml:space="preserve">the next rescheduling </w:t>
      </w:r>
      <w:r>
        <w:rPr>
          <w:rFonts w:ascii="Times New Roman" w:hAnsi="Times New Roman" w:cs="Times New Roman" w:hint="eastAsia"/>
          <w:sz w:val="24"/>
        </w:rPr>
        <w:t>point</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each machine </w:t>
      </w:r>
      <w:r>
        <w:rPr>
          <w:rFonts w:ascii="Times New Roman" w:hAnsi="Times New Roman" w:cs="Times New Roman" w:hint="eastAsia"/>
          <w:sz w:val="24"/>
        </w:rPr>
        <w:t>continues</w:t>
      </w:r>
      <w:r>
        <w:rPr>
          <w:rFonts w:ascii="Times New Roman" w:hAnsi="Times New Roman" w:cs="Times New Roman"/>
          <w:sz w:val="24"/>
        </w:rPr>
        <w:t xml:space="preserve"> processing according to the schedule generated by </w:t>
      </w:r>
      <w:r>
        <w:rPr>
          <w:rFonts w:ascii="Times New Roman" w:hAnsi="Times New Roman" w:cs="Times New Roman" w:hint="eastAsia"/>
          <w:sz w:val="24"/>
        </w:rPr>
        <w:t xml:space="preserve">dispatching rule or the </w:t>
      </w:r>
      <w:r>
        <w:rPr>
          <w:rFonts w:ascii="Times New Roman" w:hAnsi="Times New Roman" w:cs="Times New Roman"/>
          <w:sz w:val="24"/>
        </w:rPr>
        <w:t>modified MCTS</w:t>
      </w:r>
      <w:r>
        <w:rPr>
          <w:rFonts w:ascii="Times New Roman" w:hAnsi="Times New Roman" w:cs="Times New Roman" w:hint="eastAsia"/>
          <w:sz w:val="24"/>
        </w:rPr>
        <w:t>.</w:t>
      </w:r>
      <w:r>
        <w:rPr>
          <w:rFonts w:ascii="Times New Roman" w:hAnsi="Times New Roman" w:cs="Times New Roman"/>
          <w:sz w:val="24"/>
        </w:rPr>
        <w:t xml:space="preserve"> </w:t>
      </w:r>
    </w:p>
    <w:p w14:paraId="3577556B" w14:textId="77777777" w:rsidR="00D5693D" w:rsidRDefault="00DB35CE">
      <w:pPr>
        <w:numPr>
          <w:ilvl w:val="0"/>
          <w:numId w:val="9"/>
        </w:numPr>
        <w:rPr>
          <w:rFonts w:ascii="Times New Roman" w:hAnsi="Times New Roman" w:cs="Times New Roman"/>
          <w:sz w:val="24"/>
        </w:rPr>
      </w:pPr>
      <w:r>
        <w:rPr>
          <w:rFonts w:ascii="Times New Roman" w:hAnsi="Times New Roman" w:cs="Times New Roman" w:hint="eastAsia"/>
          <w:sz w:val="24"/>
        </w:rPr>
        <w:t xml:space="preserve">When </w:t>
      </w:r>
      <w:r>
        <w:rPr>
          <w:rFonts w:ascii="Times New Roman" w:hAnsi="Times New Roman" w:cs="Times New Roman"/>
          <w:sz w:val="24"/>
        </w:rPr>
        <w:t>dynamic events</w:t>
      </w:r>
      <w:r w:rsidR="001C19C0">
        <w:rPr>
          <w:rFonts w:ascii="Times New Roman" w:hAnsi="Times New Roman" w:cs="Times New Roman" w:hint="eastAsia"/>
          <w:sz w:val="24"/>
        </w:rPr>
        <w:t xml:space="preserve"> occur</w:t>
      </w:r>
      <w:r w:rsidR="001C19C0">
        <w:rPr>
          <w:rFonts w:ascii="Times New Roman" w:hAnsi="Times New Roman" w:cs="Times New Roman"/>
          <w:sz w:val="24"/>
        </w:rPr>
        <w:t xml:space="preserve">, if the modified MCTS is still running, </w:t>
      </w:r>
      <w:r w:rsidR="001C19C0">
        <w:rPr>
          <w:rFonts w:ascii="Times New Roman" w:hAnsi="Times New Roman" w:cs="Times New Roman" w:hint="eastAsia"/>
          <w:sz w:val="24"/>
        </w:rPr>
        <w:t>it will be stopped. T</w:t>
      </w:r>
      <w:r w:rsidR="001C19C0">
        <w:rPr>
          <w:rFonts w:ascii="Times New Roman" w:hAnsi="Times New Roman" w:cs="Times New Roman"/>
          <w:sz w:val="24"/>
        </w:rPr>
        <w:t xml:space="preserve">hen repeat </w:t>
      </w:r>
      <w:r w:rsidR="001C19C0">
        <w:rPr>
          <w:rFonts w:ascii="Times New Roman" w:hAnsi="Times New Roman" w:cs="Times New Roman" w:hint="eastAsia"/>
          <w:sz w:val="24"/>
        </w:rPr>
        <w:t>Step 1 and S</w:t>
      </w:r>
      <w:r w:rsidR="001C19C0">
        <w:rPr>
          <w:rFonts w:ascii="Times New Roman" w:hAnsi="Times New Roman" w:cs="Times New Roman"/>
          <w:sz w:val="24"/>
        </w:rPr>
        <w:t xml:space="preserve">tep </w:t>
      </w:r>
      <w:r w:rsidR="001C19C0">
        <w:rPr>
          <w:rFonts w:ascii="Times New Roman" w:hAnsi="Times New Roman" w:cs="Times New Roman" w:hint="eastAsia"/>
          <w:sz w:val="24"/>
        </w:rPr>
        <w:t>2.</w:t>
      </w:r>
    </w:p>
    <w:p w14:paraId="3E14AD3B" w14:textId="77777777" w:rsidR="00D5693D" w:rsidRDefault="001C19C0">
      <w:pPr>
        <w:numPr>
          <w:ilvl w:val="0"/>
          <w:numId w:val="9"/>
        </w:numPr>
        <w:rPr>
          <w:rFonts w:ascii="Times New Roman" w:hAnsi="Times New Roman" w:cs="Times New Roman"/>
          <w:sz w:val="24"/>
        </w:rPr>
      </w:pPr>
      <w:r>
        <w:rPr>
          <w:rFonts w:ascii="Times New Roman" w:hAnsi="Times New Roman" w:cs="Times New Roman" w:hint="eastAsia"/>
          <w:sz w:val="24"/>
        </w:rPr>
        <w:t>Repeat Step 1, S</w:t>
      </w:r>
      <w:r>
        <w:rPr>
          <w:rFonts w:ascii="Times New Roman" w:hAnsi="Times New Roman" w:cs="Times New Roman"/>
          <w:sz w:val="24"/>
        </w:rPr>
        <w:t xml:space="preserve">tep </w:t>
      </w:r>
      <w:r>
        <w:rPr>
          <w:rFonts w:ascii="Times New Roman" w:hAnsi="Times New Roman" w:cs="Times New Roman" w:hint="eastAsia"/>
          <w:sz w:val="24"/>
        </w:rPr>
        <w:t xml:space="preserve">2 and Step 3 </w:t>
      </w:r>
      <w:r>
        <w:rPr>
          <w:rFonts w:ascii="Times New Roman" w:hAnsi="Times New Roman" w:cs="Times New Roman"/>
          <w:sz w:val="24"/>
        </w:rPr>
        <w:t xml:space="preserve">until </w:t>
      </w:r>
      <w:r>
        <w:rPr>
          <w:rFonts w:ascii="Times New Roman" w:hAnsi="Times New Roman" w:cs="Times New Roman" w:hint="eastAsia"/>
          <w:sz w:val="24"/>
        </w:rPr>
        <w:t>all</w:t>
      </w:r>
      <w:r>
        <w:rPr>
          <w:rFonts w:ascii="Times New Roman" w:hAnsi="Times New Roman" w:cs="Times New Roman"/>
          <w:sz w:val="24"/>
        </w:rPr>
        <w:t xml:space="preserve"> </w:t>
      </w:r>
      <w:r>
        <w:rPr>
          <w:rFonts w:ascii="Times New Roman" w:hAnsi="Times New Roman" w:cs="Times New Roman" w:hint="eastAsia"/>
          <w:sz w:val="24"/>
        </w:rPr>
        <w:t>operations have been processed.</w:t>
      </w:r>
    </w:p>
    <w:p w14:paraId="3A469596" w14:textId="77777777" w:rsidR="00D5693D" w:rsidRDefault="00D5693D">
      <w:pPr>
        <w:rPr>
          <w:rFonts w:ascii="Times New Roman" w:hAnsi="Times New Roman" w:cs="Times New Roman"/>
          <w:sz w:val="24"/>
        </w:rPr>
      </w:pPr>
    </w:p>
    <w:p w14:paraId="40E57D93" w14:textId="77777777" w:rsidR="00D5693D" w:rsidRDefault="00D5693D">
      <w:pPr>
        <w:ind w:firstLineChars="100" w:firstLine="240"/>
        <w:jc w:val="left"/>
        <w:rPr>
          <w:rFonts w:ascii="Times New Roman" w:hAnsi="Times New Roman" w:cs="Times New Roman"/>
          <w:sz w:val="24"/>
        </w:rPr>
      </w:pPr>
    </w:p>
    <w:p w14:paraId="3F0F4153" w14:textId="77777777" w:rsidR="00D5693D" w:rsidRDefault="001C19C0">
      <w:pPr>
        <w:ind w:firstLineChars="200" w:firstLine="480"/>
        <w:jc w:val="center"/>
        <w:rPr>
          <w:rFonts w:ascii="Times New Roman" w:hAnsi="Times New Roman" w:cs="Times New Roman"/>
          <w:sz w:val="24"/>
        </w:rPr>
      </w:pPr>
      <w:r>
        <w:rPr>
          <w:rFonts w:ascii="Times New Roman" w:hAnsi="Times New Roman" w:cs="Times New Roman"/>
          <w:sz w:val="24"/>
        </w:rPr>
        <w:object w:dxaOrig="4811" w:dyaOrig="7564" w14:anchorId="6AB7341E">
          <v:shape id="_x0000_i1027" type="#_x0000_t75" style="width:240.75pt;height:378pt" o:ole="">
            <v:imagedata r:id="rId15" o:title=""/>
            <o:lock v:ext="edit" aspectratio="f"/>
          </v:shape>
          <o:OLEObject Type="Embed" ProgID="Visio.Drawing.15" ShapeID="_x0000_i1027" DrawAspect="Content" ObjectID="_1622286482" r:id="rId16"/>
        </w:object>
      </w:r>
    </w:p>
    <w:p w14:paraId="4749ED96" w14:textId="77777777" w:rsidR="00D5693D" w:rsidRDefault="001C19C0">
      <w:pPr>
        <w:jc w:val="center"/>
        <w:rPr>
          <w:rFonts w:ascii="Times New Roman" w:hAnsi="Times New Roman" w:cs="Times New Roman"/>
          <w:sz w:val="24"/>
        </w:rPr>
      </w:pPr>
      <w:r>
        <w:rPr>
          <w:rFonts w:ascii="Times New Roman" w:hAnsi="Times New Roman" w:cs="Times New Roman"/>
          <w:sz w:val="24"/>
        </w:rPr>
        <w:t>Figure1. Flowchart of the proposed MCTS-based method for DJSP.</w:t>
      </w:r>
    </w:p>
    <w:p w14:paraId="7A2C6490" w14:textId="77777777" w:rsidR="00D5693D" w:rsidRDefault="00D5693D">
      <w:pPr>
        <w:ind w:firstLineChars="200" w:firstLine="480"/>
        <w:rPr>
          <w:rFonts w:ascii="Times New Roman" w:hAnsi="Times New Roman" w:cs="Times New Roman"/>
          <w:sz w:val="24"/>
        </w:rPr>
      </w:pPr>
    </w:p>
    <w:p w14:paraId="141AD6AF" w14:textId="77777777" w:rsidR="00D5693D" w:rsidRDefault="00D5693D">
      <w:pPr>
        <w:ind w:firstLineChars="200" w:firstLine="480"/>
        <w:rPr>
          <w:rFonts w:ascii="Times New Roman" w:hAnsi="Times New Roman" w:cs="Times New Roman"/>
          <w:sz w:val="24"/>
        </w:rPr>
      </w:pPr>
    </w:p>
    <w:p w14:paraId="64AAC07A" w14:textId="77777777" w:rsidR="00D5693D" w:rsidRDefault="00D5693D">
      <w:pPr>
        <w:ind w:firstLineChars="200" w:firstLine="480"/>
        <w:rPr>
          <w:rFonts w:ascii="Times New Roman" w:hAnsi="Times New Roman" w:cs="Times New Roman"/>
          <w:sz w:val="24"/>
        </w:rPr>
      </w:pPr>
    </w:p>
    <w:p w14:paraId="05A6FE69" w14:textId="77777777" w:rsidR="00D5693D" w:rsidRDefault="00D5693D">
      <w:pPr>
        <w:ind w:firstLineChars="200" w:firstLine="480"/>
        <w:rPr>
          <w:rFonts w:ascii="Times New Roman" w:hAnsi="Times New Roman" w:cs="Times New Roman"/>
          <w:sz w:val="24"/>
        </w:rPr>
      </w:pPr>
    </w:p>
    <w:p w14:paraId="727ABFCF" w14:textId="77777777" w:rsidR="00D5693D" w:rsidRDefault="00D5693D">
      <w:pPr>
        <w:ind w:firstLineChars="200" w:firstLine="480"/>
        <w:rPr>
          <w:rFonts w:ascii="Times New Roman" w:hAnsi="Times New Roman" w:cs="Times New Roman"/>
          <w:sz w:val="24"/>
        </w:rPr>
      </w:pPr>
    </w:p>
    <w:p w14:paraId="6A1D54D8" w14:textId="77777777" w:rsidR="00D5693D" w:rsidRDefault="00D5693D">
      <w:pPr>
        <w:ind w:firstLineChars="200" w:firstLine="480"/>
        <w:rPr>
          <w:rFonts w:ascii="Times New Roman" w:hAnsi="Times New Roman" w:cs="Times New Roman"/>
          <w:sz w:val="24"/>
        </w:rPr>
      </w:pPr>
    </w:p>
    <w:p w14:paraId="024CCAFF" w14:textId="77777777" w:rsidR="00D5693D" w:rsidRDefault="00D5693D">
      <w:pPr>
        <w:ind w:firstLineChars="200" w:firstLine="480"/>
        <w:rPr>
          <w:rFonts w:ascii="Times New Roman" w:hAnsi="Times New Roman" w:cs="Times New Roman"/>
          <w:sz w:val="24"/>
        </w:rPr>
      </w:pPr>
    </w:p>
    <w:p w14:paraId="57145B06" w14:textId="77777777" w:rsidR="00D5693D" w:rsidRDefault="00D5693D">
      <w:pPr>
        <w:ind w:firstLineChars="200" w:firstLine="480"/>
        <w:rPr>
          <w:rFonts w:ascii="Times New Roman" w:hAnsi="Times New Roman" w:cs="Times New Roman"/>
          <w:sz w:val="24"/>
        </w:rPr>
      </w:pPr>
    </w:p>
    <w:p w14:paraId="42F4CC79" w14:textId="77777777" w:rsidR="00D5693D" w:rsidRDefault="00D5693D">
      <w:pPr>
        <w:ind w:firstLineChars="200" w:firstLine="480"/>
        <w:rPr>
          <w:rFonts w:ascii="Times New Roman" w:hAnsi="Times New Roman" w:cs="Times New Roman"/>
          <w:sz w:val="24"/>
        </w:rPr>
      </w:pPr>
    </w:p>
    <w:p w14:paraId="44551FE3" w14:textId="77777777" w:rsidR="00D5693D" w:rsidRDefault="00D5693D">
      <w:pPr>
        <w:ind w:firstLineChars="200" w:firstLine="480"/>
        <w:rPr>
          <w:rFonts w:ascii="Times New Roman" w:hAnsi="Times New Roman" w:cs="Times New Roman"/>
          <w:sz w:val="24"/>
        </w:rPr>
      </w:pPr>
    </w:p>
    <w:p w14:paraId="10B530D1" w14:textId="77777777" w:rsidR="00D5693D" w:rsidRDefault="00D5693D">
      <w:pPr>
        <w:ind w:firstLineChars="200" w:firstLine="480"/>
        <w:rPr>
          <w:rFonts w:ascii="Times New Roman" w:hAnsi="Times New Roman" w:cs="Times New Roman"/>
          <w:sz w:val="24"/>
        </w:rPr>
      </w:pPr>
    </w:p>
    <w:p w14:paraId="121E843E" w14:textId="77777777" w:rsidR="00D5693D" w:rsidRDefault="00D5693D">
      <w:pPr>
        <w:rPr>
          <w:rFonts w:ascii="Times New Roman" w:hAnsi="Times New Roman" w:cs="Times New Roman"/>
          <w:sz w:val="24"/>
        </w:rPr>
      </w:pPr>
    </w:p>
    <w:p w14:paraId="37C3E87C" w14:textId="77777777" w:rsidR="00D5693D" w:rsidRDefault="00D5693D">
      <w:pPr>
        <w:rPr>
          <w:rFonts w:ascii="Times New Roman" w:hAnsi="Times New Roman" w:cs="Times New Roman"/>
          <w:sz w:val="24"/>
        </w:rPr>
      </w:pPr>
    </w:p>
    <w:p w14:paraId="71BAAC18" w14:textId="77777777" w:rsidR="00D5693D" w:rsidRDefault="00D5693D">
      <w:pPr>
        <w:rPr>
          <w:rFonts w:ascii="Times New Roman" w:hAnsi="Times New Roman" w:cs="Times New Roman"/>
          <w:sz w:val="24"/>
        </w:rPr>
      </w:pPr>
    </w:p>
    <w:p w14:paraId="216906C3" w14:textId="77777777" w:rsidR="00D5693D" w:rsidRDefault="00D5693D">
      <w:pPr>
        <w:rPr>
          <w:rFonts w:ascii="Times New Roman" w:hAnsi="Times New Roman" w:cs="Times New Roman"/>
          <w:sz w:val="24"/>
        </w:rPr>
      </w:pPr>
    </w:p>
    <w:p w14:paraId="55352BFF" w14:textId="77777777" w:rsidR="00D5693D" w:rsidRDefault="00D5693D">
      <w:pPr>
        <w:rPr>
          <w:rFonts w:ascii="Times New Roman" w:hAnsi="Times New Roman" w:cs="Times New Roman"/>
          <w:sz w:val="24"/>
        </w:rPr>
      </w:pPr>
    </w:p>
    <w:p w14:paraId="73E5C893" w14:textId="77777777" w:rsidR="00D5693D" w:rsidRDefault="00D5693D">
      <w:pPr>
        <w:rPr>
          <w:rFonts w:ascii="Times New Roman" w:hAnsi="Times New Roman" w:cs="Times New Roman"/>
          <w:sz w:val="24"/>
        </w:rPr>
      </w:pPr>
    </w:p>
    <w:p w14:paraId="514CA1AB" w14:textId="77777777" w:rsidR="00D5693D" w:rsidRDefault="00D5693D">
      <w:pPr>
        <w:rPr>
          <w:rFonts w:ascii="Times New Roman" w:hAnsi="Times New Roman" w:cs="Times New Roman"/>
          <w:sz w:val="24"/>
        </w:rPr>
      </w:pPr>
    </w:p>
    <w:p w14:paraId="03E2F71D" w14:textId="77777777" w:rsidR="00D5693D" w:rsidRDefault="001C19C0">
      <w:pPr>
        <w:spacing w:beforeLines="50" w:before="159" w:afterLines="50" w:after="159"/>
        <w:outlineLvl w:val="1"/>
        <w:rPr>
          <w:rFonts w:ascii="Times New Roman" w:hAnsi="Times New Roman" w:cs="Times New Roman"/>
          <w:color w:val="0000FF"/>
          <w:sz w:val="24"/>
        </w:rPr>
      </w:pPr>
      <w:r>
        <w:rPr>
          <w:rFonts w:ascii="Times New Roman" w:hAnsi="Times New Roman" w:cs="Times New Roman" w:hint="eastAsia"/>
          <w:color w:val="0000FF"/>
          <w:sz w:val="24"/>
        </w:rPr>
        <w:t>4.2 The proposed MCTS-ERM for DJSP</w:t>
      </w:r>
    </w:p>
    <w:p w14:paraId="352ECCC8" w14:textId="77777777" w:rsidR="00D5693D" w:rsidRDefault="001C19C0">
      <w:pPr>
        <w:spacing w:beforeLines="50" w:before="159" w:afterLines="50" w:after="159"/>
        <w:ind w:firstLineChars="100" w:firstLine="24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MCTS-based rescheduling method will be performed to generate a high-quality reschedule for continuous processing in a dynamic environment at each rescheduling point. In order to implement the proposed method, some detailed designs and descriptions have been made, which contain problem t</w:t>
      </w:r>
      <w:r>
        <w:rPr>
          <w:rFonts w:ascii="Times New Roman" w:hAnsi="Times New Roman" w:cs="Times New Roman"/>
          <w:color w:val="000000" w:themeColor="text1"/>
          <w:sz w:val="24"/>
        </w:rPr>
        <w:t>ransformation</w:t>
      </w:r>
      <w:r>
        <w:rPr>
          <w:rFonts w:ascii="Times New Roman" w:hAnsi="Times New Roman" w:cs="Times New Roman" w:hint="eastAsia"/>
          <w:color w:val="000000" w:themeColor="text1"/>
          <w:sz w:val="24"/>
        </w:rPr>
        <w:t>, modified MCTS, mechanism of cooperation between MCTS and dispatching rules, decoding of the operation sequence, node selection strategy after N MCTS simulations, update of the job shop state.</w:t>
      </w:r>
    </w:p>
    <w:p w14:paraId="5F72E5CD" w14:textId="77777777" w:rsidR="00D5693D" w:rsidRDefault="001C19C0">
      <w:pPr>
        <w:spacing w:beforeLines="50" w:before="159" w:afterLines="50" w:after="159"/>
        <w:rPr>
          <w:rFonts w:ascii="Times New Roman" w:hAnsi="Times New Roman" w:cs="Times New Roman"/>
          <w:color w:val="0000FF"/>
          <w:sz w:val="24"/>
        </w:rPr>
      </w:pPr>
      <w:r>
        <w:rPr>
          <w:rFonts w:ascii="Times New Roman" w:hAnsi="Times New Roman" w:cs="Times New Roman" w:hint="eastAsia"/>
          <w:color w:val="0000FF"/>
          <w:sz w:val="24"/>
        </w:rPr>
        <w:t xml:space="preserve">4.2.1 </w:t>
      </w:r>
      <w:r>
        <w:rPr>
          <w:rFonts w:ascii="Times New Roman" w:hAnsi="Times New Roman" w:cs="Times New Roman"/>
          <w:color w:val="0000FF"/>
          <w:sz w:val="24"/>
        </w:rPr>
        <w:t>Problem Transformation</w:t>
      </w:r>
    </w:p>
    <w:p w14:paraId="55E6DECF" w14:textId="77777777" w:rsidR="00D5693D" w:rsidRDefault="001C19C0">
      <w:pPr>
        <w:ind w:firstLineChars="100" w:firstLine="240"/>
        <w:rPr>
          <w:rFonts w:ascii="Times New Roman" w:hAnsi="Times New Roman" w:cs="Times New Roman"/>
          <w:color w:val="000000" w:themeColor="text1"/>
          <w:sz w:val="24"/>
        </w:rPr>
      </w:pPr>
      <w:r>
        <w:rPr>
          <w:rFonts w:ascii="Times New Roman" w:hAnsi="Times New Roman" w:cs="Times New Roman"/>
          <w:color w:val="000000" w:themeColor="text1"/>
          <w:sz w:val="24"/>
        </w:rPr>
        <w:t>The follow</w:t>
      </w:r>
      <w:r>
        <w:rPr>
          <w:rFonts w:ascii="Times New Roman" w:hAnsi="Times New Roman" w:cs="Times New Roman" w:hint="eastAsia"/>
          <w:color w:val="000000" w:themeColor="text1"/>
          <w:sz w:val="24"/>
        </w:rPr>
        <w:t>s</w:t>
      </w:r>
      <w:r>
        <w:rPr>
          <w:rFonts w:ascii="Times New Roman" w:hAnsi="Times New Roman" w:cs="Times New Roman"/>
          <w:color w:val="000000" w:themeColor="text1"/>
          <w:sz w:val="24"/>
        </w:rPr>
        <w:t xml:space="preserve"> describes how to map JSP to MCTS process, that is, </w:t>
      </w:r>
      <w:r>
        <w:rPr>
          <w:rFonts w:ascii="Times New Roman" w:hAnsi="Times New Roman" w:cs="Times New Roman" w:hint="eastAsia"/>
          <w:color w:val="000000" w:themeColor="text1"/>
          <w:sz w:val="24"/>
        </w:rPr>
        <w:t>run</w:t>
      </w:r>
      <w:r>
        <w:rPr>
          <w:rFonts w:ascii="Times New Roman" w:hAnsi="Times New Roman" w:cs="Times New Roman"/>
          <w:color w:val="000000" w:themeColor="text1"/>
          <w:sz w:val="24"/>
        </w:rPr>
        <w:t xml:space="preserve"> MCTS to determine the processing order of each operation on the </w:t>
      </w:r>
      <w:r>
        <w:rPr>
          <w:rFonts w:ascii="Times New Roman" w:hAnsi="Times New Roman" w:cs="Times New Roman" w:hint="eastAsia"/>
          <w:color w:val="000000" w:themeColor="text1"/>
          <w:sz w:val="24"/>
        </w:rPr>
        <w:t>assigned</w:t>
      </w:r>
      <w:r>
        <w:rPr>
          <w:rFonts w:ascii="Times New Roman" w:hAnsi="Times New Roman" w:cs="Times New Roman"/>
          <w:color w:val="000000" w:themeColor="text1"/>
          <w:sz w:val="24"/>
        </w:rPr>
        <w:t xml:space="preserve"> machine</w:t>
      </w:r>
      <w:r>
        <w:rPr>
          <w:rFonts w:ascii="Times New Roman" w:hAnsi="Times New Roman" w:cs="Times New Roman" w:hint="eastAsia"/>
          <w:color w:val="000000" w:themeColor="text1"/>
          <w:sz w:val="24"/>
        </w:rPr>
        <w:t xml:space="preserve"> in job shop problem</w:t>
      </w:r>
      <w:r>
        <w:rPr>
          <w:rFonts w:ascii="Times New Roman" w:hAnsi="Times New Roman" w:cs="Times New Roman"/>
          <w:color w:val="000000" w:themeColor="text1"/>
          <w:sz w:val="24"/>
        </w:rPr>
        <w:t>.</w:t>
      </w:r>
    </w:p>
    <w:p w14:paraId="14FE9646" w14:textId="77777777" w:rsidR="00D5693D" w:rsidRDefault="001C19C0">
      <w:pPr>
        <w:ind w:firstLineChars="100" w:firstLine="240"/>
        <w:rPr>
          <w:rFonts w:ascii="Times New Roman" w:hAnsi="Times New Roman" w:cs="Times New Roman"/>
          <w:sz w:val="24"/>
        </w:rPr>
      </w:pPr>
      <w:r>
        <w:rPr>
          <w:rFonts w:ascii="Times New Roman" w:hAnsi="Times New Roman" w:cs="Times New Roman"/>
          <w:color w:val="000000" w:themeColor="text1"/>
          <w:sz w:val="24"/>
        </w:rPr>
        <w:t>Assume that a simple data structure</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with root node </w:t>
      </w:r>
      <w:r>
        <w:rPr>
          <w:rFonts w:ascii="Times New Roman" w:hAnsi="Times New Roman" w:cs="Times New Roman"/>
          <w:i/>
          <w:color w:val="000000" w:themeColor="text1"/>
          <w:sz w:val="24"/>
        </w:rPr>
        <w:t>r</w:t>
      </w:r>
      <w:r>
        <w:rPr>
          <w:rFonts w:ascii="Times New Roman" w:hAnsi="Times New Roman" w:cs="Times New Roman"/>
          <w:color w:val="000000" w:themeColor="text1"/>
          <w:sz w:val="24"/>
        </w:rPr>
        <w:t>. Every node in the tree is associated with a candidate hybrid label pair</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operation</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machine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Every node </w:t>
      </w:r>
      <w:r>
        <w:rPr>
          <w:rFonts w:ascii="Times New Roman" w:hAnsi="Times New Roman" w:cs="Times New Roman" w:hint="eastAsia"/>
          <w:i/>
          <w:iCs/>
          <w:color w:val="000000" w:themeColor="text1"/>
          <w:sz w:val="24"/>
        </w:rPr>
        <w:t>n</w:t>
      </w:r>
      <w:r>
        <w:rPr>
          <w:rFonts w:ascii="Times New Roman" w:hAnsi="Times New Roman" w:cs="Times New Roman"/>
          <w:color w:val="000000" w:themeColor="text1"/>
          <w:sz w:val="24"/>
        </w:rPr>
        <w:t xml:space="preserve"> other than the root node </w:t>
      </w:r>
      <w:r>
        <w:rPr>
          <w:rFonts w:ascii="Times New Roman" w:hAnsi="Times New Roman" w:cs="Times New Roman"/>
          <w:i/>
          <w:iCs/>
          <w:color w:val="000000" w:themeColor="text1"/>
          <w:sz w:val="24"/>
        </w:rPr>
        <w:t>r</w:t>
      </w:r>
      <w:r>
        <w:rPr>
          <w:rFonts w:ascii="Times New Roman" w:hAnsi="Times New Roman" w:cs="Times New Roman"/>
          <w:color w:val="000000" w:themeColor="text1"/>
          <w:sz w:val="24"/>
        </w:rPr>
        <w:t xml:space="preserve"> has a unique parent node. Every non-leaf node has d ≥ 1 child nodes. </w:t>
      </w:r>
      <w:r>
        <w:rPr>
          <w:rFonts w:ascii="Times New Roman" w:hAnsi="Times New Roman" w:cs="Times New Roman"/>
          <w:sz w:val="24"/>
        </w:rPr>
        <w:t>For simplicity of discussion, we use the following notations</w:t>
      </w:r>
      <w:r>
        <w:rPr>
          <w:rFonts w:ascii="Times New Roman" w:hAnsi="Times New Roman" w:cs="Times New Roman" w:hint="eastAsia"/>
          <w:sz w:val="24"/>
        </w:rPr>
        <w:t xml:space="preserve">. </w:t>
      </w:r>
      <w:r>
        <w:rPr>
          <w:rFonts w:ascii="Times New Roman" w:hAnsi="Times New Roman" w:cs="Times New Roman" w:hint="eastAsia"/>
          <w:i/>
          <w:iCs/>
          <w:sz w:val="24"/>
        </w:rPr>
        <w:t>N</w:t>
      </w:r>
      <w:r>
        <w:rPr>
          <w:rFonts w:ascii="Times New Roman" w:hAnsi="Times New Roman" w:cs="Times New Roman" w:hint="eastAsia"/>
          <w:i/>
          <w:iCs/>
          <w:sz w:val="24"/>
          <w:vertAlign w:val="subscript"/>
        </w:rPr>
        <w:t>op</w:t>
      </w:r>
      <w:r>
        <w:rPr>
          <w:rFonts w:ascii="Times New Roman" w:hAnsi="Times New Roman" w:cs="Times New Roman" w:hint="eastAsia"/>
          <w:sz w:val="24"/>
          <w:vertAlign w:val="subscript"/>
        </w:rPr>
        <w:t xml:space="preserve"> </w:t>
      </w:r>
      <w:r>
        <w:rPr>
          <w:rFonts w:ascii="Times New Roman" w:hAnsi="Times New Roman" w:cs="Times New Roman"/>
          <w:sz w:val="24"/>
        </w:rPr>
        <w:t>denotes the total number of operations,</w:t>
      </w:r>
      <w:r>
        <w:rPr>
          <w:rFonts w:ascii="Times New Roman" w:hAnsi="Times New Roman" w:cs="Times New Roman" w:hint="eastAsia"/>
          <w:sz w:val="24"/>
        </w:rPr>
        <w:t xml:space="preserve"> [</w:t>
      </w:r>
      <w:r>
        <w:rPr>
          <w:rFonts w:ascii="Times New Roman" w:hAnsi="Times New Roman" w:cs="Times New Roman" w:hint="eastAsia"/>
          <w:i/>
          <w:iCs/>
          <w:sz w:val="24"/>
        </w:rPr>
        <w:t>j, i</w:t>
      </w:r>
      <w:r>
        <w:rPr>
          <w:rFonts w:ascii="Times New Roman" w:hAnsi="Times New Roman" w:cs="Times New Roman" w:hint="eastAsia"/>
          <w:sz w:val="24"/>
        </w:rPr>
        <w:t>]</w:t>
      </w:r>
      <w:r>
        <w:rPr>
          <w:rFonts w:ascii="Times New Roman" w:hAnsi="Times New Roman" w:cs="Times New Roman"/>
          <w:sz w:val="24"/>
        </w:rPr>
        <w:t>: the operation</w:t>
      </w:r>
      <w:r>
        <w:rPr>
          <w:rFonts w:ascii="Times New Roman" w:hAnsi="Times New Roman" w:cs="Times New Roman" w:hint="eastAsia"/>
          <w:sz w:val="24"/>
        </w:rPr>
        <w:t xml:space="preserve"> </w:t>
      </w:r>
      <w:r>
        <w:rPr>
          <w:rFonts w:ascii="Times New Roman" w:hAnsi="Times New Roman" w:cs="Times New Roman"/>
          <w:i/>
          <w:sz w:val="24"/>
        </w:rPr>
        <w:t>O</w:t>
      </w:r>
      <w:r>
        <w:rPr>
          <w:rFonts w:ascii="Times New Roman" w:hAnsi="Times New Roman" w:cs="Times New Roman" w:hint="eastAsia"/>
          <w:i/>
          <w:iCs/>
          <w:sz w:val="24"/>
          <w:vertAlign w:val="subscript"/>
        </w:rPr>
        <w:t>j,i</w:t>
      </w:r>
      <w:r>
        <w:rPr>
          <w:rFonts w:ascii="Times New Roman" w:hAnsi="Times New Roman" w:cs="Times New Roman" w:hint="eastAsia"/>
          <w:sz w:val="24"/>
        </w:rPr>
        <w:t>, [</w:t>
      </w:r>
      <w:r>
        <w:rPr>
          <w:rFonts w:ascii="Times New Roman" w:hAnsi="Times New Roman" w:cs="Times New Roman" w:hint="eastAsia"/>
          <w:i/>
          <w:iCs/>
          <w:sz w:val="24"/>
        </w:rPr>
        <w:t>j, i, k</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O</w:t>
      </w:r>
      <w:r>
        <w:rPr>
          <w:rFonts w:ascii="Times New Roman" w:hAnsi="Times New Roman" w:cs="Times New Roman" w:hint="eastAsia"/>
          <w:i/>
          <w:iCs/>
          <w:sz w:val="24"/>
          <w:vertAlign w:val="subscript"/>
        </w:rPr>
        <w:t>j,i</w:t>
      </w:r>
      <w:r>
        <w:rPr>
          <w:rFonts w:ascii="Times New Roman" w:hAnsi="Times New Roman" w:cs="Times New Roman"/>
          <w:i/>
          <w:iCs/>
          <w:sz w:val="24"/>
          <w:vertAlign w:val="subscript"/>
        </w:rPr>
        <w:t xml:space="preserve"> </w:t>
      </w:r>
      <w:r>
        <w:rPr>
          <w:rFonts w:ascii="Times New Roman" w:hAnsi="Times New Roman" w:cs="Times New Roman" w:hint="eastAsia"/>
          <w:sz w:val="24"/>
        </w:rPr>
        <w:t xml:space="preserve">is processed </w:t>
      </w:r>
      <w:r>
        <w:rPr>
          <w:rFonts w:ascii="Times New Roman" w:hAnsi="Times New Roman" w:cs="Times New Roman"/>
          <w:sz w:val="24"/>
        </w:rPr>
        <w:t>on machine k,</w:t>
      </w:r>
      <w:r>
        <w:rPr>
          <w:rFonts w:ascii="Times New Roman" w:hAnsi="Times New Roman" w:cs="Times New Roman" w:hint="eastAsia"/>
          <w:sz w:val="24"/>
        </w:rPr>
        <w:t xml:space="preserve"> [</w:t>
      </w:r>
      <w:r>
        <w:rPr>
          <w:rFonts w:ascii="Times New Roman" w:hAnsi="Times New Roman" w:cs="Times New Roman" w:hint="eastAsia"/>
          <w:i/>
          <w:iCs/>
          <w:sz w:val="24"/>
        </w:rPr>
        <w:t>j, i, k, seq</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O</w:t>
      </w:r>
      <w:r>
        <w:rPr>
          <w:rFonts w:ascii="Times New Roman" w:hAnsi="Times New Roman" w:cs="Times New Roman" w:hint="eastAsia"/>
          <w:i/>
          <w:iCs/>
          <w:sz w:val="24"/>
          <w:vertAlign w:val="subscript"/>
        </w:rPr>
        <w:t xml:space="preserve">j,i </w:t>
      </w:r>
      <w:r>
        <w:rPr>
          <w:rFonts w:ascii="Times New Roman" w:hAnsi="Times New Roman" w:cs="Times New Roman"/>
          <w:sz w:val="24"/>
        </w:rPr>
        <w:t xml:space="preserve">is the </w:t>
      </w:r>
      <w:r>
        <w:rPr>
          <w:rFonts w:ascii="Times New Roman" w:hAnsi="Times New Roman" w:cs="Times New Roman"/>
          <w:i/>
          <w:iCs/>
          <w:sz w:val="24"/>
        </w:rPr>
        <w:t>seq</w:t>
      </w:r>
      <w:r>
        <w:rPr>
          <w:rFonts w:ascii="Times New Roman" w:hAnsi="Times New Roman" w:cs="Times New Roman"/>
          <w:sz w:val="24"/>
        </w:rPr>
        <w:t xml:space="preserve">’th operation </w:t>
      </w:r>
      <w:r>
        <w:rPr>
          <w:rFonts w:ascii="Times New Roman" w:hAnsi="Times New Roman" w:cs="Times New Roman" w:hint="eastAsia"/>
          <w:sz w:val="24"/>
        </w:rPr>
        <w:t>processed</w:t>
      </w:r>
      <w:r>
        <w:rPr>
          <w:rFonts w:ascii="Times New Roman" w:hAnsi="Times New Roman" w:cs="Times New Roman"/>
          <w:sz w:val="24"/>
        </w:rPr>
        <w:t xml:space="preserve"> on machine </w:t>
      </w:r>
      <w:r>
        <w:rPr>
          <w:rFonts w:ascii="Times New Roman" w:hAnsi="Times New Roman" w:cs="Times New Roman"/>
          <w:i/>
          <w:iCs/>
          <w:sz w:val="24"/>
        </w:rPr>
        <w:t>k</w:t>
      </w:r>
      <w:r>
        <w:rPr>
          <w:rFonts w:ascii="Times New Roman" w:hAnsi="Times New Roman" w:cs="Times New Roman"/>
          <w:sz w:val="24"/>
        </w:rPr>
        <w:t>. Note that</w:t>
      </w:r>
      <w:r>
        <w:rPr>
          <w:rFonts w:ascii="Times New Roman" w:hAnsi="Times New Roman" w:cs="Times New Roman" w:hint="eastAsia"/>
          <w:sz w:val="24"/>
        </w:rPr>
        <w:t xml:space="preserve"> [</w:t>
      </w:r>
      <w:r>
        <w:rPr>
          <w:rFonts w:ascii="Times New Roman" w:hAnsi="Times New Roman" w:cs="Times New Roman" w:hint="eastAsia"/>
          <w:i/>
          <w:iCs/>
          <w:sz w:val="24"/>
        </w:rPr>
        <w:t>j, i, k, seq</w:t>
      </w:r>
      <w:r>
        <w:rPr>
          <w:rFonts w:ascii="Times New Roman" w:hAnsi="Times New Roman" w:cs="Times New Roman" w:hint="eastAsia"/>
          <w:sz w:val="24"/>
        </w:rPr>
        <w:t xml:space="preserve">] </w:t>
      </w:r>
      <w:r>
        <w:rPr>
          <w:rFonts w:ascii="Times New Roman" w:hAnsi="Times New Roman" w:cs="Times New Roman"/>
          <w:sz w:val="24"/>
        </w:rPr>
        <w:t>is also called a move in this paper.</w:t>
      </w:r>
    </w:p>
    <w:p w14:paraId="05D7C490"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The follows present the </w:t>
      </w:r>
      <w:r>
        <w:rPr>
          <w:rFonts w:ascii="Times New Roman" w:hAnsi="Times New Roman" w:cs="Times New Roman"/>
          <w:sz w:val="24"/>
        </w:rPr>
        <w:t>mapping procedure</w:t>
      </w:r>
      <w:r>
        <w:rPr>
          <w:rFonts w:ascii="Times New Roman" w:hAnsi="Times New Roman" w:cs="Times New Roman" w:hint="eastAsia"/>
          <w:sz w:val="24"/>
        </w:rPr>
        <w:t xml:space="preserve"> based on a modified MCTS, which is described in </w:t>
      </w:r>
      <w:r>
        <w:rPr>
          <w:rFonts w:ascii="Times New Roman" w:hAnsi="Times New Roman" w:cs="Times New Roman" w:hint="eastAsia"/>
          <w:color w:val="0000FF"/>
          <w:sz w:val="24"/>
        </w:rPr>
        <w:t xml:space="preserve">Section 4.2.2 </w:t>
      </w:r>
      <w:r>
        <w:rPr>
          <w:rFonts w:ascii="Times New Roman" w:hAnsi="Times New Roman" w:cs="Times New Roman" w:hint="eastAsia"/>
          <w:sz w:val="24"/>
        </w:rPr>
        <w:t xml:space="preserve">for detail, and tree </w:t>
      </w:r>
      <w:r>
        <w:rPr>
          <w:rFonts w:ascii="Times New Roman" w:hAnsi="Times New Roman" w:cs="Times New Roman"/>
          <w:sz w:val="24"/>
        </w:rPr>
        <w:t>techniques</w:t>
      </w:r>
      <w:r>
        <w:rPr>
          <w:rFonts w:ascii="Times New Roman" w:hAnsi="Times New Roman" w:cs="Times New Roman" w:hint="eastAsia"/>
          <w:sz w:val="24"/>
        </w:rPr>
        <w:t xml:space="preserve"> for improving the efficiency of MCTS are also included in </w:t>
      </w:r>
      <w:r>
        <w:rPr>
          <w:rFonts w:ascii="Times New Roman" w:hAnsi="Times New Roman" w:cs="Times New Roman" w:hint="eastAsia"/>
          <w:color w:val="0000FF"/>
          <w:sz w:val="24"/>
        </w:rPr>
        <w:t>Section 4.2.2.</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For detailed</w:t>
      </w:r>
      <w:r>
        <w:rPr>
          <w:rFonts w:ascii="Times New Roman" w:hAnsi="Times New Roman" w:cs="Times New Roman"/>
          <w:color w:val="0000FF"/>
          <w:sz w:val="24"/>
        </w:rPr>
        <w:t xml:space="preserve"> </w:t>
      </w:r>
      <w:r>
        <w:rPr>
          <w:rFonts w:ascii="Times New Roman" w:hAnsi="Times New Roman" w:cs="Times New Roman"/>
          <w:sz w:val="24"/>
        </w:rPr>
        <w:t xml:space="preserve">description, we use a 4×2 </w:t>
      </w:r>
      <w:r>
        <w:rPr>
          <w:rFonts w:ascii="Times New Roman" w:hAnsi="Times New Roman" w:cs="Times New Roman" w:hint="eastAsia"/>
          <w:sz w:val="24"/>
        </w:rPr>
        <w:t xml:space="preserve">job shop </w:t>
      </w:r>
      <w:r>
        <w:rPr>
          <w:rFonts w:ascii="Times New Roman" w:hAnsi="Times New Roman" w:cs="Times New Roman"/>
          <w:sz w:val="24"/>
        </w:rPr>
        <w:t xml:space="preserve">problem </w:t>
      </w:r>
      <w:r>
        <w:rPr>
          <w:rFonts w:ascii="Times New Roman" w:hAnsi="Times New Roman" w:cs="Times New Roman" w:hint="eastAsia"/>
          <w:sz w:val="24"/>
        </w:rPr>
        <w:t xml:space="preserve">instance listed </w:t>
      </w:r>
      <w:r>
        <w:rPr>
          <w:rFonts w:ascii="Times New Roman" w:hAnsi="Times New Roman" w:cs="Times New Roman"/>
          <w:sz w:val="24"/>
        </w:rPr>
        <w:t>in</w:t>
      </w:r>
      <w:r>
        <w:rPr>
          <w:rFonts w:ascii="Times New Roman" w:hAnsi="Times New Roman" w:cs="Times New Roman"/>
          <w:color w:val="FF0000"/>
          <w:sz w:val="24"/>
        </w:rPr>
        <w:t xml:space="preserve"> Table </w:t>
      </w:r>
      <w:r>
        <w:rPr>
          <w:rFonts w:ascii="Times New Roman" w:hAnsi="Times New Roman" w:cs="Times New Roman" w:hint="eastAsia"/>
          <w:color w:val="FF0000"/>
          <w:sz w:val="24"/>
        </w:rPr>
        <w:t>1</w:t>
      </w:r>
      <w:r>
        <w:rPr>
          <w:rFonts w:ascii="Times New Roman" w:hAnsi="Times New Roman" w:cs="Times New Roman"/>
          <w:color w:val="FF0000"/>
          <w:sz w:val="24"/>
        </w:rPr>
        <w:t xml:space="preserve"> </w:t>
      </w:r>
      <w:r>
        <w:rPr>
          <w:rFonts w:ascii="Times New Roman" w:hAnsi="Times New Roman" w:cs="Times New Roman"/>
          <w:sz w:val="24"/>
        </w:rPr>
        <w:t xml:space="preserve">to illustrate the mapping procedure step by step. </w:t>
      </w:r>
      <w:r>
        <w:rPr>
          <w:rFonts w:ascii="Times New Roman" w:hAnsi="Times New Roman" w:cs="Times New Roman" w:hint="eastAsia"/>
          <w:sz w:val="24"/>
        </w:rPr>
        <w:t xml:space="preserve">The construction of search tree topology is shown in </w:t>
      </w:r>
      <w:r>
        <w:rPr>
          <w:rFonts w:ascii="Times New Roman" w:hAnsi="Times New Roman" w:cs="Times New Roman" w:hint="eastAsia"/>
          <w:color w:val="0000FF"/>
          <w:sz w:val="24"/>
        </w:rPr>
        <w:t>Figure 2</w:t>
      </w:r>
      <w:r>
        <w:rPr>
          <w:rFonts w:ascii="Times New Roman" w:hAnsi="Times New Roman" w:cs="Times New Roman" w:hint="eastAsia"/>
          <w:sz w:val="24"/>
        </w:rPr>
        <w:t xml:space="preserve">. The mark on each child node in the figure is the operation waiting for processing. </w:t>
      </w:r>
    </w:p>
    <w:p w14:paraId="419C8694" w14:textId="77777777" w:rsidR="00D5693D" w:rsidRDefault="001C19C0">
      <w:pPr>
        <w:ind w:firstLineChars="700" w:firstLine="16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Table </w:t>
      </w:r>
      <w:r>
        <w:rPr>
          <w:rFonts w:ascii="Times New Roman" w:hAnsi="Times New Roman" w:cs="Times New Roman" w:hint="eastAsia"/>
          <w:color w:val="000000" w:themeColor="text1"/>
          <w:sz w:val="24"/>
        </w:rPr>
        <w:t>1</w:t>
      </w:r>
    </w:p>
    <w:p w14:paraId="2CE3B36F" w14:textId="77777777" w:rsidR="00D5693D" w:rsidRDefault="001C19C0">
      <w:pPr>
        <w:ind w:firstLineChars="800" w:firstLine="1680"/>
        <w:rPr>
          <w:rFonts w:ascii="Times New Roman" w:hAnsi="Times New Roman" w:cs="Times New Roman"/>
          <w:sz w:val="24"/>
        </w:rPr>
      </w:pPr>
      <w:r>
        <w:rPr>
          <w:rFonts w:ascii="Times New Roman" w:hAnsi="Times New Roman" w:cs="Times New Roman" w:hint="eastAsia"/>
          <w:color w:val="000000" w:themeColor="text1"/>
          <w:szCs w:val="21"/>
        </w:rPr>
        <w:t>An instance</w:t>
      </w:r>
      <w:r>
        <w:rPr>
          <w:rFonts w:ascii="Times New Roman" w:hAnsi="Times New Roman" w:cs="Times New Roman"/>
          <w:color w:val="000000" w:themeColor="text1"/>
          <w:szCs w:val="21"/>
        </w:rPr>
        <w:t xml:space="preserve"> of the JSP with 4 jobs, 2 machines.</w:t>
      </w:r>
    </w:p>
    <w:tbl>
      <w:tblPr>
        <w:tblStyle w:val="a8"/>
        <w:tblW w:w="5049" w:type="dxa"/>
        <w:jc w:val="center"/>
        <w:tblLayout w:type="fixed"/>
        <w:tblLook w:val="04A0" w:firstRow="1" w:lastRow="0" w:firstColumn="1" w:lastColumn="0" w:noHBand="0" w:noVBand="1"/>
      </w:tblPr>
      <w:tblGrid>
        <w:gridCol w:w="1299"/>
        <w:gridCol w:w="1875"/>
        <w:gridCol w:w="1875"/>
      </w:tblGrid>
      <w:tr w:rsidR="00D5693D" w14:paraId="2F9CC9C0" w14:textId="77777777">
        <w:trPr>
          <w:jc w:val="center"/>
        </w:trPr>
        <w:tc>
          <w:tcPr>
            <w:tcW w:w="1299" w:type="dxa"/>
          </w:tcPr>
          <w:p w14:paraId="366770BB" w14:textId="77777777" w:rsidR="00D5693D" w:rsidRDefault="001C19C0">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Jobs</w:t>
            </w:r>
          </w:p>
        </w:tc>
        <w:tc>
          <w:tcPr>
            <w:tcW w:w="3750" w:type="dxa"/>
            <w:gridSpan w:val="2"/>
          </w:tcPr>
          <w:p w14:paraId="395C93BF"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Machine sequences and processing times</w:t>
            </w:r>
          </w:p>
        </w:tc>
      </w:tr>
      <w:tr w:rsidR="00D5693D" w14:paraId="6D625159" w14:textId="77777777">
        <w:trPr>
          <w:jc w:val="center"/>
        </w:trPr>
        <w:tc>
          <w:tcPr>
            <w:tcW w:w="1299" w:type="dxa"/>
            <w:vAlign w:val="center"/>
          </w:tcPr>
          <w:p w14:paraId="2CF4898B"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J1</w:t>
            </w:r>
          </w:p>
        </w:tc>
        <w:tc>
          <w:tcPr>
            <w:tcW w:w="1875" w:type="dxa"/>
            <w:vAlign w:val="center"/>
          </w:tcPr>
          <w:p w14:paraId="3C4D5537"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M3(2)</w:t>
            </w:r>
          </w:p>
        </w:tc>
        <w:tc>
          <w:tcPr>
            <w:tcW w:w="1875" w:type="dxa"/>
            <w:vAlign w:val="center"/>
          </w:tcPr>
          <w:p w14:paraId="7DCAEFE6"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M1(8)</w:t>
            </w:r>
          </w:p>
        </w:tc>
      </w:tr>
      <w:tr w:rsidR="00D5693D" w14:paraId="1BC70785" w14:textId="77777777">
        <w:trPr>
          <w:jc w:val="center"/>
        </w:trPr>
        <w:tc>
          <w:tcPr>
            <w:tcW w:w="1299" w:type="dxa"/>
            <w:vAlign w:val="center"/>
          </w:tcPr>
          <w:p w14:paraId="6FD7BAD7"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J2</w:t>
            </w:r>
          </w:p>
        </w:tc>
        <w:tc>
          <w:tcPr>
            <w:tcW w:w="1875" w:type="dxa"/>
            <w:vAlign w:val="center"/>
          </w:tcPr>
          <w:p w14:paraId="4227BF85"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M2(6)</w:t>
            </w:r>
          </w:p>
        </w:tc>
        <w:tc>
          <w:tcPr>
            <w:tcW w:w="1875" w:type="dxa"/>
            <w:vAlign w:val="center"/>
          </w:tcPr>
          <w:p w14:paraId="09EB1D13"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M3(5)</w:t>
            </w:r>
          </w:p>
        </w:tc>
      </w:tr>
      <w:tr w:rsidR="00D5693D" w14:paraId="11DB26A1" w14:textId="77777777">
        <w:trPr>
          <w:jc w:val="center"/>
        </w:trPr>
        <w:tc>
          <w:tcPr>
            <w:tcW w:w="1299" w:type="dxa"/>
            <w:vAlign w:val="center"/>
          </w:tcPr>
          <w:p w14:paraId="3D7833D6"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J3</w:t>
            </w:r>
          </w:p>
        </w:tc>
        <w:tc>
          <w:tcPr>
            <w:tcW w:w="1875" w:type="dxa"/>
            <w:vAlign w:val="center"/>
          </w:tcPr>
          <w:p w14:paraId="47696D43"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M1(7)</w:t>
            </w:r>
          </w:p>
        </w:tc>
        <w:tc>
          <w:tcPr>
            <w:tcW w:w="1875" w:type="dxa"/>
            <w:vAlign w:val="center"/>
          </w:tcPr>
          <w:p w14:paraId="329178FC"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M5(8)</w:t>
            </w:r>
          </w:p>
        </w:tc>
      </w:tr>
      <w:tr w:rsidR="00D5693D" w14:paraId="72DFFDD4" w14:textId="77777777">
        <w:trPr>
          <w:jc w:val="center"/>
        </w:trPr>
        <w:tc>
          <w:tcPr>
            <w:tcW w:w="1299" w:type="dxa"/>
            <w:vAlign w:val="center"/>
          </w:tcPr>
          <w:p w14:paraId="1F65A21E"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J4</w:t>
            </w:r>
          </w:p>
        </w:tc>
        <w:tc>
          <w:tcPr>
            <w:tcW w:w="1875" w:type="dxa"/>
            <w:vAlign w:val="center"/>
          </w:tcPr>
          <w:p w14:paraId="19091225"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M4(4)</w:t>
            </w:r>
          </w:p>
        </w:tc>
        <w:tc>
          <w:tcPr>
            <w:tcW w:w="1875" w:type="dxa"/>
            <w:vAlign w:val="center"/>
          </w:tcPr>
          <w:p w14:paraId="0C09E698"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M3(5)</w:t>
            </w:r>
          </w:p>
        </w:tc>
      </w:tr>
    </w:tbl>
    <w:p w14:paraId="16199917" w14:textId="77777777" w:rsidR="00D5693D" w:rsidRDefault="00D5693D">
      <w:pPr>
        <w:ind w:firstLineChars="100" w:firstLine="240"/>
        <w:rPr>
          <w:rFonts w:ascii="Times New Roman" w:hAnsi="Times New Roman" w:cs="Times New Roman"/>
          <w:sz w:val="24"/>
        </w:rPr>
      </w:pPr>
    </w:p>
    <w:p w14:paraId="6F12D08F" w14:textId="77777777" w:rsidR="00D5693D" w:rsidRDefault="00EE7BAC">
      <w:pPr>
        <w:ind w:firstLineChars="100" w:firstLine="240"/>
        <w:jc w:val="center"/>
        <w:rPr>
          <w:rFonts w:ascii="Times New Roman" w:hAnsi="Times New Roman" w:cs="Times New Roman"/>
          <w:color w:val="0000FF"/>
          <w:sz w:val="24"/>
        </w:rPr>
      </w:pPr>
      <w:r>
        <w:rPr>
          <w:rFonts w:ascii="Times New Roman" w:hAnsi="Times New Roman" w:cs="Times New Roman"/>
          <w:color w:val="0000FF"/>
          <w:sz w:val="24"/>
        </w:rPr>
        <w:object w:dxaOrig="3089" w:dyaOrig="5931" w14:anchorId="1157468E">
          <v:shape id="_x0000_i1028" type="#_x0000_t75" alt="" style="width:174pt;height:295.5pt" o:ole="">
            <v:imagedata r:id="rId17" o:title=""/>
            <o:lock v:ext="edit" aspectratio="f"/>
          </v:shape>
          <o:OLEObject Type="Embed" ProgID="Visio.Drawing.15" ShapeID="_x0000_i1028" DrawAspect="Content" ObjectID="_1622286483" r:id="rId18"/>
        </w:object>
      </w:r>
    </w:p>
    <w:p w14:paraId="3FD7E98C" w14:textId="77777777" w:rsidR="00D5693D" w:rsidRDefault="001C19C0">
      <w:pPr>
        <w:ind w:firstLineChars="100" w:firstLine="210"/>
        <w:jc w:val="center"/>
        <w:rPr>
          <w:rFonts w:ascii="Times New Roman" w:hAnsi="Times New Roman" w:cs="Times New Roman"/>
          <w:sz w:val="24"/>
        </w:rPr>
      </w:pPr>
      <w:r>
        <w:rPr>
          <w:rFonts w:ascii="Times New Roman" w:hAnsi="Times New Roman" w:cs="Times New Roman" w:hint="eastAsia"/>
          <w:szCs w:val="21"/>
        </w:rPr>
        <w:t>Figure 2. Transformation to tree search structure for the sample job shop problem.</w:t>
      </w:r>
    </w:p>
    <w:p w14:paraId="59277367" w14:textId="77777777" w:rsidR="00D5693D" w:rsidRDefault="001C19C0">
      <w:pPr>
        <w:numPr>
          <w:ilvl w:val="0"/>
          <w:numId w:val="10"/>
        </w:numP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Initialize schedule and the root node of MCTS  </w:t>
      </w:r>
    </w:p>
    <w:p w14:paraId="59832490" w14:textId="77777777" w:rsidR="00D5693D" w:rsidRDefault="001C19C0">
      <w:pPr>
        <w:numPr>
          <w:ilvl w:val="1"/>
          <w:numId w:val="10"/>
        </w:numPr>
        <w:tabs>
          <w:tab w:val="left" w:pos="397"/>
        </w:tabs>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Let </w:t>
      </w:r>
      <w:r>
        <w:rPr>
          <w:rFonts w:ascii="Times New Roman" w:hAnsi="Times New Roman" w:cs="Times New Roman" w:hint="eastAsia"/>
          <w:i/>
          <w:iCs/>
          <w:color w:val="000000" w:themeColor="text1"/>
          <w:sz w:val="24"/>
        </w:rPr>
        <w:t>S</w:t>
      </w:r>
      <w:r>
        <w:rPr>
          <w:rFonts w:ascii="Times New Roman" w:hAnsi="Times New Roman" w:cs="Times New Roman" w:hint="eastAsia"/>
          <w:color w:val="000000" w:themeColor="text1"/>
          <w:sz w:val="24"/>
        </w:rPr>
        <w:t xml:space="preserve"> be an empty schedule and no operations are scheduled yet.</w:t>
      </w:r>
    </w:p>
    <w:p w14:paraId="171E829B" w14:textId="77777777" w:rsidR="00D5693D" w:rsidRDefault="001C19C0">
      <w:pPr>
        <w:numPr>
          <w:ilvl w:val="1"/>
          <w:numId w:val="10"/>
        </w:numPr>
        <w:tabs>
          <w:tab w:val="left" w:pos="397"/>
        </w:tabs>
        <w:rPr>
          <w:rFonts w:ascii="Times New Roman" w:hAnsi="Times New Roman" w:cs="Times New Roman"/>
          <w:color w:val="000000" w:themeColor="text1"/>
          <w:sz w:val="24"/>
        </w:rPr>
      </w:pPr>
      <w:r>
        <w:rPr>
          <w:rFonts w:ascii="Times New Roman" w:hAnsi="Times New Roman" w:cs="Times New Roman" w:hint="eastAsia"/>
          <w:bCs/>
          <w:sz w:val="24"/>
        </w:rPr>
        <w:t>Set r a</w:t>
      </w:r>
      <w:r>
        <w:rPr>
          <w:rFonts w:ascii="Times New Roman" w:hAnsi="Times New Roman" w:cs="Times New Roman"/>
          <w:bCs/>
          <w:sz w:val="24"/>
        </w:rPr>
        <w:t xml:space="preserve">s the </w:t>
      </w:r>
      <w:r>
        <w:rPr>
          <w:rFonts w:ascii="Times New Roman" w:hAnsi="Times New Roman" w:cs="Times New Roman" w:hint="eastAsia"/>
          <w:bCs/>
          <w:sz w:val="24"/>
        </w:rPr>
        <w:t xml:space="preserve">initial </w:t>
      </w:r>
      <w:r>
        <w:rPr>
          <w:rFonts w:ascii="Times New Roman" w:hAnsi="Times New Roman" w:cs="Times New Roman"/>
          <w:bCs/>
          <w:sz w:val="24"/>
        </w:rPr>
        <w:t>root of MCTS</w:t>
      </w:r>
    </w:p>
    <w:p w14:paraId="08852311" w14:textId="77777777" w:rsidR="00D5693D" w:rsidRDefault="001C19C0">
      <w:pPr>
        <w:numPr>
          <w:ilvl w:val="0"/>
          <w:numId w:val="10"/>
        </w:numP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Repeat the following steps </w:t>
      </w:r>
      <w:r>
        <w:rPr>
          <w:rFonts w:ascii="Times New Roman" w:hAnsi="Times New Roman" w:cs="Times New Roman" w:hint="eastAsia"/>
          <w:i/>
          <w:iCs/>
          <w:color w:val="000000" w:themeColor="text1"/>
          <w:sz w:val="24"/>
        </w:rPr>
        <w:t>N</w:t>
      </w:r>
      <w:r>
        <w:rPr>
          <w:rFonts w:ascii="Times New Roman" w:hAnsi="Times New Roman" w:cs="Times New Roman" w:hint="eastAsia"/>
          <w:i/>
          <w:iCs/>
          <w:color w:val="000000" w:themeColor="text1"/>
          <w:sz w:val="24"/>
          <w:vertAlign w:val="subscript"/>
        </w:rPr>
        <w:t>op</w:t>
      </w:r>
      <w:r>
        <w:rPr>
          <w:rFonts w:ascii="Times New Roman" w:hAnsi="Times New Roman" w:cs="Times New Roman" w:hint="eastAsia"/>
          <w:color w:val="000000" w:themeColor="text1"/>
          <w:sz w:val="24"/>
        </w:rPr>
        <w:t xml:space="preserve"> times to get a complete schedule.</w:t>
      </w:r>
    </w:p>
    <w:p w14:paraId="769F03D6" w14:textId="77777777" w:rsidR="00D5693D" w:rsidRDefault="001C19C0">
      <w:pPr>
        <w:pStyle w:val="2"/>
        <w:numPr>
          <w:ilvl w:val="1"/>
          <w:numId w:val="11"/>
        </w:numPr>
        <w:spacing w:before="0" w:after="0" w:line="240" w:lineRule="auto"/>
        <w:rPr>
          <w:rFonts w:ascii="Times New Roman" w:hAnsi="Times New Roman" w:cs="Times New Roman"/>
          <w:b w:val="0"/>
          <w:bCs/>
          <w:sz w:val="24"/>
        </w:rPr>
      </w:pPr>
      <w:r>
        <w:rPr>
          <w:rFonts w:ascii="Times New Roman" w:hAnsi="Times New Roman" w:cs="Times New Roman" w:hint="eastAsia"/>
          <w:b w:val="0"/>
          <w:bCs/>
          <w:sz w:val="24"/>
        </w:rPr>
        <w:t>Perform</w:t>
      </w:r>
      <w:r>
        <w:rPr>
          <w:rFonts w:ascii="Times New Roman" w:hAnsi="Times New Roman" w:cs="Times New Roman"/>
          <w:b w:val="0"/>
          <w:bCs/>
          <w:sz w:val="24"/>
        </w:rPr>
        <w:t xml:space="preserve"> MCTS with </w:t>
      </w:r>
      <w:r>
        <w:rPr>
          <w:rFonts w:ascii="Times New Roman" w:hAnsi="Times New Roman" w:cs="Times New Roman"/>
          <w:b w:val="0"/>
          <w:bCs/>
          <w:i/>
          <w:iCs/>
          <w:sz w:val="24"/>
        </w:rPr>
        <w:t>N</w:t>
      </w:r>
      <w:r>
        <w:rPr>
          <w:rFonts w:ascii="Times New Roman" w:hAnsi="Times New Roman" w:cs="Times New Roman" w:hint="eastAsia"/>
          <w:b w:val="0"/>
          <w:bCs/>
          <w:i/>
          <w:iCs/>
          <w:sz w:val="24"/>
          <w:vertAlign w:val="subscript"/>
        </w:rPr>
        <w:t>s</w:t>
      </w:r>
      <w:r>
        <w:rPr>
          <w:rFonts w:ascii="Times New Roman" w:hAnsi="Times New Roman" w:cs="Times New Roman"/>
          <w:b w:val="0"/>
          <w:bCs/>
          <w:sz w:val="24"/>
        </w:rPr>
        <w:t xml:space="preserve"> simulations. </w:t>
      </w:r>
    </w:p>
    <w:p w14:paraId="4D631F94" w14:textId="77777777" w:rsidR="00D5693D" w:rsidRDefault="001C19C0">
      <w:pPr>
        <w:pStyle w:val="2"/>
        <w:numPr>
          <w:ilvl w:val="1"/>
          <w:numId w:val="11"/>
        </w:numPr>
        <w:spacing w:before="0" w:after="0" w:line="240" w:lineRule="auto"/>
        <w:rPr>
          <w:rFonts w:ascii="Times New Roman" w:hAnsi="Times New Roman" w:cs="Times New Roman"/>
          <w:b w:val="0"/>
          <w:bCs/>
          <w:sz w:val="24"/>
        </w:rPr>
      </w:pPr>
      <w:r>
        <w:rPr>
          <w:rFonts w:ascii="Times New Roman" w:hAnsi="Times New Roman" w:cs="Times New Roman"/>
          <w:b w:val="0"/>
          <w:bCs/>
          <w:sz w:val="24"/>
        </w:rPr>
        <w:t xml:space="preserve">After the MCTS in the previous substep is completed, choose the child node using the strategies </w:t>
      </w:r>
      <w:r>
        <w:rPr>
          <w:rFonts w:ascii="Times New Roman" w:hAnsi="Times New Roman" w:cs="Times New Roman" w:hint="eastAsia"/>
          <w:b w:val="0"/>
          <w:bCs/>
          <w:sz w:val="24"/>
        </w:rPr>
        <w:t>proposed</w:t>
      </w:r>
      <w:r>
        <w:rPr>
          <w:rFonts w:ascii="Times New Roman" w:hAnsi="Times New Roman" w:cs="Times New Roman"/>
          <w:b w:val="0"/>
          <w:bCs/>
          <w:sz w:val="24"/>
        </w:rPr>
        <w:t xml:space="preserve"> in </w:t>
      </w:r>
      <w:r>
        <w:rPr>
          <w:rFonts w:ascii="Times New Roman" w:eastAsiaTheme="minorEastAsia" w:hAnsi="Times New Roman" w:cs="Times New Roman" w:hint="eastAsia"/>
          <w:b w:val="0"/>
          <w:color w:val="0000FF"/>
          <w:sz w:val="24"/>
        </w:rPr>
        <w:t>S</w:t>
      </w:r>
      <w:r>
        <w:rPr>
          <w:rFonts w:ascii="Times New Roman" w:eastAsiaTheme="minorEastAsia" w:hAnsi="Times New Roman" w:cs="Times New Roman"/>
          <w:b w:val="0"/>
          <w:color w:val="0000FF"/>
          <w:sz w:val="24"/>
        </w:rPr>
        <w:t xml:space="preserve">ection </w:t>
      </w:r>
      <w:r>
        <w:rPr>
          <w:rFonts w:ascii="Times New Roman" w:eastAsiaTheme="minorEastAsia" w:hAnsi="Times New Roman" w:cs="Times New Roman" w:hint="eastAsia"/>
          <w:b w:val="0"/>
          <w:color w:val="0000FF"/>
          <w:sz w:val="24"/>
        </w:rPr>
        <w:t>4.2.5</w:t>
      </w:r>
      <w:r>
        <w:rPr>
          <w:rFonts w:ascii="Times New Roman" w:hAnsi="Times New Roman" w:cs="Times New Roman" w:hint="eastAsia"/>
          <w:b w:val="0"/>
          <w:bCs/>
          <w:sz w:val="24"/>
        </w:rPr>
        <w:t xml:space="preserve"> </w:t>
      </w:r>
      <w:r>
        <w:rPr>
          <w:rFonts w:ascii="Times New Roman" w:hAnsi="Times New Roman" w:cs="Times New Roman"/>
          <w:b w:val="0"/>
          <w:bCs/>
          <w:sz w:val="24"/>
        </w:rPr>
        <w:t xml:space="preserve">as the best move, </w:t>
      </w:r>
      <w:r>
        <w:rPr>
          <w:rFonts w:ascii="Times New Roman" w:hAnsi="Times New Roman" w:cs="Times New Roman" w:hint="eastAsia"/>
          <w:b w:val="0"/>
          <w:bCs/>
          <w:sz w:val="24"/>
        </w:rPr>
        <w:t xml:space="preserve">called </w:t>
      </w:r>
      <w:r>
        <w:rPr>
          <w:rFonts w:ascii="Times New Roman" w:hAnsi="Times New Roman" w:cs="Times New Roman"/>
          <w:b w:val="0"/>
          <w:bCs/>
          <w:sz w:val="24"/>
        </w:rPr>
        <w:t>[</w:t>
      </w:r>
      <w:r>
        <w:rPr>
          <w:rFonts w:ascii="Times New Roman" w:hAnsi="Times New Roman" w:cs="Times New Roman"/>
          <w:b w:val="0"/>
          <w:bCs/>
          <w:i/>
          <w:iCs/>
          <w:sz w:val="24"/>
        </w:rPr>
        <w:t>j,i,k,seq</w:t>
      </w:r>
      <w:r>
        <w:rPr>
          <w:rFonts w:ascii="Times New Roman" w:hAnsi="Times New Roman" w:cs="Times New Roman"/>
          <w:b w:val="0"/>
          <w:bCs/>
          <w:sz w:val="24"/>
        </w:rPr>
        <w:t>].</w:t>
      </w:r>
      <w:r>
        <w:rPr>
          <w:rFonts w:ascii="Times New Roman" w:hAnsi="Times New Roman" w:cs="Times New Roman" w:hint="eastAsia"/>
          <w:b w:val="0"/>
          <w:bCs/>
          <w:sz w:val="24"/>
        </w:rPr>
        <w:t xml:space="preserve"> For example, after </w:t>
      </w:r>
      <w:r>
        <w:rPr>
          <w:rFonts w:ascii="Times New Roman" w:hAnsi="Times New Roman" w:cs="Times New Roman"/>
          <w:b w:val="0"/>
          <w:bCs/>
          <w:i/>
          <w:iCs/>
          <w:sz w:val="24"/>
        </w:rPr>
        <w:t>N</w:t>
      </w:r>
      <w:r>
        <w:rPr>
          <w:rFonts w:ascii="Times New Roman" w:hAnsi="Times New Roman" w:cs="Times New Roman" w:hint="eastAsia"/>
          <w:b w:val="0"/>
          <w:bCs/>
          <w:i/>
          <w:iCs/>
          <w:sz w:val="24"/>
          <w:vertAlign w:val="subscript"/>
        </w:rPr>
        <w:t xml:space="preserve">s </w:t>
      </w:r>
      <w:r>
        <w:rPr>
          <w:rFonts w:ascii="Times New Roman" w:hAnsi="Times New Roman" w:cs="Times New Roman" w:hint="eastAsia"/>
          <w:b w:val="0"/>
          <w:bCs/>
          <w:sz w:val="24"/>
        </w:rPr>
        <w:t xml:space="preserve">MCTS </w:t>
      </w:r>
      <w:r>
        <w:rPr>
          <w:rFonts w:ascii="Times New Roman" w:hAnsi="Times New Roman" w:cs="Times New Roman"/>
          <w:b w:val="0"/>
          <w:bCs/>
          <w:sz w:val="24"/>
        </w:rPr>
        <w:t>simulations</w:t>
      </w:r>
      <w:r>
        <w:rPr>
          <w:rFonts w:ascii="Times New Roman" w:hAnsi="Times New Roman" w:cs="Times New Roman" w:hint="eastAsia"/>
          <w:b w:val="0"/>
          <w:bCs/>
          <w:sz w:val="24"/>
        </w:rPr>
        <w:t xml:space="preserve">, we finally chose the node marked by </w:t>
      </w:r>
      <w:r>
        <w:rPr>
          <w:rFonts w:ascii="Times New Roman" w:hAnsi="Times New Roman" w:cs="Times New Roman" w:hint="eastAsia"/>
          <w:b w:val="0"/>
          <w:bCs/>
          <w:i/>
          <w:iCs/>
          <w:sz w:val="24"/>
        </w:rPr>
        <w:t>O</w:t>
      </w:r>
      <w:r>
        <w:rPr>
          <w:rFonts w:ascii="Times New Roman" w:hAnsi="Times New Roman" w:cs="Times New Roman" w:hint="eastAsia"/>
          <w:b w:val="0"/>
          <w:bCs/>
          <w:sz w:val="24"/>
        </w:rPr>
        <w:t>(</w:t>
      </w:r>
      <w:r>
        <w:rPr>
          <w:rFonts w:ascii="Times New Roman" w:hAnsi="Times New Roman" w:cs="Times New Roman" w:hint="eastAsia"/>
          <w:b w:val="0"/>
          <w:bCs/>
          <w:i/>
          <w:iCs/>
          <w:sz w:val="24"/>
        </w:rPr>
        <w:t>2, 1</w:t>
      </w:r>
      <w:r>
        <w:rPr>
          <w:rFonts w:ascii="Times New Roman" w:hAnsi="Times New Roman" w:cs="Times New Roman" w:hint="eastAsia"/>
          <w:b w:val="0"/>
          <w:bCs/>
          <w:sz w:val="24"/>
        </w:rPr>
        <w:t xml:space="preserve">). Since </w:t>
      </w:r>
      <w:r>
        <w:rPr>
          <w:rFonts w:ascii="Times New Roman" w:hAnsi="Times New Roman" w:cs="Times New Roman" w:hint="eastAsia"/>
          <w:b w:val="0"/>
          <w:bCs/>
          <w:i/>
          <w:iCs/>
          <w:sz w:val="24"/>
        </w:rPr>
        <w:t>O</w:t>
      </w:r>
      <w:r>
        <w:rPr>
          <w:rFonts w:ascii="Times New Roman" w:hAnsi="Times New Roman" w:cs="Times New Roman" w:hint="eastAsia"/>
          <w:b w:val="0"/>
          <w:bCs/>
          <w:sz w:val="24"/>
        </w:rPr>
        <w:t>(</w:t>
      </w:r>
      <w:r>
        <w:rPr>
          <w:rFonts w:ascii="Times New Roman" w:hAnsi="Times New Roman" w:cs="Times New Roman" w:hint="eastAsia"/>
          <w:b w:val="0"/>
          <w:bCs/>
          <w:i/>
          <w:iCs/>
          <w:sz w:val="24"/>
        </w:rPr>
        <w:t>2, 1</w:t>
      </w:r>
      <w:r>
        <w:rPr>
          <w:rFonts w:ascii="Times New Roman" w:hAnsi="Times New Roman" w:cs="Times New Roman" w:hint="eastAsia"/>
          <w:b w:val="0"/>
          <w:bCs/>
          <w:sz w:val="24"/>
        </w:rPr>
        <w:t xml:space="preserve">) is the first operation of job 2 and the first operation to be processed on the machine 3 (The assigned machine of </w:t>
      </w:r>
      <w:r>
        <w:rPr>
          <w:rFonts w:ascii="Times New Roman" w:hAnsi="Times New Roman" w:cs="Times New Roman" w:hint="eastAsia"/>
          <w:b w:val="0"/>
          <w:bCs/>
          <w:i/>
          <w:iCs/>
          <w:sz w:val="24"/>
        </w:rPr>
        <w:t>O</w:t>
      </w:r>
      <w:r>
        <w:rPr>
          <w:rFonts w:ascii="Times New Roman" w:hAnsi="Times New Roman" w:cs="Times New Roman" w:hint="eastAsia"/>
          <w:b w:val="0"/>
          <w:bCs/>
          <w:sz w:val="24"/>
        </w:rPr>
        <w:t>(</w:t>
      </w:r>
      <w:r>
        <w:rPr>
          <w:rFonts w:ascii="Times New Roman" w:hAnsi="Times New Roman" w:cs="Times New Roman" w:hint="eastAsia"/>
          <w:b w:val="0"/>
          <w:bCs/>
          <w:i/>
          <w:iCs/>
          <w:sz w:val="24"/>
        </w:rPr>
        <w:t>2, 1</w:t>
      </w:r>
      <w:r>
        <w:rPr>
          <w:rFonts w:ascii="Times New Roman" w:hAnsi="Times New Roman" w:cs="Times New Roman" w:hint="eastAsia"/>
          <w:b w:val="0"/>
          <w:bCs/>
          <w:sz w:val="24"/>
        </w:rPr>
        <w:t xml:space="preserve">)), move of the chosen child node is </w:t>
      </w:r>
      <w:r>
        <w:rPr>
          <w:rFonts w:ascii="Times New Roman" w:hAnsi="Times New Roman" w:cs="Times New Roman"/>
          <w:b w:val="0"/>
          <w:bCs/>
          <w:sz w:val="24"/>
        </w:rPr>
        <w:t>[</w:t>
      </w:r>
      <w:r>
        <w:rPr>
          <w:rFonts w:ascii="Times New Roman" w:hAnsi="Times New Roman" w:cs="Times New Roman" w:hint="eastAsia"/>
          <w:b w:val="0"/>
          <w:bCs/>
          <w:i/>
          <w:iCs/>
          <w:sz w:val="24"/>
        </w:rPr>
        <w:t>2</w:t>
      </w:r>
      <w:r>
        <w:rPr>
          <w:rFonts w:ascii="Times New Roman" w:hAnsi="Times New Roman" w:cs="Times New Roman"/>
          <w:b w:val="0"/>
          <w:bCs/>
          <w:i/>
          <w:iCs/>
          <w:sz w:val="24"/>
        </w:rPr>
        <w:t>,</w:t>
      </w:r>
      <w:r>
        <w:rPr>
          <w:rFonts w:ascii="Times New Roman" w:hAnsi="Times New Roman" w:cs="Times New Roman" w:hint="eastAsia"/>
          <w:b w:val="0"/>
          <w:bCs/>
          <w:i/>
          <w:iCs/>
          <w:sz w:val="24"/>
        </w:rPr>
        <w:t xml:space="preserve"> 1</w:t>
      </w:r>
      <w:r>
        <w:rPr>
          <w:rFonts w:ascii="Times New Roman" w:hAnsi="Times New Roman" w:cs="Times New Roman"/>
          <w:b w:val="0"/>
          <w:bCs/>
          <w:i/>
          <w:iCs/>
          <w:sz w:val="24"/>
        </w:rPr>
        <w:t>,</w:t>
      </w:r>
      <w:r>
        <w:rPr>
          <w:rFonts w:ascii="Times New Roman" w:hAnsi="Times New Roman" w:cs="Times New Roman" w:hint="eastAsia"/>
          <w:b w:val="0"/>
          <w:bCs/>
          <w:i/>
          <w:iCs/>
          <w:sz w:val="24"/>
        </w:rPr>
        <w:t xml:space="preserve"> 3</w:t>
      </w:r>
      <w:r>
        <w:rPr>
          <w:rFonts w:ascii="Times New Roman" w:hAnsi="Times New Roman" w:cs="Times New Roman"/>
          <w:b w:val="0"/>
          <w:bCs/>
          <w:i/>
          <w:iCs/>
          <w:sz w:val="24"/>
        </w:rPr>
        <w:t>,</w:t>
      </w:r>
      <w:r>
        <w:rPr>
          <w:rFonts w:ascii="Times New Roman" w:hAnsi="Times New Roman" w:cs="Times New Roman" w:hint="eastAsia"/>
          <w:b w:val="0"/>
          <w:bCs/>
          <w:i/>
          <w:iCs/>
          <w:sz w:val="24"/>
        </w:rPr>
        <w:t xml:space="preserve"> 1</w:t>
      </w:r>
      <w:r>
        <w:rPr>
          <w:rFonts w:ascii="Times New Roman" w:hAnsi="Times New Roman" w:cs="Times New Roman"/>
          <w:b w:val="0"/>
          <w:bCs/>
          <w:sz w:val="24"/>
        </w:rPr>
        <w:t>]</w:t>
      </w:r>
      <w:r>
        <w:rPr>
          <w:rFonts w:ascii="Times New Roman" w:hAnsi="Times New Roman" w:cs="Times New Roman" w:hint="eastAsia"/>
          <w:b w:val="0"/>
          <w:bCs/>
          <w:sz w:val="24"/>
        </w:rPr>
        <w:t>.</w:t>
      </w:r>
    </w:p>
    <w:p w14:paraId="6EBF4DE6" w14:textId="77777777" w:rsidR="00D5693D" w:rsidRDefault="001C19C0">
      <w:pPr>
        <w:pStyle w:val="2"/>
        <w:numPr>
          <w:ilvl w:val="1"/>
          <w:numId w:val="11"/>
        </w:numPr>
        <w:spacing w:before="0" w:after="0" w:line="240" w:lineRule="auto"/>
        <w:rPr>
          <w:rFonts w:ascii="Times New Roman" w:hAnsi="Times New Roman" w:cs="Times New Roman"/>
          <w:b w:val="0"/>
          <w:bCs/>
          <w:sz w:val="24"/>
        </w:rPr>
      </w:pPr>
      <w:r>
        <w:rPr>
          <w:rFonts w:ascii="Times New Roman" w:hAnsi="Times New Roman" w:cs="Times New Roman" w:hint="eastAsia"/>
          <w:b w:val="0"/>
          <w:bCs/>
          <w:sz w:val="24"/>
        </w:rPr>
        <w:t xml:space="preserve">Decode </w:t>
      </w:r>
      <w:r>
        <w:rPr>
          <w:rFonts w:ascii="Times New Roman" w:hAnsi="Times New Roman" w:cs="Times New Roman"/>
          <w:b w:val="0"/>
          <w:bCs/>
          <w:sz w:val="24"/>
        </w:rPr>
        <w:t>[</w:t>
      </w:r>
      <w:r>
        <w:rPr>
          <w:rFonts w:ascii="Times New Roman" w:hAnsi="Times New Roman" w:cs="Times New Roman"/>
          <w:b w:val="0"/>
          <w:bCs/>
          <w:i/>
          <w:iCs/>
          <w:sz w:val="24"/>
        </w:rPr>
        <w:t>j,</w:t>
      </w:r>
      <w:r>
        <w:rPr>
          <w:rFonts w:ascii="Times New Roman" w:hAnsi="Times New Roman" w:cs="Times New Roman" w:hint="eastAsia"/>
          <w:b w:val="0"/>
          <w:bCs/>
          <w:i/>
          <w:iCs/>
          <w:sz w:val="24"/>
        </w:rPr>
        <w:t xml:space="preserve"> </w:t>
      </w:r>
      <w:r>
        <w:rPr>
          <w:rFonts w:ascii="Times New Roman" w:hAnsi="Times New Roman" w:cs="Times New Roman"/>
          <w:b w:val="0"/>
          <w:bCs/>
          <w:i/>
          <w:iCs/>
          <w:sz w:val="24"/>
        </w:rPr>
        <w:t>i,</w:t>
      </w:r>
      <w:r>
        <w:rPr>
          <w:rFonts w:ascii="Times New Roman" w:hAnsi="Times New Roman" w:cs="Times New Roman" w:hint="eastAsia"/>
          <w:b w:val="0"/>
          <w:bCs/>
          <w:i/>
          <w:iCs/>
          <w:sz w:val="24"/>
        </w:rPr>
        <w:t xml:space="preserve"> </w:t>
      </w:r>
      <w:r>
        <w:rPr>
          <w:rFonts w:ascii="Times New Roman" w:hAnsi="Times New Roman" w:cs="Times New Roman"/>
          <w:b w:val="0"/>
          <w:bCs/>
          <w:i/>
          <w:iCs/>
          <w:sz w:val="24"/>
        </w:rPr>
        <w:t>k,</w:t>
      </w:r>
      <w:r>
        <w:rPr>
          <w:rFonts w:ascii="Times New Roman" w:hAnsi="Times New Roman" w:cs="Times New Roman" w:hint="eastAsia"/>
          <w:b w:val="0"/>
          <w:bCs/>
          <w:i/>
          <w:iCs/>
          <w:sz w:val="24"/>
        </w:rPr>
        <w:t xml:space="preserve"> </w:t>
      </w:r>
      <w:r>
        <w:rPr>
          <w:rFonts w:ascii="Times New Roman" w:hAnsi="Times New Roman" w:cs="Times New Roman"/>
          <w:b w:val="0"/>
          <w:bCs/>
          <w:i/>
          <w:iCs/>
          <w:sz w:val="24"/>
        </w:rPr>
        <w:t>seq</w:t>
      </w:r>
      <w:r>
        <w:rPr>
          <w:rFonts w:ascii="Times New Roman" w:hAnsi="Times New Roman" w:cs="Times New Roman"/>
          <w:b w:val="0"/>
          <w:bCs/>
          <w:sz w:val="24"/>
        </w:rPr>
        <w:t>] into S</w:t>
      </w:r>
      <w:r>
        <w:rPr>
          <w:rFonts w:ascii="Times New Roman" w:hAnsi="Times New Roman" w:cs="Times New Roman" w:hint="eastAsia"/>
          <w:b w:val="0"/>
          <w:bCs/>
          <w:sz w:val="24"/>
        </w:rPr>
        <w:t xml:space="preserve"> with the decoding procedure proposed in </w:t>
      </w:r>
      <w:r>
        <w:rPr>
          <w:rFonts w:ascii="Times New Roman" w:eastAsiaTheme="minorEastAsia" w:hAnsi="Times New Roman" w:cs="Times New Roman" w:hint="eastAsia"/>
          <w:b w:val="0"/>
          <w:color w:val="0000FF"/>
          <w:sz w:val="24"/>
        </w:rPr>
        <w:t>S</w:t>
      </w:r>
      <w:r>
        <w:rPr>
          <w:rFonts w:ascii="Times New Roman" w:eastAsiaTheme="minorEastAsia" w:hAnsi="Times New Roman" w:cs="Times New Roman"/>
          <w:b w:val="0"/>
          <w:color w:val="0000FF"/>
          <w:sz w:val="24"/>
        </w:rPr>
        <w:t xml:space="preserve">ection </w:t>
      </w:r>
      <w:r>
        <w:rPr>
          <w:rFonts w:ascii="Times New Roman" w:eastAsiaTheme="minorEastAsia" w:hAnsi="Times New Roman" w:cs="Times New Roman" w:hint="eastAsia"/>
          <w:b w:val="0"/>
          <w:color w:val="0000FF"/>
          <w:sz w:val="24"/>
        </w:rPr>
        <w:t>4.2.4</w:t>
      </w:r>
      <w:r>
        <w:rPr>
          <w:rFonts w:ascii="Times New Roman" w:hAnsi="Times New Roman" w:cs="Times New Roman"/>
          <w:b w:val="0"/>
          <w:bCs/>
          <w:sz w:val="24"/>
        </w:rPr>
        <w:t>.</w:t>
      </w:r>
      <w:r>
        <w:rPr>
          <w:rFonts w:ascii="Times New Roman" w:hAnsi="Times New Roman" w:cs="Times New Roman" w:hint="eastAsia"/>
          <w:b w:val="0"/>
          <w:bCs/>
          <w:sz w:val="24"/>
        </w:rPr>
        <w:t xml:space="preserve"> </w:t>
      </w:r>
    </w:p>
    <w:p w14:paraId="3C1C684A" w14:textId="77777777" w:rsidR="00D5693D" w:rsidRDefault="001C19C0">
      <w:pPr>
        <w:pStyle w:val="2"/>
        <w:numPr>
          <w:ilvl w:val="1"/>
          <w:numId w:val="11"/>
        </w:numPr>
        <w:spacing w:before="0" w:after="0" w:line="240" w:lineRule="auto"/>
        <w:rPr>
          <w:rFonts w:ascii="Times New Roman" w:hAnsi="Times New Roman" w:cs="Times New Roman"/>
          <w:b w:val="0"/>
          <w:bCs/>
          <w:sz w:val="24"/>
        </w:rPr>
      </w:pPr>
      <w:r>
        <w:rPr>
          <w:rFonts w:ascii="Times New Roman" w:hAnsi="Times New Roman" w:cs="Times New Roman" w:hint="eastAsia"/>
          <w:b w:val="0"/>
          <w:bCs/>
          <w:sz w:val="24"/>
        </w:rPr>
        <w:t xml:space="preserve">Set the chosen node as the new root node of MCTS for next iteration.  </w:t>
      </w:r>
    </w:p>
    <w:p w14:paraId="28D9C2EA" w14:textId="77777777" w:rsidR="00D5693D" w:rsidRDefault="001C19C0">
      <w:pPr>
        <w:ind w:firstLineChars="100" w:firstLine="240"/>
        <w:rPr>
          <w:rFonts w:ascii="Times New Roman" w:hAnsi="Times New Roman" w:cs="Times New Roman"/>
          <w:bCs/>
          <w:sz w:val="24"/>
        </w:rPr>
      </w:pPr>
      <w:r>
        <w:rPr>
          <w:rFonts w:ascii="Times New Roman" w:eastAsia="黑体" w:hAnsi="Times New Roman" w:cs="Times New Roman" w:hint="eastAsia"/>
          <w:bCs/>
          <w:sz w:val="24"/>
        </w:rPr>
        <w:t xml:space="preserve">In Step 2 of this algorithm, when </w:t>
      </w:r>
      <w:r>
        <w:rPr>
          <w:rFonts w:ascii="Times New Roman" w:hAnsi="Times New Roman" w:cs="Times New Roman"/>
          <w:bCs/>
          <w:i/>
          <w:iCs/>
          <w:sz w:val="24"/>
        </w:rPr>
        <w:t>N</w:t>
      </w:r>
      <w:r>
        <w:rPr>
          <w:rFonts w:ascii="Times New Roman" w:hAnsi="Times New Roman" w:cs="Times New Roman" w:hint="eastAsia"/>
          <w:bCs/>
          <w:i/>
          <w:iCs/>
          <w:sz w:val="24"/>
          <w:vertAlign w:val="subscript"/>
        </w:rPr>
        <w:t xml:space="preserve">s </w:t>
      </w:r>
      <w:r>
        <w:rPr>
          <w:rFonts w:ascii="Times New Roman" w:hAnsi="Times New Roman" w:cs="Times New Roman" w:hint="eastAsia"/>
          <w:bCs/>
          <w:sz w:val="24"/>
        </w:rPr>
        <w:t xml:space="preserve">MCTS simulations are completed, </w:t>
      </w:r>
      <w:r>
        <w:rPr>
          <w:rFonts w:ascii="Times New Roman" w:eastAsia="黑体" w:hAnsi="Times New Roman" w:cs="Times New Roman" w:hint="eastAsia"/>
          <w:bCs/>
          <w:sz w:val="24"/>
        </w:rPr>
        <w:t xml:space="preserve">it finds the best move or moves and decode them into </w:t>
      </w:r>
      <w:r>
        <w:rPr>
          <w:rFonts w:ascii="Times New Roman" w:hAnsi="Times New Roman" w:cs="Times New Roman" w:hint="eastAsia"/>
          <w:i/>
          <w:iCs/>
          <w:color w:val="000000" w:themeColor="text1"/>
          <w:sz w:val="24"/>
        </w:rPr>
        <w:t xml:space="preserve">S. </w:t>
      </w:r>
      <w:r>
        <w:rPr>
          <w:rFonts w:ascii="Times New Roman" w:hAnsi="Times New Roman" w:cs="Times New Roman" w:hint="eastAsia"/>
          <w:color w:val="000000" w:themeColor="text1"/>
          <w:sz w:val="24"/>
        </w:rPr>
        <w:t xml:space="preserve">After </w:t>
      </w:r>
      <w:r>
        <w:rPr>
          <w:rFonts w:ascii="Times New Roman" w:hAnsi="Times New Roman" w:cs="Times New Roman" w:hint="eastAsia"/>
          <w:i/>
          <w:iCs/>
          <w:color w:val="000000" w:themeColor="text1"/>
          <w:sz w:val="24"/>
        </w:rPr>
        <w:t>N</w:t>
      </w:r>
      <w:r>
        <w:rPr>
          <w:rFonts w:ascii="Times New Roman" w:hAnsi="Times New Roman" w:cs="Times New Roman" w:hint="eastAsia"/>
          <w:i/>
          <w:iCs/>
          <w:color w:val="000000" w:themeColor="text1"/>
          <w:sz w:val="24"/>
          <w:vertAlign w:val="subscript"/>
        </w:rPr>
        <w:t xml:space="preserve">op </w:t>
      </w:r>
      <w:r>
        <w:rPr>
          <w:rFonts w:ascii="Times New Roman" w:hAnsi="Times New Roman" w:cs="Times New Roman" w:hint="eastAsia"/>
          <w:color w:val="000000" w:themeColor="text1"/>
          <w:sz w:val="24"/>
        </w:rPr>
        <w:t xml:space="preserve">iterations, all operations will be scheduled, then we will get a completed schedule. </w:t>
      </w:r>
    </w:p>
    <w:p w14:paraId="4517514A" w14:textId="77777777" w:rsidR="00D5693D" w:rsidRDefault="001C19C0">
      <w:pPr>
        <w:spacing w:beforeLines="50" w:before="159" w:afterLines="50" w:after="159"/>
        <w:rPr>
          <w:rFonts w:ascii="Times New Roman" w:hAnsi="Times New Roman" w:cs="Times New Roman"/>
          <w:color w:val="0000FF"/>
          <w:sz w:val="24"/>
        </w:rPr>
      </w:pPr>
      <w:r>
        <w:rPr>
          <w:rFonts w:ascii="Times New Roman" w:hAnsi="Times New Roman" w:cs="Times New Roman" w:hint="eastAsia"/>
          <w:color w:val="0000FF"/>
          <w:sz w:val="24"/>
        </w:rPr>
        <w:t>4.2.2 Our modified MCTS</w:t>
      </w:r>
    </w:p>
    <w:p w14:paraId="2A966C42"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Even for the </w:t>
      </w:r>
      <w:r>
        <w:rPr>
          <w:rFonts w:ascii="Times New Roman" w:hAnsi="Times New Roman" w:cs="Times New Roman" w:hint="eastAsia"/>
          <w:sz w:val="24"/>
        </w:rPr>
        <w:t>job shop</w:t>
      </w:r>
      <w:r>
        <w:rPr>
          <w:rFonts w:ascii="Times New Roman" w:hAnsi="Times New Roman" w:cs="Times New Roman"/>
          <w:sz w:val="24"/>
        </w:rPr>
        <w:t xml:space="preserve"> problem, its search space </w:t>
      </w:r>
      <w:r>
        <w:rPr>
          <w:rFonts w:ascii="Times New Roman" w:hAnsi="Times New Roman" w:cs="Times New Roman" w:hint="eastAsia"/>
          <w:sz w:val="24"/>
        </w:rPr>
        <w:t>is too</w:t>
      </w:r>
      <w:r>
        <w:rPr>
          <w:rFonts w:ascii="Times New Roman" w:hAnsi="Times New Roman" w:cs="Times New Roman"/>
          <w:sz w:val="24"/>
        </w:rPr>
        <w:t xml:space="preserve"> huge</w:t>
      </w:r>
      <w:r>
        <w:rPr>
          <w:rFonts w:ascii="Times New Roman" w:hAnsi="Times New Roman" w:cs="Times New Roman" w:hint="eastAsia"/>
          <w:sz w:val="24"/>
        </w:rPr>
        <w:t xml:space="preserve"> to </w:t>
      </w:r>
      <w:r>
        <w:rPr>
          <w:rFonts w:ascii="Times New Roman" w:hAnsi="Times New Roman" w:cs="Times New Roman"/>
          <w:sz w:val="24"/>
        </w:rPr>
        <w:t>be exhaust</w:t>
      </w:r>
      <w:r>
        <w:rPr>
          <w:rFonts w:ascii="Times New Roman" w:hAnsi="Times New Roman" w:cs="Times New Roman" w:hint="eastAsia"/>
          <w:sz w:val="24"/>
        </w:rPr>
        <w:t>ed</w:t>
      </w:r>
      <w:r>
        <w:rPr>
          <w:rFonts w:ascii="Times New Roman" w:hAnsi="Times New Roman" w:cs="Times New Roman"/>
          <w:sz w:val="24"/>
        </w:rPr>
        <w:t xml:space="preserve">. In order to improve </w:t>
      </w:r>
      <w:r>
        <w:rPr>
          <w:rFonts w:ascii="Times New Roman" w:hAnsi="Times New Roman" w:cs="Times New Roman" w:hint="eastAsia"/>
          <w:sz w:val="24"/>
        </w:rPr>
        <w:t xml:space="preserve">the </w:t>
      </w:r>
      <w:r>
        <w:rPr>
          <w:rFonts w:ascii="Times New Roman" w:hAnsi="Times New Roman" w:cs="Times New Roman"/>
          <w:sz w:val="24"/>
        </w:rPr>
        <w:t>efficiency of MCTS</w:t>
      </w:r>
      <w:r>
        <w:rPr>
          <w:rFonts w:ascii="Times New Roman" w:hAnsi="Times New Roman" w:cs="Times New Roman" w:hint="eastAsia"/>
          <w:sz w:val="24"/>
        </w:rPr>
        <w:t xml:space="preserve"> and choose a good move </w:t>
      </w:r>
      <w:r>
        <w:rPr>
          <w:rFonts w:ascii="Times New Roman" w:hAnsi="Times New Roman" w:cs="Times New Roman"/>
          <w:sz w:val="24"/>
        </w:rPr>
        <w:t xml:space="preserve">after </w:t>
      </w:r>
      <w:r>
        <w:rPr>
          <w:rFonts w:ascii="Times New Roman" w:hAnsi="Times New Roman" w:cs="Times New Roman"/>
          <w:bCs/>
          <w:i/>
          <w:iCs/>
          <w:sz w:val="24"/>
        </w:rPr>
        <w:t>N</w:t>
      </w:r>
      <w:r>
        <w:rPr>
          <w:rFonts w:ascii="Times New Roman" w:hAnsi="Times New Roman" w:cs="Times New Roman" w:hint="eastAsia"/>
          <w:bCs/>
          <w:i/>
          <w:iCs/>
          <w:sz w:val="24"/>
          <w:vertAlign w:val="subscript"/>
        </w:rPr>
        <w:t>s</w:t>
      </w:r>
      <w:r>
        <w:rPr>
          <w:rFonts w:ascii="Times New Roman" w:hAnsi="Times New Roman" w:cs="Times New Roman"/>
          <w:sz w:val="24"/>
        </w:rPr>
        <w:t xml:space="preserve"> simulations</w:t>
      </w:r>
      <w:r>
        <w:rPr>
          <w:rFonts w:ascii="Times New Roman" w:hAnsi="Times New Roman" w:cs="Times New Roman" w:hint="eastAsia"/>
          <w:sz w:val="24"/>
        </w:rPr>
        <w:t>, we intend to adopt the following tree optimization techniques</w:t>
      </w:r>
      <w:r>
        <w:rPr>
          <w:rFonts w:ascii="Times New Roman" w:hAnsi="Times New Roman" w:cs="Times New Roman"/>
          <w:sz w:val="24"/>
        </w:rPr>
        <w:t>:</w:t>
      </w:r>
    </w:p>
    <w:p w14:paraId="67C3FACA" w14:textId="77777777" w:rsidR="00D5693D" w:rsidRDefault="001C19C0">
      <w:pPr>
        <w:numPr>
          <w:ilvl w:val="1"/>
          <w:numId w:val="12"/>
        </w:num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Subtree Keeping Policy</w:t>
      </w:r>
    </w:p>
    <w:p w14:paraId="6478F6EA"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lastRenderedPageBreak/>
        <w:t xml:space="preserve">Every time after running </w:t>
      </w:r>
      <w:r>
        <w:rPr>
          <w:rFonts w:ascii="Times New Roman" w:hAnsi="Times New Roman" w:cs="Times New Roman"/>
          <w:bCs/>
          <w:i/>
          <w:iCs/>
          <w:sz w:val="24"/>
        </w:rPr>
        <w:t>N</w:t>
      </w:r>
      <w:r>
        <w:rPr>
          <w:rFonts w:ascii="Times New Roman" w:hAnsi="Times New Roman" w:cs="Times New Roman" w:hint="eastAsia"/>
          <w:bCs/>
          <w:i/>
          <w:iCs/>
          <w:sz w:val="24"/>
          <w:vertAlign w:val="subscript"/>
        </w:rPr>
        <w:t>s</w:t>
      </w:r>
      <w:r>
        <w:rPr>
          <w:rFonts w:ascii="Times New Roman" w:hAnsi="Times New Roman" w:cs="Times New Roman"/>
          <w:sz w:val="24"/>
        </w:rPr>
        <w:t xml:space="preserve"> </w:t>
      </w:r>
      <w:r>
        <w:rPr>
          <w:rFonts w:ascii="Times New Roman" w:hAnsi="Times New Roman" w:cs="Times New Roman" w:hint="eastAsia"/>
          <w:sz w:val="24"/>
        </w:rPr>
        <w:t>MCTS simulations</w:t>
      </w:r>
      <w:r>
        <w:rPr>
          <w:rFonts w:ascii="Times New Roman" w:hAnsi="Times New Roman" w:cs="Times New Roman"/>
          <w:sz w:val="24"/>
        </w:rPr>
        <w:t xml:space="preserve">, </w:t>
      </w:r>
      <w:r>
        <w:rPr>
          <w:rFonts w:ascii="Times New Roman" w:hAnsi="Times New Roman" w:cs="Times New Roman" w:hint="eastAsia"/>
          <w:sz w:val="24"/>
        </w:rPr>
        <w:t xml:space="preserve">we choose the best child node of the root node as the new root node, then instead of building a subtree based on the chosen node from scratch, the </w:t>
      </w:r>
      <w:r>
        <w:rPr>
          <w:rFonts w:ascii="Times New Roman" w:hAnsi="Times New Roman" w:cs="Times New Roman"/>
          <w:sz w:val="24"/>
        </w:rPr>
        <w:t>subtree</w:t>
      </w:r>
      <w:r>
        <w:rPr>
          <w:rFonts w:ascii="Times New Roman" w:hAnsi="Times New Roman" w:cs="Times New Roman" w:hint="eastAsia"/>
          <w:sz w:val="24"/>
        </w:rPr>
        <w:t xml:space="preserve"> of </w:t>
      </w:r>
      <w:r>
        <w:rPr>
          <w:rFonts w:ascii="Times New Roman" w:hAnsi="Times New Roman" w:cs="Times New Roman"/>
          <w:sz w:val="24"/>
        </w:rPr>
        <w:t xml:space="preserve">the </w:t>
      </w:r>
      <w:r>
        <w:rPr>
          <w:rFonts w:ascii="Times New Roman" w:hAnsi="Times New Roman" w:cs="Times New Roman" w:hint="eastAsia"/>
          <w:sz w:val="24"/>
        </w:rPr>
        <w:t xml:space="preserve">chosen child </w:t>
      </w:r>
      <w:r>
        <w:rPr>
          <w:rFonts w:ascii="Times New Roman" w:hAnsi="Times New Roman" w:cs="Times New Roman"/>
          <w:sz w:val="24"/>
        </w:rPr>
        <w:t>node</w:t>
      </w:r>
      <w:r>
        <w:rPr>
          <w:rFonts w:ascii="Times New Roman" w:hAnsi="Times New Roman" w:cs="Times New Roman" w:hint="eastAsia"/>
          <w:sz w:val="24"/>
        </w:rPr>
        <w:t xml:space="preserve"> will be retained for next iteration</w:t>
      </w:r>
      <w:r>
        <w:rPr>
          <w:rFonts w:ascii="Times New Roman" w:hAnsi="Times New Roman" w:cs="Times New Roman"/>
          <w:sz w:val="24"/>
        </w:rPr>
        <w:t xml:space="preserve">. </w:t>
      </w:r>
      <w:r>
        <w:rPr>
          <w:rFonts w:ascii="Times New Roman" w:hAnsi="Times New Roman" w:cs="Times New Roman" w:hint="eastAsia"/>
          <w:sz w:val="24"/>
        </w:rPr>
        <w:t>So i</w:t>
      </w:r>
      <w:r>
        <w:rPr>
          <w:rFonts w:ascii="Times New Roman" w:hAnsi="Times New Roman" w:cs="Times New Roman"/>
          <w:sz w:val="24"/>
        </w:rPr>
        <w:t xml:space="preserve">nformation </w:t>
      </w:r>
      <w:r>
        <w:rPr>
          <w:rFonts w:ascii="Times New Roman" w:hAnsi="Times New Roman" w:cs="Times New Roman" w:hint="eastAsia"/>
          <w:sz w:val="24"/>
        </w:rPr>
        <w:t xml:space="preserve">obtained by </w:t>
      </w:r>
      <w:r>
        <w:rPr>
          <w:rFonts w:ascii="Times New Roman" w:hAnsi="Times New Roman" w:cs="Times New Roman"/>
          <w:sz w:val="24"/>
        </w:rPr>
        <w:t>previous simulat</w:t>
      </w:r>
      <w:r>
        <w:rPr>
          <w:rFonts w:ascii="Times New Roman" w:hAnsi="Times New Roman" w:cs="Times New Roman" w:hint="eastAsia"/>
          <w:sz w:val="24"/>
        </w:rPr>
        <w:t>ions</w:t>
      </w:r>
      <w:r>
        <w:rPr>
          <w:rFonts w:ascii="Times New Roman" w:hAnsi="Times New Roman" w:cs="Times New Roman"/>
          <w:sz w:val="24"/>
        </w:rPr>
        <w:t>, including the number of visi</w:t>
      </w:r>
      <w:r>
        <w:rPr>
          <w:rFonts w:ascii="Times New Roman" w:hAnsi="Times New Roman" w:cs="Times New Roman" w:hint="eastAsia"/>
          <w:sz w:val="24"/>
        </w:rPr>
        <w:t>ted</w:t>
      </w:r>
      <w:r>
        <w:rPr>
          <w:rFonts w:ascii="Times New Roman" w:hAnsi="Times New Roman" w:cs="Times New Roman"/>
          <w:sz w:val="24"/>
        </w:rPr>
        <w:t xml:space="preserve"> </w:t>
      </w:r>
      <w:r>
        <w:rPr>
          <w:rFonts w:ascii="Times New Roman" w:hAnsi="Times New Roman" w:cs="Times New Roman" w:hint="eastAsia"/>
          <w:sz w:val="24"/>
        </w:rPr>
        <w:t xml:space="preserve">times </w:t>
      </w:r>
      <w:r>
        <w:rPr>
          <w:rFonts w:ascii="Times New Roman" w:hAnsi="Times New Roman" w:cs="Times New Roman"/>
          <w:sz w:val="24"/>
        </w:rPr>
        <w:t xml:space="preserve">and scores </w:t>
      </w:r>
      <w:r>
        <w:rPr>
          <w:rFonts w:ascii="Times New Roman" w:hAnsi="Times New Roman" w:cs="Times New Roman" w:hint="eastAsia"/>
          <w:sz w:val="24"/>
        </w:rPr>
        <w:t xml:space="preserve">of </w:t>
      </w:r>
      <w:r>
        <w:rPr>
          <w:rFonts w:ascii="Times New Roman" w:hAnsi="Times New Roman" w:cs="Times New Roman"/>
          <w:sz w:val="24"/>
        </w:rPr>
        <w:t>each node</w:t>
      </w:r>
      <w:r>
        <w:rPr>
          <w:rFonts w:ascii="Times New Roman" w:hAnsi="Times New Roman" w:cs="Times New Roman" w:hint="eastAsia"/>
          <w:sz w:val="24"/>
        </w:rPr>
        <w:t xml:space="preserve"> in the retained subtree, will be reused</w:t>
      </w:r>
      <w:r>
        <w:rPr>
          <w:rFonts w:ascii="Times New Roman" w:hAnsi="Times New Roman" w:cs="Times New Roman"/>
          <w:sz w:val="24"/>
        </w:rPr>
        <w:t xml:space="preserve">. This </w:t>
      </w:r>
      <w:r>
        <w:rPr>
          <w:rFonts w:ascii="Times New Roman" w:hAnsi="Times New Roman" w:cs="Times New Roman" w:hint="eastAsia"/>
          <w:sz w:val="24"/>
        </w:rPr>
        <w:t>plolicy</w:t>
      </w:r>
      <w:r>
        <w:rPr>
          <w:rFonts w:ascii="Times New Roman" w:hAnsi="Times New Roman" w:cs="Times New Roman"/>
          <w:sz w:val="24"/>
        </w:rPr>
        <w:t xml:space="preserve"> can deepen the </w:t>
      </w:r>
      <w:r>
        <w:rPr>
          <w:rFonts w:ascii="Times New Roman" w:hAnsi="Times New Roman" w:cs="Times New Roman" w:hint="eastAsia"/>
          <w:sz w:val="24"/>
        </w:rPr>
        <w:t xml:space="preserve">search </w:t>
      </w:r>
      <w:r>
        <w:rPr>
          <w:rFonts w:ascii="Times New Roman" w:hAnsi="Times New Roman" w:cs="Times New Roman"/>
          <w:sz w:val="24"/>
        </w:rPr>
        <w:t xml:space="preserve">depth </w:t>
      </w:r>
      <w:r>
        <w:rPr>
          <w:rFonts w:ascii="Times New Roman" w:hAnsi="Times New Roman" w:cs="Times New Roman" w:hint="eastAsia"/>
          <w:sz w:val="24"/>
        </w:rPr>
        <w:t xml:space="preserve">and widen the search width </w:t>
      </w:r>
      <w:r>
        <w:rPr>
          <w:rFonts w:ascii="Times New Roman" w:hAnsi="Times New Roman" w:cs="Times New Roman"/>
          <w:sz w:val="24"/>
        </w:rPr>
        <w:t xml:space="preserve">of </w:t>
      </w:r>
      <w:r>
        <w:rPr>
          <w:rFonts w:ascii="Times New Roman" w:hAnsi="Times New Roman" w:cs="Times New Roman" w:hint="eastAsia"/>
          <w:sz w:val="24"/>
        </w:rPr>
        <w:t>MCTS</w:t>
      </w:r>
      <w:r>
        <w:rPr>
          <w:rFonts w:ascii="Times New Roman" w:hAnsi="Times New Roman" w:cs="Times New Roman"/>
          <w:sz w:val="24"/>
        </w:rPr>
        <w:t xml:space="preserve"> and get a more accurate score for </w:t>
      </w:r>
      <w:r>
        <w:rPr>
          <w:rFonts w:ascii="Times New Roman" w:hAnsi="Times New Roman" w:cs="Times New Roman" w:hint="eastAsia"/>
          <w:sz w:val="24"/>
        </w:rPr>
        <w:t>the</w:t>
      </w:r>
      <w:r>
        <w:rPr>
          <w:rFonts w:ascii="Times New Roman" w:hAnsi="Times New Roman" w:cs="Times New Roman"/>
          <w:sz w:val="24"/>
        </w:rPr>
        <w:t xml:space="preserve"> child node </w:t>
      </w:r>
      <w:r>
        <w:rPr>
          <w:rFonts w:ascii="Times New Roman" w:hAnsi="Times New Roman" w:cs="Times New Roman" w:hint="eastAsia"/>
          <w:sz w:val="24"/>
        </w:rPr>
        <w:t xml:space="preserve">of the new </w:t>
      </w:r>
      <w:r>
        <w:rPr>
          <w:rFonts w:ascii="Times New Roman" w:hAnsi="Times New Roman" w:cs="Times New Roman"/>
          <w:sz w:val="24"/>
        </w:rPr>
        <w:t>root node.</w:t>
      </w:r>
    </w:p>
    <w:p w14:paraId="0FA55F8E" w14:textId="77777777" w:rsidR="00D5693D" w:rsidRDefault="001C19C0">
      <w:pPr>
        <w:numPr>
          <w:ilvl w:val="1"/>
          <w:numId w:val="12"/>
        </w:numPr>
        <w:adjustRightInd w:val="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Rapid Action Value Estimates Heuristic (RAVE)</w:t>
      </w:r>
    </w:p>
    <w:p w14:paraId="564F7751" w14:textId="77777777" w:rsidR="00D5693D" w:rsidRDefault="001777B2">
      <w:pPr>
        <w:adjustRightInd w:val="0"/>
        <w:ind w:firstLineChars="100" w:firstLine="240"/>
        <w:rPr>
          <w:rFonts w:ascii="Times New Roman" w:hAnsi="Times New Roman" w:cs="Times New Roman"/>
          <w:sz w:val="24"/>
        </w:rPr>
      </w:pPr>
      <w:r w:rsidRPr="001777B2">
        <w:rPr>
          <w:rFonts w:ascii="Times New Roman" w:hAnsi="Times New Roman" w:cs="Times New Roman" w:hint="eastAsia"/>
          <w:sz w:val="24"/>
        </w:rPr>
        <w:t xml:space="preserve">Based on </w:t>
      </w:r>
      <w:r w:rsidRPr="001777B2">
        <w:rPr>
          <w:rFonts w:ascii="Times New Roman" w:hAnsi="Times New Roman" w:cs="Times New Roman"/>
          <w:sz w:val="24"/>
        </w:rPr>
        <w:t xml:space="preserve">the underlying idea of the all-moves-as-first (AMAF) heuristic </w:t>
      </w:r>
      <w:r w:rsidRPr="00B15FBE">
        <w:rPr>
          <w:rFonts w:ascii="Times New Roman" w:hAnsi="Times New Roman" w:cs="Times New Roman"/>
          <w:color w:val="00B0F0"/>
          <w:sz w:val="24"/>
        </w:rPr>
        <w:fldChar w:fldCharType="begin"/>
      </w:r>
      <w:r w:rsidRPr="00B15FBE">
        <w:rPr>
          <w:rFonts w:ascii="Times New Roman" w:hAnsi="Times New Roman" w:cs="Times New Roman"/>
          <w:color w:val="00B0F0"/>
          <w:sz w:val="24"/>
        </w:rPr>
        <w:instrText xml:space="preserve"> ADDIN EN.CITE &lt;EndNote&gt;&lt;Cite&gt;&lt;Author&gt;Bouzy&lt;/Author&gt;&lt;Year&gt;2004&lt;/Year&gt;&lt;RecNum&gt;710&lt;/RecNum&gt;&lt;DisplayText&gt;(Bouzy and Helmstetter 2004)&lt;/DisplayText&gt;&lt;record&gt;&lt;rec-number&gt;710&lt;/rec-number&gt;&lt;foreign-keys&gt;&lt;key app="EN" db-id="d0v02awxrrz0fjewfv4psd510tedsrv2tss2" timestamp="1560599225"&gt;710&lt;/key&gt;&lt;/foreign-keys&gt;&lt;ref-type name="Book Section"&gt;5&lt;/ref-type&gt;&lt;contributors&gt;&lt;authors&gt;&lt;author&gt;Bouzy, B.&lt;/author&gt;&lt;author&gt;Helmstetter, B.&lt;/author&gt;&lt;/authors&gt;&lt;secondary-authors&gt;&lt;author&gt;VanDenHerik, H. J.&lt;/author&gt;&lt;author&gt;Iida, H.&lt;/author&gt;&lt;author&gt;Heinz, E. A.&lt;/author&gt;&lt;/secondary-authors&gt;&lt;/contributors&gt;&lt;titles&gt;&lt;title&gt;Monte-Carlo Go developments&lt;/title&gt;&lt;secondary-title&gt;Advances in Computer Games: Many Games, Many Challenges&lt;/secondary-title&gt;&lt;tertiary-title&gt;International Federation for Information Processing&lt;/tertiary-title&gt;&lt;/titles&gt;&lt;pages&gt;159-174&lt;/pages&gt;&lt;volume&gt;135&lt;/volume&gt;&lt;dates&gt;&lt;year&gt;2004&lt;/year&gt;&lt;/dates&gt;&lt;isbn&gt;1-4020-7709-2&lt;/isbn&gt;&lt;accession-num&gt;WOS:000189149700011&lt;/accession-num&gt;&lt;urls&gt;&lt;related-urls&gt;&lt;url&gt;&amp;lt;Go to ISI&amp;gt;://WOS:000189149700011&lt;/url&gt;&lt;/related-urls&gt;&lt;/urls&gt;&lt;/record&gt;&lt;/Cite&gt;&lt;/EndNote&gt;</w:instrText>
      </w:r>
      <w:r w:rsidRPr="00B15FBE">
        <w:rPr>
          <w:rFonts w:ascii="Times New Roman" w:hAnsi="Times New Roman" w:cs="Times New Roman"/>
          <w:color w:val="00B0F0"/>
          <w:sz w:val="24"/>
        </w:rPr>
        <w:fldChar w:fldCharType="separate"/>
      </w:r>
      <w:r w:rsidRPr="00B15FBE">
        <w:rPr>
          <w:rFonts w:ascii="Times New Roman" w:hAnsi="Times New Roman" w:cs="Times New Roman"/>
          <w:noProof/>
          <w:color w:val="00B0F0"/>
          <w:sz w:val="24"/>
        </w:rPr>
        <w:t>(Bouzy and Helmstetter 2004)</w:t>
      </w:r>
      <w:r w:rsidRPr="00B15FBE">
        <w:rPr>
          <w:rFonts w:ascii="Times New Roman" w:hAnsi="Times New Roman" w:cs="Times New Roman"/>
          <w:color w:val="00B0F0"/>
          <w:sz w:val="24"/>
        </w:rPr>
        <w:fldChar w:fldCharType="end"/>
      </w:r>
      <w:r>
        <w:rPr>
          <w:rFonts w:ascii="Times New Roman" w:hAnsi="Times New Roman" w:cs="Times New Roman"/>
          <w:color w:val="00B0F0"/>
          <w:sz w:val="24"/>
        </w:rPr>
        <w:t xml:space="preserve">, </w:t>
      </w:r>
      <w:r>
        <w:rPr>
          <w:rFonts w:ascii="Times New Roman" w:hAnsi="Times New Roman" w:cs="Times New Roman"/>
          <w:color w:val="00B0F0"/>
          <w:sz w:val="24"/>
        </w:rPr>
        <w:fldChar w:fldCharType="begin"/>
      </w:r>
      <w:r>
        <w:rPr>
          <w:rFonts w:ascii="Times New Roman" w:hAnsi="Times New Roman" w:cs="Times New Roman"/>
          <w:color w:val="00B0F0"/>
          <w:sz w:val="24"/>
        </w:rPr>
        <w:instrText xml:space="preserve"> ADDIN EN.CITE &lt;EndNote&gt;&lt;Cite AuthorYear="1"&gt;&lt;Author&gt;Gelly&lt;/Author&gt;&lt;Year&gt;2011&lt;/Year&gt;&lt;RecNum&gt;639&lt;/RecNum&gt;&lt;DisplayText&gt;Gelly and Silver (2011)&lt;/DisplayText&gt;&lt;record&gt;&lt;rec-number&gt;639&lt;/rec-number&gt;&lt;foreign-keys&gt;&lt;key app="EN" db-id="d0v02awxrrz0fjewfv4psd510tedsrv2tss2" timestamp="1548233902"&gt;639&lt;/key&gt;&lt;key app="ENWeb" db-id=""&gt;0&lt;/key&gt;&lt;/foreign-keys&gt;&lt;ref-type name="Journal Article"&gt;17&lt;/ref-type&gt;&lt;contributors&gt;&lt;authors&gt;&lt;author&gt;Gelly, Sylvain&lt;/author&gt;&lt;author&gt;Silver, David&lt;/author&gt;&lt;/authors&gt;&lt;/contributors&gt;&lt;titles&gt;&lt;title&gt;Monte-Carlo tree search and rapid action value estimation in computer Go&lt;/title&gt;&lt;secondary-title&gt;Artificial Intelligence&lt;/secondary-title&gt;&lt;/titles&gt;&lt;periodical&gt;&lt;full-title&gt;Artificial Intelligence&lt;/full-title&gt;&lt;/periodical&gt;&lt;pages&gt;1856-1875&lt;/pages&gt;&lt;volume&gt;175&lt;/volume&gt;&lt;number&gt;11&lt;/number&gt;&lt;section&gt;1856&lt;/section&gt;&lt;dates&gt;&lt;year&gt;2011&lt;/year&gt;&lt;/dates&gt;&lt;isbn&gt;00043702&lt;/isbn&gt;&lt;urls&gt;&lt;/urls&gt;&lt;electronic-resource-num&gt;10.1016/j.artint.2011.03.007&lt;/electronic-resource-num&gt;&lt;/record&gt;&lt;/Cite&gt;&lt;/EndNote&gt;</w:instrText>
      </w:r>
      <w:r>
        <w:rPr>
          <w:rFonts w:ascii="Times New Roman" w:hAnsi="Times New Roman" w:cs="Times New Roman"/>
          <w:color w:val="00B0F0"/>
          <w:sz w:val="24"/>
        </w:rPr>
        <w:fldChar w:fldCharType="separate"/>
      </w:r>
      <w:r>
        <w:rPr>
          <w:rFonts w:ascii="Times New Roman" w:hAnsi="Times New Roman" w:cs="Times New Roman"/>
          <w:noProof/>
          <w:color w:val="00B0F0"/>
          <w:sz w:val="24"/>
        </w:rPr>
        <w:t>Gelly and Silver (2011)</w:t>
      </w:r>
      <w:r>
        <w:rPr>
          <w:rFonts w:ascii="Times New Roman" w:hAnsi="Times New Roman" w:cs="Times New Roman"/>
          <w:color w:val="00B0F0"/>
          <w:sz w:val="24"/>
        </w:rPr>
        <w:fldChar w:fldCharType="end"/>
      </w:r>
      <w:r w:rsidR="001C19C0">
        <w:rPr>
          <w:rFonts w:ascii="Times New Roman" w:hAnsi="Times New Roman" w:cs="Times New Roman"/>
          <w:sz w:val="24"/>
        </w:rPr>
        <w:t xml:space="preserve"> proposed a kind of AMAF heuristic, called Rapid Action Valu</w:t>
      </w:r>
      <w:r>
        <w:rPr>
          <w:rFonts w:ascii="Times New Roman" w:hAnsi="Times New Roman" w:cs="Times New Roman"/>
          <w:sz w:val="24"/>
        </w:rPr>
        <w:t>e Estimates Heuristic (RAVE)</w:t>
      </w:r>
      <w:r w:rsidR="001C19C0">
        <w:rPr>
          <w:rFonts w:ascii="Times New Roman" w:hAnsi="Times New Roman" w:cs="Times New Roman"/>
          <w:sz w:val="24"/>
        </w:rPr>
        <w:t xml:space="preserve">. </w:t>
      </w:r>
      <w:r w:rsidR="001C19C0">
        <w:rPr>
          <w:rFonts w:ascii="Times New Roman" w:hAnsi="Times New Roman" w:cs="Times New Roman" w:hint="eastAsia"/>
          <w:sz w:val="24"/>
        </w:rPr>
        <w:t xml:space="preserve">RAVE provides a simple way to share knowledge between related nodes in the search tree, resulting in a rapid, but biased estimate of the action values. This biased estimate can often determine the best move after just a handful of simulations, and can be used to significantly improve the performance of the search algorithm. </w:t>
      </w:r>
      <w:r w:rsidR="001C19C0">
        <w:rPr>
          <w:rFonts w:ascii="Times New Roman" w:hAnsi="Times New Roman" w:cs="Times New Roman"/>
          <w:sz w:val="24"/>
        </w:rPr>
        <w:t xml:space="preserve">Thus, </w:t>
      </w:r>
      <w:r w:rsidR="001C19C0">
        <w:rPr>
          <w:rFonts w:ascii="Times New Roman" w:hAnsi="Times New Roman" w:cs="Times New Roman" w:hint="eastAsia"/>
          <w:sz w:val="24"/>
        </w:rPr>
        <w:t xml:space="preserve">we consider </w:t>
      </w:r>
      <w:r w:rsidR="001C19C0">
        <w:rPr>
          <w:rFonts w:ascii="Times New Roman" w:hAnsi="Times New Roman" w:cs="Times New Roman"/>
          <w:sz w:val="24"/>
        </w:rPr>
        <w:t>additionally the RAVE</w:t>
      </w:r>
      <w:r w:rsidR="001C19C0">
        <w:rPr>
          <w:rFonts w:ascii="Times New Roman" w:hAnsi="Times New Roman" w:cs="Times New Roman" w:hint="eastAsia"/>
          <w:sz w:val="24"/>
        </w:rPr>
        <w:t xml:space="preserve"> estimation</w:t>
      </w:r>
      <w:r w:rsidR="001C19C0">
        <w:rPr>
          <w:rFonts w:ascii="Times New Roman" w:hAnsi="Times New Roman" w:cs="Times New Roman"/>
          <w:sz w:val="24"/>
        </w:rPr>
        <w:t xml:space="preserve"> when doing selection</w:t>
      </w:r>
      <w:r w:rsidR="001C19C0">
        <w:rPr>
          <w:rFonts w:ascii="Times New Roman" w:hAnsi="Times New Roman" w:cs="Times New Roman" w:hint="eastAsia"/>
          <w:sz w:val="24"/>
        </w:rPr>
        <w:t xml:space="preserve">, and the weighted sum </w:t>
      </w:r>
      <w:r w:rsidR="001C19C0">
        <w:rPr>
          <w:rFonts w:ascii="Times New Roman" w:hAnsi="Times New Roman" w:cs="Times New Roman" w:hint="eastAsia"/>
          <w:i/>
          <w:iCs/>
          <w:sz w:val="24"/>
        </w:rPr>
        <w:t>Q</w:t>
      </w:r>
      <w:r w:rsidR="001C19C0">
        <w:rPr>
          <w:rFonts w:ascii="Times New Roman" w:hAnsi="Times New Roman" w:cs="Times New Roman"/>
          <w:sz w:val="24"/>
        </w:rPr>
        <w:t>͙</w:t>
      </w:r>
      <w:r w:rsidR="001C19C0">
        <w:rPr>
          <w:rFonts w:ascii="Times New Roman" w:hAnsi="Times New Roman" w:cs="Times New Roman" w:hint="eastAsia"/>
          <w:sz w:val="24"/>
        </w:rPr>
        <w:t>(</w:t>
      </w:r>
      <w:r w:rsidR="001C19C0">
        <w:rPr>
          <w:rFonts w:ascii="Times New Roman" w:hAnsi="Times New Roman" w:cs="Times New Roman" w:hint="eastAsia"/>
          <w:i/>
          <w:iCs/>
          <w:sz w:val="24"/>
        </w:rPr>
        <w:t>s, a</w:t>
      </w:r>
      <w:r w:rsidR="001C19C0">
        <w:rPr>
          <w:rFonts w:ascii="Times New Roman" w:hAnsi="Times New Roman" w:cs="Times New Roman" w:hint="eastAsia"/>
          <w:sz w:val="24"/>
        </w:rPr>
        <w:t xml:space="preserve">) of the MC value </w:t>
      </w:r>
      <w:r w:rsidR="001C19C0">
        <w:rPr>
          <w:rFonts w:ascii="Times New Roman" w:hAnsi="Times New Roman" w:cs="Times New Roman" w:hint="eastAsia"/>
          <w:i/>
          <w:iCs/>
          <w:sz w:val="24"/>
        </w:rPr>
        <w:t>Q</w:t>
      </w:r>
      <w:r w:rsidR="001C19C0">
        <w:rPr>
          <w:rFonts w:ascii="Times New Roman" w:hAnsi="Times New Roman" w:cs="Times New Roman" w:hint="eastAsia"/>
          <w:sz w:val="24"/>
        </w:rPr>
        <w:t>(</w:t>
      </w:r>
      <w:r w:rsidR="001C19C0">
        <w:rPr>
          <w:rFonts w:ascii="Times New Roman" w:hAnsi="Times New Roman" w:cs="Times New Roman" w:hint="eastAsia"/>
          <w:i/>
          <w:iCs/>
          <w:sz w:val="24"/>
        </w:rPr>
        <w:t>s, a</w:t>
      </w:r>
      <w:r w:rsidR="001C19C0">
        <w:rPr>
          <w:rFonts w:ascii="Times New Roman" w:hAnsi="Times New Roman" w:cs="Times New Roman" w:hint="eastAsia"/>
          <w:sz w:val="24"/>
        </w:rPr>
        <w:t xml:space="preserve">) and the AMAF value </w:t>
      </w:r>
      <w:r w:rsidR="001C19C0">
        <w:rPr>
          <w:rFonts w:ascii="Times New Roman" w:hAnsi="Times New Roman" w:cs="Times New Roman" w:hint="eastAsia"/>
          <w:i/>
          <w:iCs/>
          <w:sz w:val="24"/>
        </w:rPr>
        <w:t>Q</w:t>
      </w:r>
      <w:r w:rsidR="001C19C0">
        <w:rPr>
          <w:rFonts w:ascii="Times New Roman" w:hAnsi="Times New Roman" w:cs="Times New Roman" w:hint="eastAsia"/>
          <w:i/>
          <w:iCs/>
          <w:sz w:val="24"/>
          <w:vertAlign w:val="subscript"/>
        </w:rPr>
        <w:t xml:space="preserve">rave </w:t>
      </w:r>
      <w:r w:rsidR="001C19C0">
        <w:rPr>
          <w:rFonts w:ascii="Times New Roman" w:hAnsi="Times New Roman" w:cs="Times New Roman" w:hint="eastAsia"/>
          <w:sz w:val="24"/>
        </w:rPr>
        <w:t>(</w:t>
      </w:r>
      <w:r w:rsidR="001C19C0">
        <w:rPr>
          <w:rFonts w:ascii="Times New Roman" w:hAnsi="Times New Roman" w:cs="Times New Roman" w:hint="eastAsia"/>
          <w:i/>
          <w:iCs/>
          <w:sz w:val="24"/>
        </w:rPr>
        <w:t>s, a</w:t>
      </w:r>
      <w:r w:rsidR="001C19C0">
        <w:rPr>
          <w:rFonts w:ascii="Times New Roman" w:hAnsi="Times New Roman" w:cs="Times New Roman" w:hint="eastAsia"/>
          <w:sz w:val="24"/>
        </w:rPr>
        <w:t>) is as follows.</w:t>
      </w:r>
    </w:p>
    <w:p w14:paraId="41A14920" w14:textId="77777777" w:rsidR="00D5693D" w:rsidRDefault="001C19C0">
      <w:pPr>
        <w:jc w:val="center"/>
        <w:rPr>
          <w:rFonts w:ascii="Times New Roman" w:hAnsi="Times New Roman" w:cs="Times New Roman"/>
          <w:sz w:val="24"/>
        </w:rPr>
      </w:pPr>
      <w:r>
        <w:rPr>
          <w:rFonts w:ascii="Times New Roman" w:hAnsi="Times New Roman" w:cs="Times New Roman"/>
          <w:position w:val="-12"/>
          <w:sz w:val="24"/>
        </w:rPr>
        <w:object w:dxaOrig="4015" w:dyaOrig="357" w14:anchorId="5C3A7F64">
          <v:shape id="_x0000_i1029" type="#_x0000_t75" style="width:201pt;height:18pt" o:ole="">
            <v:imagedata r:id="rId19" o:title=""/>
          </v:shape>
          <o:OLEObject Type="Embed" ProgID="Equation.3" ShapeID="_x0000_i1029" DrawAspect="Content" ObjectID="_1622286484" r:id="rId20"/>
        </w:object>
      </w:r>
    </w:p>
    <w:p w14:paraId="637F1D46" w14:textId="77777777" w:rsidR="00D5693D" w:rsidRDefault="001C19C0">
      <w:pPr>
        <w:rPr>
          <w:rFonts w:ascii="Times New Roman" w:hAnsi="Times New Roman" w:cs="Times New Roman"/>
          <w:sz w:val="24"/>
        </w:rPr>
      </w:pPr>
      <w:r>
        <w:rPr>
          <w:rFonts w:ascii="Times New Roman" w:hAnsi="Times New Roman" w:cs="Times New Roman"/>
          <w:sz w:val="24"/>
        </w:rPr>
        <w:t>where</w:t>
      </w:r>
      <w:r>
        <w:rPr>
          <w:rFonts w:ascii="Times New Roman" w:hAnsi="Times New Roman" w:cs="Times New Roman"/>
          <w:i/>
          <w:iCs/>
          <w:sz w:val="24"/>
        </w:rPr>
        <w:t xml:space="preserve"> β</w:t>
      </w:r>
      <w:r>
        <w:rPr>
          <w:rFonts w:ascii="Times New Roman" w:hAnsi="Times New Roman" w:cs="Times New Roman"/>
          <w:sz w:val="24"/>
        </w:rPr>
        <w:t xml:space="preserve"> is the bias between </w:t>
      </w:r>
      <w:r>
        <w:rPr>
          <w:rFonts w:ascii="Times New Roman" w:hAnsi="Times New Roman" w:cs="Times New Roman" w:hint="eastAsia"/>
          <w:sz w:val="24"/>
        </w:rPr>
        <w:t>the Monte-Carlo</w:t>
      </w:r>
      <w:r>
        <w:rPr>
          <w:rFonts w:ascii="Times New Roman" w:hAnsi="Times New Roman" w:cs="Times New Roman"/>
          <w:sz w:val="24"/>
        </w:rPr>
        <w:t xml:space="preserve"> and RAVE value</w:t>
      </w:r>
      <w:r>
        <w:rPr>
          <w:rFonts w:ascii="Times New Roman" w:hAnsi="Times New Roman" w:cs="Times New Roman" w:hint="eastAsia"/>
          <w:sz w:val="24"/>
        </w:rPr>
        <w:t xml:space="preserve">, </w:t>
      </w:r>
      <w:r>
        <w:rPr>
          <w:rFonts w:ascii="Times New Roman" w:hAnsi="Times New Roman" w:cs="Times New Roman"/>
          <w:sz w:val="24"/>
        </w:rPr>
        <w:t>the optimal</w:t>
      </w:r>
      <w:r>
        <w:rPr>
          <w:rFonts w:ascii="Times New Roman" w:hAnsi="Times New Roman" w:cs="Times New Roman" w:hint="eastAsia"/>
          <w:sz w:val="24"/>
        </w:rPr>
        <w:t xml:space="preserve"> </w:t>
      </w:r>
      <w:r>
        <w:rPr>
          <w:rFonts w:ascii="Times New Roman" w:hAnsi="Times New Roman" w:cs="Times New Roman"/>
          <w:i/>
          <w:iCs/>
          <w:sz w:val="24"/>
        </w:rPr>
        <w:t>β</w:t>
      </w:r>
      <w:r>
        <w:rPr>
          <w:rFonts w:ascii="Times New Roman" w:hAnsi="Times New Roman" w:cs="Times New Roman" w:hint="eastAsia"/>
          <w:i/>
          <w:iCs/>
          <w:sz w:val="24"/>
        </w:rPr>
        <w:t xml:space="preserve"> </w:t>
      </w:r>
      <w:r>
        <w:rPr>
          <w:rFonts w:ascii="Times New Roman" w:hAnsi="Times New Roman" w:cs="Times New Roman" w:hint="eastAsia"/>
          <w:sz w:val="24"/>
        </w:rPr>
        <w:t>is calculated as follows:</w:t>
      </w:r>
    </w:p>
    <w:p w14:paraId="1E92FFAB" w14:textId="77777777" w:rsidR="00D5693D" w:rsidRDefault="001C19C0">
      <w:pPr>
        <w:jc w:val="center"/>
        <w:rPr>
          <w:rFonts w:ascii="Times New Roman" w:hAnsi="Times New Roman" w:cs="Times New Roman"/>
          <w:sz w:val="24"/>
        </w:rPr>
      </w:pPr>
      <w:r>
        <w:rPr>
          <w:rFonts w:ascii="Times New Roman" w:hAnsi="Times New Roman" w:cs="Times New Roman"/>
          <w:position w:val="-30"/>
          <w:sz w:val="24"/>
        </w:rPr>
        <w:object w:dxaOrig="4571" w:dyaOrig="678" w14:anchorId="4B35F5F2">
          <v:shape id="_x0000_i1030" type="#_x0000_t75" style="width:229.5pt;height:33.75pt" o:ole="">
            <v:imagedata r:id="rId21" o:title=""/>
          </v:shape>
          <o:OLEObject Type="Embed" ProgID="Equation.3" ShapeID="_x0000_i1030" DrawAspect="Content" ObjectID="_1622286485" r:id="rId22"/>
        </w:object>
      </w:r>
    </w:p>
    <w:p w14:paraId="0866F28E" w14:textId="77777777" w:rsidR="00D5693D" w:rsidRDefault="001C19C0">
      <w:pPr>
        <w:rPr>
          <w:rFonts w:ascii="Times New Roman" w:hAnsi="Times New Roman" w:cs="Times New Roman"/>
          <w:sz w:val="24"/>
        </w:rPr>
      </w:pPr>
      <w:r>
        <w:rPr>
          <w:rFonts w:ascii="Times New Roman" w:hAnsi="Times New Roman" w:cs="Times New Roman" w:hint="eastAsia"/>
          <w:sz w:val="24"/>
        </w:rPr>
        <w:t xml:space="preserve">where </w:t>
      </w:r>
      <w:r>
        <w:rPr>
          <w:rFonts w:ascii="Times New Roman" w:hAnsi="Times New Roman" w:cs="Times New Roman" w:hint="eastAsia"/>
          <w:i/>
          <w:iCs/>
          <w:sz w:val="24"/>
        </w:rPr>
        <w:t>b</w:t>
      </w:r>
      <w:r>
        <w:rPr>
          <w:rFonts w:ascii="Times New Roman" w:hAnsi="Times New Roman" w:cs="Times New Roman" w:hint="eastAsia"/>
          <w:sz w:val="24"/>
        </w:rPr>
        <w:t xml:space="preserve"> is a constant,</w:t>
      </w:r>
      <w:r>
        <w:rPr>
          <w:rFonts w:ascii="Times New Roman" w:hAnsi="Times New Roman" w:cs="Times New Roman" w:hint="eastAsia"/>
          <w:color w:val="C00000"/>
          <w:sz w:val="24"/>
        </w:rPr>
        <w:t xml:space="preserve"> </w:t>
      </w:r>
      <w:r>
        <w:rPr>
          <w:rFonts w:ascii="Times New Roman" w:hAnsi="Times New Roman" w:cs="Times New Roman" w:hint="eastAsia"/>
          <w:i/>
          <w:iCs/>
          <w:color w:val="000000" w:themeColor="text1"/>
          <w:sz w:val="24"/>
        </w:rPr>
        <w:t>N</w:t>
      </w:r>
      <w:r>
        <w:rPr>
          <w:rFonts w:ascii="Times New Roman" w:hAnsi="Times New Roman" w:cs="Times New Roman" w:hint="eastAsia"/>
          <w:color w:val="000000" w:themeColor="text1"/>
          <w:sz w:val="24"/>
        </w:rPr>
        <w:t>(</w:t>
      </w:r>
      <w:r>
        <w:rPr>
          <w:rFonts w:ascii="Times New Roman" w:hAnsi="Times New Roman" w:cs="Times New Roman" w:hint="eastAsia"/>
          <w:i/>
          <w:iCs/>
          <w:color w:val="000000" w:themeColor="text1"/>
          <w:sz w:val="24"/>
        </w:rPr>
        <w:t>s, a</w:t>
      </w:r>
      <w:r>
        <w:rPr>
          <w:rFonts w:ascii="Times New Roman" w:hAnsi="Times New Roman" w:cs="Times New Roman" w:hint="eastAsia"/>
          <w:color w:val="000000" w:themeColor="text1"/>
          <w:sz w:val="24"/>
        </w:rPr>
        <w:t>)</w:t>
      </w:r>
      <w:r>
        <w:rPr>
          <w:rFonts w:ascii="Times New Roman" w:hAnsi="Times New Roman" w:cs="Times New Roman" w:hint="eastAsia"/>
          <w:i/>
          <w:iCs/>
          <w:color w:val="000000" w:themeColor="text1"/>
          <w:sz w:val="24"/>
          <w:vertAlign w:val="subscript"/>
        </w:rPr>
        <w:t xml:space="preserve"> </w:t>
      </w:r>
      <w:r>
        <w:rPr>
          <w:rFonts w:ascii="Times New Roman" w:hAnsi="Times New Roman" w:cs="Times New Roman" w:hint="eastAsia"/>
          <w:color w:val="000000" w:themeColor="text1"/>
          <w:sz w:val="24"/>
        </w:rPr>
        <w:t xml:space="preserve">and </w:t>
      </w:r>
      <w:r>
        <w:rPr>
          <w:rFonts w:ascii="Times New Roman" w:hAnsi="Times New Roman" w:cs="Times New Roman" w:hint="eastAsia"/>
          <w:i/>
          <w:iCs/>
          <w:color w:val="000000" w:themeColor="text1"/>
          <w:sz w:val="24"/>
        </w:rPr>
        <w:t>N</w:t>
      </w:r>
      <w:r>
        <w:rPr>
          <w:rFonts w:ascii="Times New Roman" w:hAnsi="Times New Roman" w:cs="Times New Roman" w:hint="eastAsia"/>
          <w:i/>
          <w:iCs/>
          <w:color w:val="000000" w:themeColor="text1"/>
          <w:sz w:val="24"/>
          <w:vertAlign w:val="subscript"/>
        </w:rPr>
        <w:t>rave</w:t>
      </w:r>
      <w:r>
        <w:rPr>
          <w:rFonts w:ascii="Times New Roman" w:hAnsi="Times New Roman" w:cs="Times New Roman" w:hint="eastAsia"/>
          <w:color w:val="000000" w:themeColor="text1"/>
          <w:sz w:val="24"/>
        </w:rPr>
        <w:t>(</w:t>
      </w:r>
      <w:r>
        <w:rPr>
          <w:rFonts w:ascii="Times New Roman" w:hAnsi="Times New Roman" w:cs="Times New Roman" w:hint="eastAsia"/>
          <w:i/>
          <w:iCs/>
          <w:color w:val="000000" w:themeColor="text1"/>
          <w:sz w:val="24"/>
        </w:rPr>
        <w:t>s, a</w:t>
      </w:r>
      <w:r>
        <w:rPr>
          <w:rFonts w:ascii="Times New Roman" w:hAnsi="Times New Roman" w:cs="Times New Roman" w:hint="eastAsia"/>
          <w:color w:val="000000" w:themeColor="text1"/>
          <w:sz w:val="24"/>
        </w:rPr>
        <w:t>)</w:t>
      </w:r>
      <w:r>
        <w:rPr>
          <w:rFonts w:ascii="Times New Roman" w:hAnsi="Times New Roman" w:cs="Times New Roman" w:hint="eastAsia"/>
          <w:i/>
          <w:iCs/>
          <w:sz w:val="24"/>
          <w:vertAlign w:val="subscript"/>
        </w:rPr>
        <w:t xml:space="preserve"> </w:t>
      </w:r>
      <w:r>
        <w:rPr>
          <w:rFonts w:ascii="Times New Roman" w:hAnsi="Times New Roman" w:cs="Times New Roman" w:hint="eastAsia"/>
          <w:sz w:val="24"/>
        </w:rPr>
        <w:t>is Monte-Carlo visit count and the RAVE visit count of the current node</w:t>
      </w:r>
      <w:r>
        <w:rPr>
          <w:rFonts w:ascii="Times New Roman" w:hAnsi="Times New Roman" w:cs="Times New Roman"/>
          <w:sz w:val="24"/>
        </w:rPr>
        <w:t>’</w:t>
      </w:r>
      <w:r>
        <w:rPr>
          <w:rFonts w:ascii="Times New Roman" w:hAnsi="Times New Roman" w:cs="Times New Roman" w:hint="eastAsia"/>
          <w:sz w:val="24"/>
        </w:rPr>
        <w:t>s move a respectively.</w:t>
      </w:r>
    </w:p>
    <w:p w14:paraId="7073E43C"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Similarly to the UCT algorithm, an exploration bonus is also incorporated to keep the balance between exploration and exploitation, the final formula is as follows:</w:t>
      </w:r>
    </w:p>
    <w:p w14:paraId="2907C9E9" w14:textId="77777777" w:rsidR="00D5693D" w:rsidRDefault="001C19C0">
      <w:pPr>
        <w:ind w:firstLineChars="100" w:firstLine="240"/>
        <w:jc w:val="center"/>
        <w:rPr>
          <w:rFonts w:ascii="Times New Roman" w:hAnsi="Times New Roman" w:cs="Times New Roman"/>
          <w:sz w:val="24"/>
        </w:rPr>
      </w:pPr>
      <w:r>
        <w:rPr>
          <w:rFonts w:ascii="Times New Roman" w:hAnsi="Times New Roman" w:cs="Times New Roman" w:hint="eastAsia"/>
          <w:position w:val="-30"/>
          <w:sz w:val="24"/>
        </w:rPr>
        <w:object w:dxaOrig="3360" w:dyaOrig="740" w14:anchorId="70291DDA">
          <v:shape id="_x0000_i1031" type="#_x0000_t75" style="width:168pt;height:36.75pt" o:ole="">
            <v:imagedata r:id="rId23" o:title=""/>
          </v:shape>
          <o:OLEObject Type="Embed" ProgID="Equation.3" ShapeID="_x0000_i1031" DrawAspect="Content" ObjectID="_1622286486" r:id="rId24"/>
        </w:object>
      </w:r>
    </w:p>
    <w:p w14:paraId="2AD9A9B7" w14:textId="77777777" w:rsidR="00D5693D" w:rsidRDefault="001C19C0">
      <w:pPr>
        <w:numPr>
          <w:ilvl w:val="1"/>
          <w:numId w:val="12"/>
        </w:numPr>
        <w:rPr>
          <w:rFonts w:ascii="Times New Roman" w:hAnsi="Times New Roman" w:cs="Times New Roman"/>
          <w:sz w:val="24"/>
        </w:rPr>
      </w:pPr>
      <w:bookmarkStart w:id="68" w:name="_Toc26016_WPSOffice_Level1"/>
      <w:r>
        <w:rPr>
          <w:rFonts w:ascii="Times New Roman" w:hAnsi="Times New Roman" w:cs="Times New Roman" w:hint="eastAsia"/>
          <w:sz w:val="24"/>
        </w:rPr>
        <w:t xml:space="preserve"> Prior Knowledge</w:t>
      </w:r>
      <w:bookmarkEnd w:id="68"/>
      <w:r>
        <w:rPr>
          <w:rFonts w:ascii="Times New Roman" w:hAnsi="Times New Roman" w:cs="Times New Roman" w:hint="eastAsia"/>
          <w:sz w:val="24"/>
        </w:rPr>
        <w:t xml:space="preserve">                            </w:t>
      </w:r>
    </w:p>
    <w:p w14:paraId="7B50A28D"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In order to make full use of the results of </w:t>
      </w:r>
      <w:r>
        <w:rPr>
          <w:rFonts w:ascii="Times New Roman" w:hAnsi="Times New Roman" w:cs="Times New Roman" w:hint="eastAsia"/>
          <w:sz w:val="24"/>
        </w:rPr>
        <w:t xml:space="preserve">previous </w:t>
      </w:r>
      <w:r>
        <w:rPr>
          <w:rFonts w:ascii="Times New Roman" w:hAnsi="Times New Roman" w:cs="Times New Roman"/>
          <w:sz w:val="24"/>
        </w:rPr>
        <w:t>simulation</w:t>
      </w:r>
      <w:r>
        <w:rPr>
          <w:rFonts w:ascii="Times New Roman" w:hAnsi="Times New Roman" w:cs="Times New Roman" w:hint="eastAsia"/>
          <w:sz w:val="24"/>
        </w:rPr>
        <w:t>s</w:t>
      </w:r>
      <w:r>
        <w:rPr>
          <w:rFonts w:ascii="Times New Roman" w:hAnsi="Times New Roman" w:cs="Times New Roman"/>
          <w:sz w:val="24"/>
        </w:rPr>
        <w:t>, these results will be recorded in a global arra</w:t>
      </w:r>
      <w:r>
        <w:rPr>
          <w:rFonts w:ascii="Times New Roman" w:hAnsi="Times New Roman" w:cs="Times New Roman" w:hint="eastAsia"/>
          <w:sz w:val="24"/>
        </w:rPr>
        <w:t xml:space="preserve">y </w:t>
      </w:r>
      <w:r>
        <w:rPr>
          <w:rFonts w:ascii="Times New Roman" w:hAnsi="Times New Roman" w:cs="Times New Roman" w:hint="eastAsia"/>
          <w:i/>
          <w:iCs/>
          <w:sz w:val="24"/>
        </w:rPr>
        <w:t>K</w:t>
      </w:r>
      <w:r>
        <w:rPr>
          <w:rFonts w:ascii="Times New Roman" w:hAnsi="Times New Roman" w:cs="Times New Roman" w:hint="eastAsia"/>
          <w:i/>
          <w:iCs/>
          <w:sz w:val="24"/>
          <w:vertAlign w:val="subscript"/>
        </w:rPr>
        <w:t>prior</w:t>
      </w:r>
      <w:r w:rsidR="00A035CC">
        <w:rPr>
          <w:rFonts w:ascii="Times New Roman" w:hAnsi="Times New Roman" w:cs="Times New Roman"/>
          <w:i/>
          <w:iCs/>
          <w:sz w:val="24"/>
          <w:vertAlign w:val="subscript"/>
        </w:rPr>
        <w:t xml:space="preserve"> </w:t>
      </w:r>
      <w:r w:rsidR="00A035CC">
        <w:rPr>
          <w:rFonts w:ascii="Times New Roman" w:hAnsi="Times New Roman" w:cs="Times New Roman"/>
          <w:sz w:val="24"/>
        </w:rPr>
        <w:fldChar w:fldCharType="begin"/>
      </w:r>
      <w:r w:rsidR="00A035CC">
        <w:rPr>
          <w:rFonts w:ascii="Times New Roman" w:hAnsi="Times New Roman" w:cs="Times New Roman"/>
          <w:sz w:val="24"/>
        </w:rPr>
        <w:instrText xml:space="preserve"> ADDIN EN.CITE &lt;EndNote&gt;&lt;Cite&gt;&lt;Author&gt;Wu&lt;/Author&gt;&lt;Year&gt;2013&lt;/Year&gt;&lt;RecNum&gt;711&lt;/RecNum&gt;&lt;DisplayText&gt;(Wu, Wu et al. 2013)&lt;/DisplayText&gt;&lt;record&gt;&lt;rec-number&gt;711&lt;/rec-number&gt;&lt;foreign-keys&gt;&lt;key app="EN" db-id="d0v02awxrrz0fjewfv4psd510tedsrv2tss2" timestamp="1560599904"&gt;711&lt;/key&gt;&lt;/foreign-keys&gt;&lt;ref-type name="Book Section"&gt;5&lt;/ref-type&gt;&lt;contributors&gt;&lt;authors&gt;&lt;author&gt;Wu, Tung-Ying&lt;/author&gt;&lt;author&gt;Wu, I. Chen&lt;/author&gt;&lt;author&gt;Liang, Chao-Chin&lt;/author&gt;&lt;author&gt;Ieee,&lt;/author&gt;&lt;/authors&gt;&lt;/contributors&gt;&lt;titles&gt;&lt;title&gt;Multi-Objective Flexible Job Shop Scheduling Problem Based on Monte-Carlo Tree Search&lt;/title&gt;&lt;secondary-title&gt;2013 Conference on Technologies and Applications of Artificial Intelligence&lt;/secondary-title&gt;&lt;tertiary-title&gt;Conference on Technologies and Applications of Artificial Intelligence&lt;/tertiary-title&gt;&lt;/titles&gt;&lt;pages&gt;73-78&lt;/pages&gt;&lt;dates&gt;&lt;year&gt;2013&lt;/year&gt;&lt;/dates&gt;&lt;isbn&gt;978-1-4799-2528-5&lt;/isbn&gt;&lt;accession-num&gt;WOS:000353341700013&lt;/accession-num&gt;&lt;urls&gt;&lt;related-urls&gt;&lt;url&gt;&amp;lt;Go to ISI&amp;gt;://WOS:000353341700013&lt;/url&gt;&lt;/related-urls&gt;&lt;/urls&gt;&lt;electronic-resource-num&gt;10.1109/taai.2013.27&lt;/electronic-resource-num&gt;&lt;/record&gt;&lt;/Cite&gt;&lt;/EndNote&gt;</w:instrText>
      </w:r>
      <w:r w:rsidR="00A035CC">
        <w:rPr>
          <w:rFonts w:ascii="Times New Roman" w:hAnsi="Times New Roman" w:cs="Times New Roman"/>
          <w:sz w:val="24"/>
        </w:rPr>
        <w:fldChar w:fldCharType="separate"/>
      </w:r>
      <w:r w:rsidR="00A035CC">
        <w:rPr>
          <w:rFonts w:ascii="Times New Roman" w:hAnsi="Times New Roman" w:cs="Times New Roman"/>
          <w:noProof/>
          <w:sz w:val="24"/>
        </w:rPr>
        <w:t>(</w:t>
      </w:r>
      <w:r w:rsidR="00A035CC" w:rsidRPr="00A035CC">
        <w:rPr>
          <w:rFonts w:ascii="Times New Roman" w:hAnsi="Times New Roman" w:cs="Times New Roman"/>
          <w:noProof/>
          <w:color w:val="00B0F0"/>
          <w:sz w:val="24"/>
        </w:rPr>
        <w:t>Wu, Wu et al. 2013</w:t>
      </w:r>
      <w:r w:rsidR="00A035CC">
        <w:rPr>
          <w:rFonts w:ascii="Times New Roman" w:hAnsi="Times New Roman" w:cs="Times New Roman"/>
          <w:noProof/>
          <w:sz w:val="24"/>
        </w:rPr>
        <w:t>)</w:t>
      </w:r>
      <w:r w:rsidR="00A035CC">
        <w:rPr>
          <w:rFonts w:ascii="Times New Roman" w:hAnsi="Times New Roman" w:cs="Times New Roman"/>
          <w:sz w:val="24"/>
        </w:rPr>
        <w:fldChar w:fldCharType="end"/>
      </w:r>
      <w:r>
        <w:rPr>
          <w:rFonts w:ascii="Times New Roman" w:hAnsi="Times New Roman" w:cs="Times New Roman" w:hint="eastAsia"/>
          <w:sz w:val="24"/>
        </w:rPr>
        <w:t>.</w:t>
      </w:r>
      <w:r>
        <w:rPr>
          <w:rFonts w:ascii="Times New Roman" w:hAnsi="Times New Roman" w:cs="Times New Roman" w:hint="eastAsia"/>
          <w:sz w:val="24"/>
          <w:vertAlign w:val="subscript"/>
        </w:rPr>
        <w:t xml:space="preserve"> </w:t>
      </w:r>
      <w:r>
        <w:rPr>
          <w:rFonts w:ascii="Times New Roman" w:hAnsi="Times New Roman" w:cs="Times New Roman" w:hint="eastAsia"/>
          <w:i/>
          <w:iCs/>
          <w:sz w:val="24"/>
        </w:rPr>
        <w:t>K</w:t>
      </w:r>
      <w:r>
        <w:rPr>
          <w:rFonts w:ascii="Times New Roman" w:hAnsi="Times New Roman" w:cs="Times New Roman" w:hint="eastAsia"/>
          <w:i/>
          <w:iCs/>
          <w:sz w:val="24"/>
          <w:vertAlign w:val="subscript"/>
        </w:rPr>
        <w:t xml:space="preserve">prior </w:t>
      </w:r>
      <w:r>
        <w:rPr>
          <w:rFonts w:ascii="Times New Roman" w:hAnsi="Times New Roman" w:cs="Times New Roman"/>
          <w:sz w:val="24"/>
        </w:rPr>
        <w:t xml:space="preserve">is a two-dimensional array whose size is </w:t>
      </w:r>
      <w:r>
        <w:rPr>
          <w:rFonts w:ascii="Times New Roman" w:hAnsi="Times New Roman" w:cs="Times New Roman"/>
          <w:i/>
          <w:iCs/>
          <w:sz w:val="24"/>
        </w:rPr>
        <w:t>N</w:t>
      </w:r>
      <w:r>
        <w:rPr>
          <w:rFonts w:ascii="Times New Roman" w:hAnsi="Times New Roman" w:cs="Times New Roman"/>
          <w:i/>
          <w:iCs/>
          <w:sz w:val="24"/>
          <w:vertAlign w:val="subscript"/>
        </w:rPr>
        <w:t>op</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i/>
          <w:iCs/>
          <w:sz w:val="24"/>
          <w:vertAlign w:val="subscript"/>
        </w:rPr>
        <w:t>jo</w:t>
      </w:r>
      <w:r>
        <w:rPr>
          <w:rFonts w:ascii="Times New Roman" w:hAnsi="Times New Roman" w:cs="Times New Roman" w:hint="eastAsia"/>
          <w:i/>
          <w:iCs/>
          <w:sz w:val="24"/>
          <w:vertAlign w:val="subscript"/>
        </w:rPr>
        <w:t xml:space="preserve">b, </w:t>
      </w:r>
      <w:r>
        <w:rPr>
          <w:rFonts w:ascii="Times New Roman" w:hAnsi="Times New Roman" w:cs="Times New Roman" w:hint="eastAsia"/>
          <w:sz w:val="24"/>
        </w:rPr>
        <w:t>i</w:t>
      </w:r>
      <w:r>
        <w:rPr>
          <w:rFonts w:ascii="Times New Roman" w:hAnsi="Times New Roman" w:cs="Times New Roman"/>
          <w:sz w:val="24"/>
        </w:rPr>
        <w:t>ndexed by</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i/>
          <w:iCs/>
          <w:sz w:val="24"/>
        </w:rPr>
        <w:t>j,</w:t>
      </w:r>
      <w:r>
        <w:rPr>
          <w:rFonts w:ascii="Times New Roman" w:hAnsi="Times New Roman" w:cs="Times New Roman" w:hint="eastAsia"/>
          <w:i/>
          <w:iCs/>
          <w:sz w:val="24"/>
        </w:rPr>
        <w:t xml:space="preserve"> </w:t>
      </w:r>
      <w:r>
        <w:rPr>
          <w:rFonts w:ascii="Times New Roman" w:hAnsi="Times New Roman" w:cs="Times New Roman"/>
          <w:i/>
          <w:iCs/>
          <w:sz w:val="24"/>
        </w:rPr>
        <w:t>i</w:t>
      </w:r>
      <w:r>
        <w:rPr>
          <w:rFonts w:ascii="Times New Roman" w:hAnsi="Times New Roman" w:cs="Times New Roman"/>
          <w:sz w:val="24"/>
        </w:rPr>
        <w:t xml:space="preserve">], </w:t>
      </w:r>
      <w:r>
        <w:rPr>
          <w:rFonts w:ascii="Times New Roman" w:hAnsi="Times New Roman" w:cs="Times New Roman"/>
          <w:i/>
          <w:iCs/>
          <w:sz w:val="24"/>
        </w:rPr>
        <w:t>k</w:t>
      </w:r>
      <w:r>
        <w:rPr>
          <w:rFonts w:ascii="Times New Roman" w:hAnsi="Times New Roman" w:cs="Times New Roman"/>
          <w:sz w:val="24"/>
        </w:rPr>
        <w:t xml:space="preserve">, </w:t>
      </w:r>
      <w:r>
        <w:rPr>
          <w:rFonts w:ascii="Times New Roman" w:hAnsi="Times New Roman" w:cs="Times New Roman"/>
          <w:i/>
          <w:iCs/>
          <w:sz w:val="24"/>
        </w:rPr>
        <w:t>seq</w:t>
      </w:r>
      <w:r>
        <w:rPr>
          <w:rFonts w:ascii="Times New Roman" w:hAnsi="Times New Roman" w:cs="Times New Roman"/>
          <w:sz w:val="24"/>
        </w:rPr>
        <w:t xml:space="preserve">). The second dimension is </w:t>
      </w:r>
      <w:r>
        <w:rPr>
          <w:rFonts w:ascii="Times New Roman" w:hAnsi="Times New Roman" w:cs="Times New Roman" w:hint="eastAsia"/>
          <w:i/>
          <w:iCs/>
          <w:sz w:val="24"/>
        </w:rPr>
        <w:t>N</w:t>
      </w:r>
      <w:r>
        <w:rPr>
          <w:rFonts w:ascii="Times New Roman" w:hAnsi="Times New Roman" w:cs="Times New Roman" w:hint="eastAsia"/>
          <w:i/>
          <w:iCs/>
          <w:sz w:val="24"/>
          <w:vertAlign w:val="subscript"/>
        </w:rPr>
        <w:t>job</w:t>
      </w:r>
      <w:r>
        <w:rPr>
          <w:rFonts w:ascii="Times New Roman" w:hAnsi="Times New Roman" w:cs="Times New Roman"/>
          <w:sz w:val="24"/>
        </w:rPr>
        <w:t xml:space="preserve"> because there are </w:t>
      </w:r>
      <w:r>
        <w:rPr>
          <w:rFonts w:ascii="Times New Roman" w:hAnsi="Times New Roman" w:cs="Times New Roman" w:hint="eastAsia"/>
          <w:i/>
          <w:iCs/>
          <w:sz w:val="24"/>
        </w:rPr>
        <w:t>N</w:t>
      </w:r>
      <w:r>
        <w:rPr>
          <w:rFonts w:ascii="Times New Roman" w:hAnsi="Times New Roman" w:cs="Times New Roman" w:hint="eastAsia"/>
          <w:i/>
          <w:iCs/>
          <w:sz w:val="24"/>
          <w:vertAlign w:val="subscript"/>
        </w:rPr>
        <w:t xml:space="preserve">job </w:t>
      </w:r>
      <w:r>
        <w:rPr>
          <w:rFonts w:ascii="Times New Roman" w:hAnsi="Times New Roman" w:cs="Times New Roman" w:hint="eastAsia"/>
          <w:sz w:val="24"/>
        </w:rPr>
        <w:t xml:space="preserve">processed orders </w:t>
      </w:r>
      <w:r>
        <w:rPr>
          <w:rFonts w:ascii="Times New Roman" w:hAnsi="Times New Roman" w:cs="Times New Roman"/>
          <w:sz w:val="24"/>
        </w:rPr>
        <w:t xml:space="preserve">for each operation on the </w:t>
      </w:r>
      <w:r>
        <w:rPr>
          <w:rFonts w:ascii="Times New Roman" w:hAnsi="Times New Roman" w:cs="Times New Roman" w:hint="eastAsia"/>
          <w:sz w:val="24"/>
        </w:rPr>
        <w:t>assigned</w:t>
      </w:r>
      <w:r>
        <w:rPr>
          <w:rFonts w:ascii="Times New Roman" w:hAnsi="Times New Roman" w:cs="Times New Roman"/>
          <w:sz w:val="24"/>
        </w:rPr>
        <w:t xml:space="preserve"> machine. It records the average values and visit counts of moves obtained so far.</w:t>
      </w:r>
      <w:r>
        <w:rPr>
          <w:rFonts w:ascii="Times New Roman" w:hAnsi="Times New Roman" w:cs="Times New Roman" w:hint="eastAsia"/>
          <w:sz w:val="24"/>
        </w:rPr>
        <w:t xml:space="preserve"> </w:t>
      </w:r>
      <w:r>
        <w:rPr>
          <w:rFonts w:ascii="Times New Roman" w:hAnsi="Times New Roman" w:cs="Times New Roman"/>
          <w:sz w:val="24"/>
        </w:rPr>
        <w:t>When expanding nodes</w:t>
      </w:r>
      <w:r>
        <w:rPr>
          <w:rFonts w:ascii="Times New Roman" w:hAnsi="Times New Roman" w:cs="Times New Roman" w:hint="eastAsia"/>
          <w:sz w:val="24"/>
        </w:rPr>
        <w:t xml:space="preserve">, we first </w:t>
      </w:r>
      <w:r>
        <w:rPr>
          <w:rFonts w:ascii="Times New Roman" w:hAnsi="Times New Roman" w:cs="Times New Roman"/>
          <w:sz w:val="24"/>
        </w:rPr>
        <w:t>give fixed initial values</w:t>
      </w:r>
      <w:r>
        <w:rPr>
          <w:rFonts w:ascii="Times New Roman" w:hAnsi="Times New Roman" w:cs="Times New Roman" w:hint="eastAsia"/>
          <w:sz w:val="24"/>
        </w:rPr>
        <w:t xml:space="preserve"> </w:t>
      </w:r>
      <w:r>
        <w:rPr>
          <w:rFonts w:ascii="Times New Roman" w:hAnsi="Times New Roman" w:cs="Times New Roman"/>
          <w:sz w:val="24"/>
        </w:rPr>
        <w:t>0.5</w:t>
      </w:r>
      <w:r>
        <w:rPr>
          <w:rFonts w:ascii="Times New Roman" w:hAnsi="Times New Roman" w:cs="Times New Roman" w:hint="eastAsia"/>
          <w:sz w:val="24"/>
        </w:rPr>
        <w:t xml:space="preserve"> </w:t>
      </w:r>
      <w:r>
        <w:rPr>
          <w:rFonts w:ascii="Times New Roman" w:hAnsi="Times New Roman" w:cs="Times New Roman"/>
          <w:sz w:val="24"/>
        </w:rPr>
        <w:t>to the newly expanded nodes</w:t>
      </w:r>
      <w:r>
        <w:rPr>
          <w:rFonts w:ascii="Times New Roman" w:hAnsi="Times New Roman" w:cs="Times New Roman" w:hint="eastAsia"/>
          <w:sz w:val="24"/>
        </w:rPr>
        <w:t xml:space="preserve">, then consider </w:t>
      </w:r>
      <w:r>
        <w:rPr>
          <w:rFonts w:ascii="Times New Roman" w:hAnsi="Times New Roman" w:cs="Times New Roman"/>
          <w:sz w:val="24"/>
        </w:rPr>
        <w:t>additionally</w:t>
      </w:r>
      <w:r>
        <w:rPr>
          <w:rFonts w:ascii="Times New Roman" w:hAnsi="Times New Roman" w:cs="Times New Roman" w:hint="eastAsia"/>
          <w:sz w:val="24"/>
        </w:rPr>
        <w:t xml:space="preserve"> </w:t>
      </w:r>
      <w:r>
        <w:rPr>
          <w:rFonts w:ascii="Times New Roman" w:hAnsi="Times New Roman" w:cs="Times New Roman"/>
          <w:sz w:val="24"/>
        </w:rPr>
        <w:t>the average values</w:t>
      </w:r>
      <w:r>
        <w:rPr>
          <w:rFonts w:ascii="Times New Roman" w:hAnsi="Times New Roman" w:cs="Times New Roman" w:hint="eastAsia"/>
          <w:sz w:val="24"/>
        </w:rPr>
        <w:t xml:space="preserve"> of </w:t>
      </w:r>
      <w:r>
        <w:rPr>
          <w:rFonts w:ascii="Times New Roman" w:hAnsi="Times New Roman" w:cs="Times New Roman"/>
          <w:sz w:val="24"/>
        </w:rPr>
        <w:t>the</w:t>
      </w:r>
      <w:r>
        <w:rPr>
          <w:rFonts w:ascii="Times New Roman" w:hAnsi="Times New Roman" w:cs="Times New Roman" w:hint="eastAsia"/>
          <w:sz w:val="24"/>
        </w:rPr>
        <w:t>se</w:t>
      </w:r>
      <w:r>
        <w:rPr>
          <w:rFonts w:ascii="Times New Roman" w:hAnsi="Times New Roman" w:cs="Times New Roman"/>
          <w:sz w:val="24"/>
        </w:rPr>
        <w:t xml:space="preserve"> newly expanded nodes</w:t>
      </w:r>
      <w:r>
        <w:rPr>
          <w:rFonts w:ascii="Times New Roman" w:hAnsi="Times New Roman" w:cs="Times New Roman" w:hint="eastAsia"/>
          <w:sz w:val="24"/>
        </w:rPr>
        <w:t xml:space="preserve"> in </w:t>
      </w:r>
      <w:r>
        <w:rPr>
          <w:rFonts w:ascii="Times New Roman" w:hAnsi="Times New Roman" w:cs="Times New Roman" w:hint="eastAsia"/>
          <w:i/>
          <w:iCs/>
          <w:sz w:val="24"/>
        </w:rPr>
        <w:t>K</w:t>
      </w:r>
      <w:r>
        <w:rPr>
          <w:rFonts w:ascii="Times New Roman" w:hAnsi="Times New Roman" w:cs="Times New Roman" w:hint="eastAsia"/>
          <w:i/>
          <w:iCs/>
          <w:sz w:val="24"/>
          <w:vertAlign w:val="subscript"/>
        </w:rPr>
        <w:t>prior</w:t>
      </w:r>
      <w:r>
        <w:rPr>
          <w:rFonts w:ascii="Times New Roman" w:hAnsi="Times New Roman" w:cs="Times New Roman" w:hint="eastAsia"/>
          <w:sz w:val="24"/>
        </w:rPr>
        <w:t>.</w:t>
      </w:r>
    </w:p>
    <w:p w14:paraId="5F78E997"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i/>
          <w:iCs/>
          <w:sz w:val="24"/>
        </w:rPr>
        <w:t>K</w:t>
      </w:r>
      <w:r>
        <w:rPr>
          <w:rFonts w:ascii="Times New Roman" w:hAnsi="Times New Roman" w:cs="Times New Roman" w:hint="eastAsia"/>
          <w:i/>
          <w:iCs/>
          <w:sz w:val="24"/>
          <w:vertAlign w:val="subscript"/>
        </w:rPr>
        <w:t xml:space="preserve">prior </w:t>
      </w:r>
      <w:r>
        <w:rPr>
          <w:rFonts w:ascii="Times New Roman" w:hAnsi="Times New Roman" w:cs="Times New Roman"/>
          <w:sz w:val="24"/>
        </w:rPr>
        <w:t xml:space="preserve">is constructed at the beginning of the algorithm. The initial value is set to 0.5 and visit count is set to 1. Once </w:t>
      </w:r>
      <w:r>
        <w:rPr>
          <w:rFonts w:ascii="Times New Roman" w:hAnsi="Times New Roman" w:cs="Times New Roman" w:hint="eastAsia"/>
          <w:sz w:val="24"/>
        </w:rPr>
        <w:t xml:space="preserve">we </w:t>
      </w:r>
      <w:r>
        <w:rPr>
          <w:rFonts w:ascii="Times New Roman" w:hAnsi="Times New Roman" w:cs="Times New Roman"/>
          <w:sz w:val="24"/>
        </w:rPr>
        <w:t xml:space="preserve">get a </w:t>
      </w:r>
      <w:r>
        <w:rPr>
          <w:rFonts w:ascii="Times New Roman" w:hAnsi="Times New Roman" w:cs="Times New Roman" w:hint="eastAsia"/>
          <w:sz w:val="24"/>
        </w:rPr>
        <w:t xml:space="preserve">complete </w:t>
      </w:r>
      <w:r>
        <w:rPr>
          <w:rFonts w:ascii="Times New Roman" w:hAnsi="Times New Roman" w:cs="Times New Roman"/>
          <w:sz w:val="24"/>
        </w:rPr>
        <w:t xml:space="preserve">schedule G </w:t>
      </w:r>
      <w:r>
        <w:rPr>
          <w:rFonts w:ascii="Times New Roman" w:hAnsi="Times New Roman" w:cs="Times New Roman" w:hint="eastAsia"/>
          <w:sz w:val="24"/>
        </w:rPr>
        <w:t xml:space="preserve">and its evaluation value </w:t>
      </w:r>
      <w:r>
        <w:rPr>
          <w:rFonts w:ascii="Times New Roman" w:hAnsi="Times New Roman" w:cs="Times New Roman" w:hint="eastAsia"/>
          <w:i/>
          <w:iCs/>
          <w:sz w:val="24"/>
        </w:rPr>
        <w:t>v</w:t>
      </w:r>
      <w:r>
        <w:rPr>
          <w:rFonts w:ascii="Times New Roman" w:hAnsi="Times New Roman" w:cs="Times New Roman" w:hint="eastAsia"/>
          <w:sz w:val="24"/>
        </w:rPr>
        <w:t xml:space="preserve"> after a MCTS simualtion is completed, </w:t>
      </w:r>
      <w:r>
        <w:rPr>
          <w:rFonts w:ascii="Times New Roman" w:hAnsi="Times New Roman" w:cs="Times New Roman"/>
          <w:sz w:val="24"/>
        </w:rPr>
        <w:t xml:space="preserve">moves of this schedule </w:t>
      </w:r>
      <w:r>
        <w:rPr>
          <w:rFonts w:ascii="Times New Roman" w:hAnsi="Times New Roman" w:cs="Times New Roman" w:hint="eastAsia"/>
          <w:sz w:val="24"/>
        </w:rPr>
        <w:t xml:space="preserve">is updated </w:t>
      </w:r>
      <w:r>
        <w:rPr>
          <w:rFonts w:ascii="Times New Roman" w:hAnsi="Times New Roman" w:cs="Times New Roman"/>
          <w:sz w:val="24"/>
        </w:rPr>
        <w:t xml:space="preserve">to </w:t>
      </w:r>
      <w:r>
        <w:rPr>
          <w:rFonts w:ascii="Times New Roman" w:hAnsi="Times New Roman" w:cs="Times New Roman" w:hint="eastAsia"/>
          <w:i/>
          <w:iCs/>
          <w:sz w:val="24"/>
        </w:rPr>
        <w:t>K</w:t>
      </w:r>
      <w:r>
        <w:rPr>
          <w:rFonts w:ascii="Times New Roman" w:hAnsi="Times New Roman" w:cs="Times New Roman" w:hint="eastAsia"/>
          <w:i/>
          <w:iCs/>
          <w:sz w:val="24"/>
          <w:vertAlign w:val="subscript"/>
        </w:rPr>
        <w:t>prior</w:t>
      </w:r>
      <w:r>
        <w:rPr>
          <w:rFonts w:ascii="Times New Roman" w:hAnsi="Times New Roman" w:cs="Times New Roman"/>
          <w:sz w:val="24"/>
        </w:rPr>
        <w:t xml:space="preserve"> </w:t>
      </w:r>
      <w:r>
        <w:rPr>
          <w:rFonts w:ascii="Times New Roman" w:hAnsi="Times New Roman" w:cs="Times New Roman" w:hint="eastAsia"/>
          <w:sz w:val="24"/>
        </w:rPr>
        <w:t xml:space="preserve">as </w:t>
      </w:r>
      <w:r>
        <w:rPr>
          <w:rFonts w:ascii="Times New Roman" w:hAnsi="Times New Roman" w:cs="Times New Roman"/>
          <w:sz w:val="24"/>
        </w:rPr>
        <w:t xml:space="preserve">following steps: </w:t>
      </w:r>
    </w:p>
    <w:p w14:paraId="3CA63520" w14:textId="77777777" w:rsidR="00D5693D" w:rsidRDefault="001C19C0">
      <w:pPr>
        <w:numPr>
          <w:ilvl w:val="1"/>
          <w:numId w:val="13"/>
        </w:numPr>
        <w:rPr>
          <w:rFonts w:ascii="Times New Roman" w:hAnsi="Times New Roman" w:cs="Times New Roman"/>
          <w:sz w:val="24"/>
        </w:rPr>
      </w:pPr>
      <w:r>
        <w:rPr>
          <w:rFonts w:ascii="Times New Roman" w:hAnsi="Times New Roman" w:cs="Times New Roman"/>
          <w:sz w:val="24"/>
        </w:rPr>
        <w:lastRenderedPageBreak/>
        <w:t xml:space="preserve">Let </w:t>
      </w:r>
      <w:r>
        <w:rPr>
          <w:rFonts w:ascii="Times New Roman" w:hAnsi="Times New Roman" w:cs="Times New Roman" w:hint="eastAsia"/>
          <w:sz w:val="24"/>
        </w:rPr>
        <w:t>m</w:t>
      </w:r>
      <w:r>
        <w:rPr>
          <w:rFonts w:ascii="Times New Roman" w:hAnsi="Times New Roman" w:cs="Times New Roman"/>
          <w:sz w:val="24"/>
        </w:rPr>
        <w:t xml:space="preserve"> be a move in G. </w:t>
      </w:r>
    </w:p>
    <w:p w14:paraId="4F50DC59" w14:textId="77777777" w:rsidR="00D5693D" w:rsidRDefault="001C19C0">
      <w:pPr>
        <w:numPr>
          <w:ilvl w:val="1"/>
          <w:numId w:val="13"/>
        </w:numPr>
        <w:rPr>
          <w:rFonts w:ascii="Times New Roman" w:hAnsi="Times New Roman" w:cs="Times New Roman"/>
          <w:sz w:val="24"/>
        </w:rPr>
      </w:pPr>
      <w:r>
        <w:rPr>
          <w:rFonts w:ascii="Times New Roman" w:hAnsi="Times New Roman" w:cs="Times New Roman" w:hint="eastAsia"/>
          <w:i/>
          <w:iCs/>
          <w:sz w:val="24"/>
        </w:rPr>
        <w:t>Avg</w:t>
      </w:r>
      <w:r>
        <w:rPr>
          <w:rFonts w:ascii="Times New Roman" w:hAnsi="Times New Roman" w:cs="Times New Roman" w:hint="eastAsia"/>
          <w:sz w:val="24"/>
        </w:rPr>
        <w:t xml:space="preserve"> and </w:t>
      </w:r>
      <w:r>
        <w:rPr>
          <w:rFonts w:ascii="Times New Roman" w:hAnsi="Times New Roman" w:cs="Times New Roman" w:hint="eastAsia"/>
          <w:i/>
          <w:iCs/>
          <w:sz w:val="24"/>
        </w:rPr>
        <w:t>visit</w:t>
      </w:r>
      <w:r>
        <w:rPr>
          <w:rFonts w:ascii="Times New Roman" w:hAnsi="Times New Roman" w:cs="Times New Roman" w:hint="eastAsia"/>
          <w:sz w:val="24"/>
        </w:rPr>
        <w:t xml:space="preserve"> denote</w:t>
      </w:r>
      <w:r>
        <w:rPr>
          <w:rFonts w:ascii="Times New Roman" w:hAnsi="Times New Roman" w:cs="Times New Roman"/>
          <w:sz w:val="24"/>
        </w:rPr>
        <w:t xml:space="preserve"> the average value and visit count of</w:t>
      </w:r>
      <w:r>
        <w:rPr>
          <w:rFonts w:ascii="Times New Roman" w:hAnsi="Times New Roman" w:cs="Times New Roman" w:hint="eastAsia"/>
          <w:sz w:val="24"/>
        </w:rPr>
        <w:t xml:space="preserve"> </w:t>
      </w:r>
      <w:r>
        <w:rPr>
          <w:rFonts w:ascii="Times New Roman" w:hAnsi="Times New Roman" w:cs="Times New Roman" w:hint="eastAsia"/>
          <w:i/>
          <w:iCs/>
          <w:sz w:val="24"/>
        </w:rPr>
        <w:t>K</w:t>
      </w:r>
      <w:r>
        <w:rPr>
          <w:rFonts w:ascii="Times New Roman" w:hAnsi="Times New Roman" w:cs="Times New Roman" w:hint="eastAsia"/>
          <w:i/>
          <w:iCs/>
          <w:sz w:val="24"/>
          <w:vertAlign w:val="subscript"/>
        </w:rPr>
        <w:t xml:space="preserve">prior </w:t>
      </w:r>
      <w:r>
        <w:rPr>
          <w:rFonts w:ascii="Times New Roman" w:hAnsi="Times New Roman" w:cs="Times New Roman" w:hint="eastAsia"/>
          <w:sz w:val="24"/>
        </w:rPr>
        <w:t>(</w:t>
      </w:r>
      <w:r>
        <w:rPr>
          <w:rFonts w:ascii="Times New Roman" w:hAnsi="Times New Roman" w:cs="Times New Roman" w:hint="eastAsia"/>
          <w:i/>
          <w:iCs/>
          <w:sz w:val="24"/>
        </w:rPr>
        <w:t>m</w:t>
      </w:r>
      <w:r>
        <w:rPr>
          <w:rFonts w:ascii="Times New Roman" w:hAnsi="Times New Roman" w:cs="Times New Roman" w:hint="eastAsia"/>
          <w:sz w:val="24"/>
        </w:rPr>
        <w:t>)   respectively.</w:t>
      </w:r>
    </w:p>
    <w:p w14:paraId="6C22265C" w14:textId="77777777" w:rsidR="00D5693D" w:rsidRDefault="001C19C0">
      <w:pPr>
        <w:numPr>
          <w:ilvl w:val="1"/>
          <w:numId w:val="14"/>
        </w:num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hint="eastAsia"/>
          <w:sz w:val="24"/>
        </w:rPr>
        <w:t xml:space="preserve"> </w:t>
      </w:r>
      <w:r>
        <w:rPr>
          <w:rFonts w:ascii="Times New Roman" w:hAnsi="Times New Roman" w:cs="Times New Roman" w:hint="eastAsia"/>
          <w:i/>
          <w:iCs/>
          <w:sz w:val="24"/>
        </w:rPr>
        <w:t>Avg</w:t>
      </w:r>
    </w:p>
    <w:p w14:paraId="75268411" w14:textId="77777777" w:rsidR="00D5693D" w:rsidRDefault="001C19C0">
      <w:pPr>
        <w:ind w:left="847"/>
        <w:jc w:val="center"/>
        <w:rPr>
          <w:rFonts w:ascii="Times New Roman" w:hAnsi="Times New Roman" w:cs="Times New Roman"/>
          <w:sz w:val="24"/>
        </w:rPr>
      </w:pPr>
      <w:r>
        <w:rPr>
          <w:rFonts w:ascii="Times New Roman" w:hAnsi="Times New Roman" w:cs="Times New Roman"/>
          <w:position w:val="-24"/>
          <w:sz w:val="24"/>
        </w:rPr>
        <w:object w:dxaOrig="2035" w:dyaOrig="615" w14:anchorId="746B2556">
          <v:shape id="_x0000_i1032" type="#_x0000_t75" style="width:102pt;height:30.75pt" o:ole="">
            <v:imagedata r:id="rId25" o:title=""/>
          </v:shape>
          <o:OLEObject Type="Embed" ProgID="Equation.3" ShapeID="_x0000_i1032" DrawAspect="Content" ObjectID="_1622286487" r:id="rId26"/>
        </w:object>
      </w:r>
    </w:p>
    <w:p w14:paraId="61A568B3" w14:textId="77777777" w:rsidR="00D5693D" w:rsidRDefault="001C19C0">
      <w:pPr>
        <w:numPr>
          <w:ilvl w:val="1"/>
          <w:numId w:val="14"/>
        </w:numPr>
        <w:rPr>
          <w:rFonts w:ascii="Times New Roman" w:hAnsi="Times New Roman" w:cs="Times New Roman"/>
          <w:sz w:val="24"/>
        </w:rPr>
      </w:pPr>
      <w:r>
        <w:rPr>
          <w:rFonts w:ascii="Times New Roman" w:hAnsi="Times New Roman" w:cs="Times New Roman" w:hint="eastAsia"/>
          <w:sz w:val="24"/>
        </w:rPr>
        <w:t xml:space="preserve">Update </w:t>
      </w:r>
      <w:r>
        <w:rPr>
          <w:rFonts w:ascii="Times New Roman" w:hAnsi="Times New Roman" w:cs="Times New Roman" w:hint="eastAsia"/>
          <w:i/>
          <w:iCs/>
          <w:sz w:val="24"/>
        </w:rPr>
        <w:t>visit</w:t>
      </w:r>
    </w:p>
    <w:p w14:paraId="21AE83DB" w14:textId="77777777" w:rsidR="00D5693D" w:rsidRDefault="001C19C0">
      <w:pPr>
        <w:ind w:left="847"/>
        <w:jc w:val="center"/>
        <w:rPr>
          <w:rFonts w:ascii="Times New Roman" w:hAnsi="Times New Roman" w:cs="Times New Roman"/>
          <w:sz w:val="24"/>
        </w:rPr>
      </w:pPr>
      <w:r>
        <w:rPr>
          <w:rFonts w:ascii="Times New Roman" w:hAnsi="Times New Roman" w:cs="Times New Roman"/>
          <w:position w:val="-6"/>
          <w:sz w:val="24"/>
        </w:rPr>
        <w:object w:dxaOrig="1420" w:dyaOrig="279" w14:anchorId="4D8438DF">
          <v:shape id="_x0000_i1033" type="#_x0000_t75" style="width:71.25pt;height:14.25pt" o:ole="">
            <v:imagedata r:id="rId27" o:title=""/>
          </v:shape>
          <o:OLEObject Type="Embed" ProgID="Equation.3" ShapeID="_x0000_i1033" DrawAspect="Content" ObjectID="_1622286488" r:id="rId28"/>
        </w:object>
      </w:r>
    </w:p>
    <w:p w14:paraId="3F052075" w14:textId="77777777" w:rsidR="00D5693D" w:rsidRPr="00A620B7" w:rsidRDefault="001C19C0" w:rsidP="00A620B7">
      <w:pPr>
        <w:numPr>
          <w:ilvl w:val="1"/>
          <w:numId w:val="13"/>
        </w:numPr>
        <w:rPr>
          <w:rFonts w:ascii="Times New Roman" w:hAnsi="Times New Roman" w:cs="Times New Roman"/>
          <w:sz w:val="24"/>
        </w:rPr>
      </w:pPr>
      <w:r>
        <w:rPr>
          <w:rFonts w:ascii="Times New Roman" w:hAnsi="Times New Roman" w:cs="Times New Roman" w:hint="eastAsia"/>
          <w:sz w:val="24"/>
        </w:rPr>
        <w:t>If G has no other operations, stop; otherwise, let d be the next move of G.</w:t>
      </w:r>
    </w:p>
    <w:p w14:paraId="42BAEF50"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The newly expand</w:t>
      </w:r>
      <w:r>
        <w:rPr>
          <w:rFonts w:ascii="Times New Roman" w:hAnsi="Times New Roman" w:cs="Times New Roman" w:hint="eastAsia"/>
          <w:sz w:val="24"/>
        </w:rPr>
        <w:t>ed</w:t>
      </w:r>
      <w:r>
        <w:rPr>
          <w:rFonts w:ascii="Times New Roman" w:hAnsi="Times New Roman" w:cs="Times New Roman"/>
          <w:sz w:val="24"/>
        </w:rPr>
        <w:t xml:space="preserve"> nodes can get initial value according to </w:t>
      </w:r>
      <w:r>
        <w:rPr>
          <w:rFonts w:ascii="Times New Roman" w:hAnsi="Times New Roman" w:cs="Times New Roman" w:hint="eastAsia"/>
          <w:i/>
          <w:iCs/>
          <w:sz w:val="24"/>
        </w:rPr>
        <w:t>K</w:t>
      </w:r>
      <w:r>
        <w:rPr>
          <w:rFonts w:ascii="Times New Roman" w:hAnsi="Times New Roman" w:cs="Times New Roman" w:hint="eastAsia"/>
          <w:i/>
          <w:iCs/>
          <w:sz w:val="24"/>
          <w:vertAlign w:val="subscript"/>
        </w:rPr>
        <w:t>prior</w:t>
      </w:r>
      <w:r>
        <w:rPr>
          <w:rFonts w:ascii="Times New Roman" w:hAnsi="Times New Roman" w:cs="Times New Roman" w:hint="eastAsia"/>
          <w:sz w:val="24"/>
        </w:rPr>
        <w:t>:</w:t>
      </w:r>
    </w:p>
    <w:p w14:paraId="187B9C7E" w14:textId="77777777" w:rsidR="00D5693D" w:rsidRDefault="001C19C0">
      <w:pPr>
        <w:jc w:val="center"/>
        <w:rPr>
          <w:rFonts w:ascii="Times New Roman" w:hAnsi="Times New Roman" w:cs="Times New Roman"/>
          <w:i/>
          <w:iCs/>
          <w:sz w:val="24"/>
          <w:vertAlign w:val="subscript"/>
        </w:rPr>
      </w:pPr>
      <w:r>
        <w:rPr>
          <w:rFonts w:ascii="Times New Roman" w:hAnsi="Times New Roman" w:cs="Times New Roman"/>
          <w:position w:val="-14"/>
          <w:sz w:val="24"/>
        </w:rPr>
        <w:object w:dxaOrig="3741" w:dyaOrig="375" w14:anchorId="64869AC0">
          <v:shape id="_x0000_i1034" type="#_x0000_t75" style="width:186.75pt;height:18.75pt" o:ole="">
            <v:imagedata r:id="rId29" o:title=""/>
          </v:shape>
          <o:OLEObject Type="Embed" ProgID="Equation.3" ShapeID="_x0000_i1034" DrawAspect="Content" ObjectID="_1622286489" r:id="rId30"/>
        </w:object>
      </w:r>
    </w:p>
    <w:p w14:paraId="592F4BBD"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Based on the </w:t>
      </w:r>
      <w:r>
        <w:rPr>
          <w:rFonts w:ascii="Times New Roman" w:hAnsi="Times New Roman" w:cs="Times New Roman" w:hint="eastAsia"/>
          <w:sz w:val="24"/>
        </w:rPr>
        <w:t xml:space="preserve">above </w:t>
      </w:r>
      <w:r>
        <w:rPr>
          <w:rFonts w:ascii="Times New Roman" w:hAnsi="Times New Roman" w:cs="Times New Roman"/>
          <w:sz w:val="24"/>
        </w:rPr>
        <w:t>optimization techniques, we made some modifications to the basic MCTS as follows:</w:t>
      </w:r>
    </w:p>
    <w:p w14:paraId="067973D2" w14:textId="77777777" w:rsidR="00D5693D" w:rsidRDefault="001C19C0">
      <w:pPr>
        <w:numPr>
          <w:ilvl w:val="0"/>
          <w:numId w:val="15"/>
        </w:numPr>
        <w:outlineLvl w:val="2"/>
        <w:rPr>
          <w:rFonts w:ascii="Times New Roman" w:hAnsi="Times New Roman" w:cs="Times New Roman"/>
          <w:sz w:val="24"/>
        </w:rPr>
      </w:pPr>
      <w:bookmarkStart w:id="69" w:name="_Toc3660_WPSOffice_Level1"/>
      <w:r>
        <w:rPr>
          <w:rFonts w:ascii="Times New Roman" w:hAnsi="Times New Roman" w:cs="Times New Roman"/>
          <w:sz w:val="24"/>
        </w:rPr>
        <w:t>Selection</w:t>
      </w:r>
      <w:bookmarkEnd w:id="69"/>
    </w:p>
    <w:p w14:paraId="7C5CF0D0" w14:textId="77777777" w:rsidR="004A6AF6" w:rsidRDefault="001C19C0" w:rsidP="003920D8">
      <w:pPr>
        <w:ind w:firstLineChars="100" w:firstLine="240"/>
        <w:rPr>
          <w:rFonts w:ascii="Times New Roman" w:hAnsi="Times New Roman" w:cs="Times New Roman"/>
          <w:sz w:val="24"/>
        </w:rPr>
      </w:pPr>
      <w:r>
        <w:rPr>
          <w:rFonts w:ascii="Times New Roman" w:hAnsi="Times New Roman" w:cs="Times New Roman"/>
          <w:sz w:val="24"/>
        </w:rPr>
        <w:t xml:space="preserve">Starting from </w:t>
      </w:r>
      <w:r>
        <w:rPr>
          <w:rFonts w:ascii="Times New Roman" w:hAnsi="Times New Roman" w:cs="Times New Roman" w:hint="eastAsia"/>
          <w:sz w:val="24"/>
        </w:rPr>
        <w:t xml:space="preserve">the </w:t>
      </w:r>
      <w:r>
        <w:rPr>
          <w:rFonts w:ascii="Times New Roman" w:hAnsi="Times New Roman" w:cs="Times New Roman"/>
          <w:sz w:val="24"/>
        </w:rPr>
        <w:t>root</w:t>
      </w:r>
      <w:r>
        <w:rPr>
          <w:rFonts w:ascii="Times New Roman" w:hAnsi="Times New Roman" w:cs="Times New Roman" w:hint="eastAsia"/>
          <w:sz w:val="24"/>
        </w:rPr>
        <w:t xml:space="preserve"> node</w:t>
      </w:r>
      <w:r>
        <w:rPr>
          <w:rFonts w:ascii="Times New Roman" w:hAnsi="Times New Roman" w:cs="Times New Roman"/>
          <w:sz w:val="24"/>
        </w:rPr>
        <w:t xml:space="preserve">, </w:t>
      </w:r>
      <w:r>
        <w:rPr>
          <w:rFonts w:ascii="Times New Roman" w:hAnsi="Times New Roman" w:cs="Times New Roman" w:hint="eastAsia"/>
          <w:sz w:val="24"/>
        </w:rPr>
        <w:t xml:space="preserve">node is </w:t>
      </w:r>
      <w:r>
        <w:rPr>
          <w:rFonts w:ascii="Times New Roman" w:hAnsi="Times New Roman" w:cs="Times New Roman"/>
          <w:sz w:val="24"/>
        </w:rPr>
        <w:t>recursively cho</w:t>
      </w:r>
      <w:r>
        <w:rPr>
          <w:rFonts w:ascii="Times New Roman" w:hAnsi="Times New Roman" w:cs="Times New Roman" w:hint="eastAsia"/>
          <w:sz w:val="24"/>
        </w:rPr>
        <w:t>sen</w:t>
      </w:r>
      <w:r>
        <w:rPr>
          <w:rFonts w:ascii="Times New Roman" w:hAnsi="Times New Roman" w:cs="Times New Roman"/>
          <w:sz w:val="24"/>
        </w:rPr>
        <w:t xml:space="preserve"> </w:t>
      </w:r>
      <w:r w:rsidR="00DB5395">
        <w:rPr>
          <w:rFonts w:ascii="Times New Roman" w:hAnsi="Times New Roman" w:cs="Times New Roman" w:hint="eastAsia"/>
          <w:sz w:val="24"/>
        </w:rPr>
        <w:t>to maximiz</w:t>
      </w:r>
      <w:r>
        <w:rPr>
          <w:rFonts w:ascii="Times New Roman" w:hAnsi="Times New Roman" w:cs="Times New Roman" w:hint="eastAsia"/>
          <w:sz w:val="24"/>
        </w:rPr>
        <w:t xml:space="preserve">e </w:t>
      </w:r>
      <w:r>
        <w:rPr>
          <w:rFonts w:ascii="Times New Roman" w:hAnsi="Times New Roman" w:cs="Times New Roman" w:hint="eastAsia"/>
          <w:i/>
          <w:iCs/>
          <w:sz w:val="24"/>
        </w:rPr>
        <w:t>Q</w:t>
      </w:r>
      <w:r>
        <w:rPr>
          <w:rFonts w:ascii="Times New Roman" w:hAnsi="Times New Roman" w:cs="Times New Roman"/>
          <w:i/>
          <w:iCs/>
          <w:sz w:val="24"/>
        </w:rPr>
        <w:t>͙</w:t>
      </w:r>
      <w:r>
        <w:rPr>
          <w:rFonts w:ascii="Times New Roman" w:hAnsi="Times New Roman" w:cs="Times New Roman" w:hint="eastAsia"/>
          <w:i/>
          <w:iCs/>
          <w:sz w:val="24"/>
          <w:vertAlign w:val="superscript"/>
        </w:rPr>
        <w:t>Z</w:t>
      </w:r>
      <w:r>
        <w:rPr>
          <w:rFonts w:ascii="Times New Roman" w:hAnsi="Times New Roman" w:cs="Times New Roman" w:hint="eastAsia"/>
          <w:sz w:val="24"/>
        </w:rPr>
        <w:t>(</w:t>
      </w:r>
      <w:r>
        <w:rPr>
          <w:rFonts w:ascii="Times New Roman" w:hAnsi="Times New Roman" w:cs="Times New Roman" w:hint="eastAsia"/>
          <w:i/>
          <w:iCs/>
          <w:sz w:val="24"/>
        </w:rPr>
        <w:t>s, a</w:t>
      </w:r>
      <w:r>
        <w:rPr>
          <w:rFonts w:ascii="Times New Roman" w:hAnsi="Times New Roman" w:cs="Times New Roman" w:hint="eastAsia"/>
          <w:sz w:val="24"/>
        </w:rPr>
        <w:t xml:space="preserve">) </w:t>
      </w:r>
      <w:r>
        <w:rPr>
          <w:rFonts w:ascii="Times New Roman" w:hAnsi="Times New Roman" w:cs="Times New Roman"/>
          <w:sz w:val="24"/>
        </w:rPr>
        <w:t xml:space="preserve">until a leaf node is reached. In this paper, </w:t>
      </w:r>
      <w:r w:rsidR="003920D8" w:rsidRPr="003920D8">
        <w:rPr>
          <w:rFonts w:ascii="Times New Roman" w:hAnsi="Times New Roman" w:cs="Times New Roman"/>
          <w:sz w:val="24"/>
        </w:rPr>
        <w:t>we only consider makespan when doing selection</w:t>
      </w:r>
      <w:r>
        <w:rPr>
          <w:rFonts w:ascii="Times New Roman" w:hAnsi="Times New Roman" w:cs="Times New Roman"/>
          <w:sz w:val="24"/>
        </w:rPr>
        <w:t>.</w:t>
      </w:r>
      <w:r>
        <w:rPr>
          <w:rFonts w:ascii="Times New Roman" w:hAnsi="Times New Roman" w:cs="Times New Roman" w:hint="eastAsia"/>
          <w:sz w:val="24"/>
        </w:rPr>
        <w:t xml:space="preserve"> </w:t>
      </w:r>
      <w:r w:rsidR="003920D8" w:rsidRPr="003920D8">
        <w:rPr>
          <w:rFonts w:ascii="Times New Roman" w:hAnsi="Times New Roman" w:cs="Times New Roman"/>
          <w:sz w:val="24"/>
        </w:rPr>
        <w:t>The reasons are</w:t>
      </w:r>
      <w:r w:rsidR="003920D8">
        <w:rPr>
          <w:rFonts w:ascii="Times New Roman" w:hAnsi="Times New Roman" w:cs="Times New Roman"/>
          <w:sz w:val="24"/>
        </w:rPr>
        <w:t xml:space="preserve">: (1) In </w:t>
      </w:r>
      <w:r w:rsidR="003920D8" w:rsidRPr="003920D8">
        <w:rPr>
          <w:rFonts w:ascii="Times New Roman" w:hAnsi="Times New Roman" w:cs="Times New Roman"/>
          <w:sz w:val="24"/>
        </w:rPr>
        <w:t>JSP</w:t>
      </w:r>
      <w:r w:rsidR="003920D8">
        <w:rPr>
          <w:rFonts w:ascii="Times New Roman" w:hAnsi="Times New Roman" w:cs="Times New Roman"/>
          <w:sz w:val="24"/>
        </w:rPr>
        <w:t>, makespan is the</w:t>
      </w:r>
      <w:r w:rsidR="003920D8">
        <w:rPr>
          <w:rFonts w:ascii="Times New Roman" w:hAnsi="Times New Roman" w:cs="Times New Roman" w:hint="eastAsia"/>
          <w:sz w:val="24"/>
        </w:rPr>
        <w:t xml:space="preserve"> </w:t>
      </w:r>
      <w:r w:rsidR="003920D8" w:rsidRPr="003920D8">
        <w:rPr>
          <w:rFonts w:ascii="Times New Roman" w:hAnsi="Times New Roman" w:cs="Times New Roman"/>
          <w:sz w:val="24"/>
        </w:rPr>
        <w:t>most common criterion</w:t>
      </w:r>
      <w:r w:rsidR="0002696E" w:rsidRPr="0002696E">
        <w:t xml:space="preserve"> </w:t>
      </w:r>
      <w:r w:rsidR="0002696E">
        <w:rPr>
          <w:rFonts w:ascii="Times New Roman" w:hAnsi="Times New Roman" w:cs="Times New Roman"/>
          <w:sz w:val="24"/>
        </w:rPr>
        <w:fldChar w:fldCharType="begin"/>
      </w:r>
      <w:r w:rsidR="0002696E">
        <w:rPr>
          <w:rFonts w:ascii="Times New Roman" w:hAnsi="Times New Roman" w:cs="Times New Roman"/>
          <w:sz w:val="24"/>
        </w:rPr>
        <w:instrText xml:space="preserve"> ADDIN EN.CITE &lt;EndNote&gt;&lt;Cite&gt;&lt;Author&gt;Chiang&lt;/Author&gt;&lt;Year&gt;2012&lt;/Year&gt;&lt;RecNum&gt;713&lt;/RecNum&gt;&lt;DisplayText&gt;(Chiang and Lin 2012)&lt;/DisplayText&gt;&lt;record&gt;&lt;rec-number&gt;713&lt;/rec-number&gt;&lt;foreign-keys&gt;&lt;key app="EN" db-id="d0v02awxrrz0fjewfv4psd510tedsrv2tss2" timestamp="1560600543"&gt;713&lt;/key&gt;&lt;/foreign-keys&gt;&lt;ref-type name="Book Section"&gt;5&lt;/ref-type&gt;&lt;contributors&gt;&lt;authors&gt;&lt;author&gt;Chiang, Tsung-Che&lt;/author&gt;&lt;author&gt;Lin, Hsiao-Jou&lt;/author&gt;&lt;/authors&gt;&lt;secondary-authors&gt;&lt;author&gt;Huang, D.&lt;/author&gt;&lt;author&gt;Gan, Y.&lt;/author&gt;&lt;author&gt;Gupta, P.&lt;/author&gt;&lt;author&gt;Gromiha, M. M.&lt;/author&gt;&lt;/secondary-authors&gt;&lt;/contributors&gt;&lt;titles&gt;&lt;title&gt;Flexible Job Shop Scheduling Using a Multiobjective Memetic Algorithm&lt;/title&gt;&lt;secondary-title&gt;Advanced Intelligent Computing Theories and Applications: With Aspects of Artificial Intelligence&lt;/secondary-title&gt;&lt;tertiary-title&gt;Lecture Notes in Artificial Intelligence&lt;/tertiary-title&gt;&lt;/titles&gt;&lt;pages&gt;49-56&lt;/pages&gt;&lt;volume&gt;6839&lt;/volume&gt;&lt;dates&gt;&lt;year&gt;2012&lt;/year&gt;&lt;/dates&gt;&lt;isbn&gt;978-3-642-25943-2&lt;/isbn&gt;&lt;accession-num&gt;WOS:000306498200007&lt;/accession-num&gt;&lt;urls&gt;&lt;related-urls&gt;&lt;url&gt;&amp;lt;Go to ISI&amp;gt;://WOS:000306498200007&lt;/url&gt;&lt;/related-urls&gt;&lt;/urls&gt;&lt;/record&gt;&lt;/Cite&gt;&lt;/EndNote&gt;</w:instrText>
      </w:r>
      <w:r w:rsidR="0002696E">
        <w:rPr>
          <w:rFonts w:ascii="Times New Roman" w:hAnsi="Times New Roman" w:cs="Times New Roman"/>
          <w:sz w:val="24"/>
        </w:rPr>
        <w:fldChar w:fldCharType="separate"/>
      </w:r>
      <w:r w:rsidR="0002696E" w:rsidRPr="0002696E">
        <w:rPr>
          <w:rFonts w:ascii="Times New Roman" w:hAnsi="Times New Roman" w:cs="Times New Roman"/>
          <w:noProof/>
          <w:color w:val="00B0F0"/>
          <w:sz w:val="24"/>
        </w:rPr>
        <w:t>(Chiang and Lin 2012</w:t>
      </w:r>
      <w:r w:rsidR="0002696E">
        <w:rPr>
          <w:rFonts w:ascii="Times New Roman" w:hAnsi="Times New Roman" w:cs="Times New Roman"/>
          <w:noProof/>
          <w:sz w:val="24"/>
        </w:rPr>
        <w:t>)</w:t>
      </w:r>
      <w:r w:rsidR="0002696E">
        <w:rPr>
          <w:rFonts w:ascii="Times New Roman" w:hAnsi="Times New Roman" w:cs="Times New Roman"/>
          <w:sz w:val="24"/>
        </w:rPr>
        <w:fldChar w:fldCharType="end"/>
      </w:r>
      <w:r w:rsidR="003920D8">
        <w:rPr>
          <w:rFonts w:ascii="Times New Roman" w:hAnsi="Times New Roman" w:cs="Times New Roman"/>
          <w:sz w:val="24"/>
        </w:rPr>
        <w:t xml:space="preserve">. (2) </w:t>
      </w:r>
      <w:r w:rsidR="004A6AF6">
        <w:rPr>
          <w:rFonts w:ascii="Times New Roman" w:hAnsi="Times New Roman" w:cs="Times New Roman"/>
          <w:sz w:val="24"/>
        </w:rPr>
        <w:t>The smaller</w:t>
      </w:r>
      <w:r w:rsidR="004A6AF6">
        <w:rPr>
          <w:rFonts w:ascii="Times New Roman" w:hAnsi="Times New Roman" w:cs="Times New Roman" w:hint="eastAsia"/>
          <w:sz w:val="24"/>
        </w:rPr>
        <w:t xml:space="preserve"> </w:t>
      </w:r>
      <w:r w:rsidR="004A6AF6">
        <w:rPr>
          <w:rFonts w:ascii="Times New Roman" w:hAnsi="Times New Roman" w:cs="Times New Roman"/>
          <w:sz w:val="24"/>
        </w:rPr>
        <w:t>makespan</w:t>
      </w:r>
      <w:r w:rsidR="004A6AF6" w:rsidRPr="00031600">
        <w:rPr>
          <w:rFonts w:ascii="Times New Roman" w:hAnsi="Times New Roman" w:cs="Times New Roman"/>
          <w:sz w:val="24"/>
        </w:rPr>
        <w:t xml:space="preserve"> implies higher machine </w:t>
      </w:r>
      <w:r w:rsidR="004A6AF6">
        <w:rPr>
          <w:rFonts w:ascii="Times New Roman" w:hAnsi="Times New Roman" w:cs="Times New Roman"/>
          <w:sz w:val="24"/>
        </w:rPr>
        <w:t xml:space="preserve">utilization </w:t>
      </w:r>
      <w:r w:rsidR="004A6AF6">
        <w:rPr>
          <w:rFonts w:ascii="Times New Roman" w:hAnsi="Times New Roman" w:cs="Times New Roman"/>
          <w:sz w:val="24"/>
        </w:rPr>
        <w:fldChar w:fldCharType="begin"/>
      </w:r>
      <w:r w:rsidR="004A6AF6">
        <w:rPr>
          <w:rFonts w:ascii="Times New Roman" w:hAnsi="Times New Roman" w:cs="Times New Roman"/>
          <w:sz w:val="24"/>
        </w:rPr>
        <w:instrText xml:space="preserve"> ADDIN EN.CITE &lt;EndNote&gt;&lt;Cite&gt;&lt;Author&gt;Kashan&lt;/Author&gt;&lt;Year&gt;2010&lt;/Year&gt;&lt;RecNum&gt;712&lt;/RecNum&gt;&lt;DisplayText&gt;(Kashan, Karimi et al. 2010)&lt;/DisplayText&gt;&lt;record&gt;&lt;rec-number&gt;712&lt;/rec-number&gt;&lt;foreign-keys&gt;&lt;key app="EN" db-id="d0v02awxrrz0fjewfv4psd510tedsrv2tss2" timestamp="1560600107"&gt;712&lt;/key&gt;&lt;/foreign-keys&gt;&lt;ref-type name="Journal Article"&gt;17&lt;/ref-type&gt;&lt;contributors&gt;&lt;authors&gt;&lt;author&gt;Kashan, Ali Husseinzadeh&lt;/author&gt;&lt;author&gt;Karimi, Behrooz&lt;/author&gt;&lt;author&gt;Jolai, Fariborz&lt;/author&gt;&lt;/authors&gt;&lt;/contributors&gt;&lt;titles&gt;&lt;title&gt;An effective hybrid multi-objective genetic algorithm for bi-criteria scheduling on a single batch processing machine with non-identical job sizes&lt;/title&gt;&lt;secondary-title&gt;Engineering Applications of Artificial Intelligence&lt;/secondary-title&gt;&lt;/titles&gt;&lt;periodical&gt;&lt;full-title&gt;Engineering Applications of Artificial Intelligence&lt;/full-title&gt;&lt;/periodical&gt;&lt;pages&gt;911-922&lt;/pages&gt;&lt;volume&gt;23&lt;/volume&gt;&lt;number&gt;6&lt;/number&gt;&lt;dates&gt;&lt;year&gt;2010&lt;/year&gt;&lt;pub-dates&gt;&lt;date&gt;Sep&lt;/date&gt;&lt;/pub-dates&gt;&lt;/dates&gt;&lt;isbn&gt;0952-1976&lt;/isbn&gt;&lt;accession-num&gt;WOS:000280258100006&lt;/accession-num&gt;&lt;urls&gt;&lt;related-urls&gt;&lt;url&gt;&amp;lt;Go to ISI&amp;gt;://WOS:000280258100006&lt;/url&gt;&lt;/related-urls&gt;&lt;/urls&gt;&lt;electronic-resource-num&gt;10.1016/j.engappai.2010.01.031&lt;/electronic-resource-num&gt;&lt;/record&gt;&lt;/Cite&gt;&lt;/EndNote&gt;</w:instrText>
      </w:r>
      <w:r w:rsidR="004A6AF6">
        <w:rPr>
          <w:rFonts w:ascii="Times New Roman" w:hAnsi="Times New Roman" w:cs="Times New Roman"/>
          <w:sz w:val="24"/>
        </w:rPr>
        <w:fldChar w:fldCharType="separate"/>
      </w:r>
      <w:r w:rsidR="004A6AF6">
        <w:rPr>
          <w:rFonts w:ascii="Times New Roman" w:hAnsi="Times New Roman" w:cs="Times New Roman"/>
          <w:noProof/>
          <w:sz w:val="24"/>
        </w:rPr>
        <w:t>(</w:t>
      </w:r>
      <w:r w:rsidR="004A6AF6" w:rsidRPr="00713BA6">
        <w:rPr>
          <w:rFonts w:ascii="Times New Roman" w:hAnsi="Times New Roman" w:cs="Times New Roman"/>
          <w:noProof/>
          <w:color w:val="00B0F0"/>
          <w:sz w:val="24"/>
        </w:rPr>
        <w:t>Kashan, Karimi et al. 2010</w:t>
      </w:r>
      <w:r w:rsidR="004A6AF6">
        <w:rPr>
          <w:rFonts w:ascii="Times New Roman" w:hAnsi="Times New Roman" w:cs="Times New Roman"/>
          <w:noProof/>
          <w:sz w:val="24"/>
        </w:rPr>
        <w:t>)</w:t>
      </w:r>
      <w:r w:rsidR="004A6AF6">
        <w:rPr>
          <w:rFonts w:ascii="Times New Roman" w:hAnsi="Times New Roman" w:cs="Times New Roman"/>
          <w:sz w:val="24"/>
        </w:rPr>
        <w:fldChar w:fldCharType="end"/>
      </w:r>
    </w:p>
    <w:p w14:paraId="148F5E3E" w14:textId="77777777" w:rsidR="00D5693D" w:rsidRDefault="001C19C0" w:rsidP="004A6AF6">
      <w:pPr>
        <w:rPr>
          <w:rFonts w:ascii="Times New Roman" w:hAnsi="Times New Roman" w:cs="Times New Roman"/>
          <w:sz w:val="24"/>
        </w:rPr>
      </w:pPr>
      <w:r>
        <w:rPr>
          <w:rFonts w:ascii="Times New Roman" w:hAnsi="Times New Roman" w:cs="Times New Roman" w:hint="eastAsia"/>
          <w:sz w:val="24"/>
        </w:rPr>
        <w:t>So i</w:t>
      </w:r>
      <w:r>
        <w:rPr>
          <w:rFonts w:ascii="Times New Roman" w:hAnsi="Times New Roman" w:cs="Times New Roman"/>
          <w:sz w:val="24"/>
        </w:rPr>
        <w:t xml:space="preserve">n our MCTS, </w:t>
      </w:r>
      <w:r>
        <w:rPr>
          <w:rFonts w:ascii="Times New Roman" w:hAnsi="Times New Roman" w:cs="Times New Roman" w:hint="eastAsia"/>
          <w:sz w:val="24"/>
        </w:rPr>
        <w:t xml:space="preserve">the final payoff is </w:t>
      </w:r>
      <w:r>
        <w:rPr>
          <w:rFonts w:ascii="Times New Roman" w:hAnsi="Times New Roman" w:cs="Times New Roman"/>
          <w:sz w:val="24"/>
        </w:rPr>
        <w:t>evaluated by the following evaluation function:</w:t>
      </w:r>
    </w:p>
    <w:p w14:paraId="5B1F1B9B" w14:textId="77777777" w:rsidR="00D5693D" w:rsidRDefault="001C19C0">
      <w:pPr>
        <w:jc w:val="center"/>
        <w:rPr>
          <w:rFonts w:ascii="Times New Roman" w:hAnsi="Times New Roman" w:cs="Times New Roman"/>
          <w:sz w:val="24"/>
        </w:rPr>
      </w:pPr>
      <w:r>
        <w:rPr>
          <w:rFonts w:ascii="Times New Roman" w:hAnsi="Times New Roman" w:cs="Times New Roman"/>
          <w:position w:val="-30"/>
          <w:sz w:val="24"/>
        </w:rPr>
        <w:object w:dxaOrig="2175" w:dyaOrig="690" w14:anchorId="1AEBAC7E">
          <v:shape id="_x0000_i1035" type="#_x0000_t75" style="width:108.75pt;height:34.5pt" o:ole="">
            <v:imagedata r:id="rId31" o:title=""/>
          </v:shape>
          <o:OLEObject Type="Embed" ProgID="Equation.3" ShapeID="_x0000_i1035" DrawAspect="Content" ObjectID="_1622286490" r:id="rId32"/>
        </w:object>
      </w:r>
    </w:p>
    <w:p w14:paraId="5372F428" w14:textId="77777777" w:rsidR="00224838" w:rsidRPr="00801737" w:rsidRDefault="00801737" w:rsidP="00224838">
      <w:pPr>
        <w:rPr>
          <w:rFonts w:ascii="Times New Roman" w:hAnsi="Times New Roman" w:cs="Times New Roman"/>
          <w:sz w:val="24"/>
        </w:rPr>
      </w:pPr>
      <w:r>
        <w:rPr>
          <w:rFonts w:ascii="Times New Roman" w:hAnsi="Times New Roman" w:cs="Times New Roman"/>
          <w:sz w:val="24"/>
        </w:rPr>
        <w:t>where best(</w:t>
      </w:r>
      <w:r w:rsidRPr="00801737">
        <w:rPr>
          <w:rFonts w:ascii="Times New Roman" w:hAnsi="Times New Roman" w:cs="Times New Roman"/>
          <w:i/>
          <w:sz w:val="24"/>
        </w:rPr>
        <w:t>C</w:t>
      </w:r>
      <w:r w:rsidRPr="00801737">
        <w:rPr>
          <w:rFonts w:ascii="Times New Roman" w:hAnsi="Times New Roman" w:cs="Times New Roman"/>
          <w:i/>
          <w:sz w:val="24"/>
          <w:vertAlign w:val="subscript"/>
        </w:rPr>
        <w:t>M</w:t>
      </w:r>
      <w:r>
        <w:rPr>
          <w:rFonts w:ascii="Times New Roman" w:hAnsi="Times New Roman" w:cs="Times New Roman"/>
          <w:sz w:val="24"/>
        </w:rPr>
        <w:t>)</w:t>
      </w:r>
      <w:r>
        <w:rPr>
          <w:rFonts w:ascii="Times New Roman" w:hAnsi="Times New Roman" w:cs="Times New Roman"/>
          <w:i/>
          <w:sz w:val="24"/>
          <w:vertAlign w:val="subscript"/>
        </w:rPr>
        <w:t xml:space="preserve"> </w:t>
      </w:r>
      <w:r>
        <w:rPr>
          <w:rFonts w:ascii="Times New Roman" w:hAnsi="Times New Roman" w:cs="Times New Roman"/>
          <w:sz w:val="24"/>
        </w:rPr>
        <w:t xml:space="preserve">is the best makespan found so far, </w:t>
      </w:r>
      <w:r w:rsidR="002C45E5">
        <w:rPr>
          <w:rFonts w:ascii="Times New Roman" w:hAnsi="Times New Roman" w:cs="Times New Roman"/>
          <w:sz w:val="24"/>
        </w:rPr>
        <w:t xml:space="preserve">the evaluation value will become big if the makespan of a schedule is small.   </w:t>
      </w:r>
      <w:r>
        <w:rPr>
          <w:rFonts w:ascii="Times New Roman" w:hAnsi="Times New Roman" w:cs="Times New Roman"/>
          <w:sz w:val="24"/>
        </w:rPr>
        <w:t xml:space="preserve">   </w:t>
      </w:r>
    </w:p>
    <w:p w14:paraId="7C0D7D1E" w14:textId="77777777" w:rsidR="00D5693D" w:rsidRDefault="001C19C0">
      <w:pPr>
        <w:numPr>
          <w:ilvl w:val="0"/>
          <w:numId w:val="15"/>
        </w:numPr>
        <w:outlineLvl w:val="2"/>
        <w:rPr>
          <w:rFonts w:ascii="Times New Roman" w:hAnsi="Times New Roman" w:cs="Times New Roman"/>
          <w:sz w:val="24"/>
        </w:rPr>
      </w:pPr>
      <w:bookmarkStart w:id="70" w:name="_Toc7521_WPSOffice_Level1"/>
      <w:r>
        <w:rPr>
          <w:rFonts w:ascii="Times New Roman" w:hAnsi="Times New Roman" w:cs="Times New Roman"/>
          <w:sz w:val="24"/>
        </w:rPr>
        <w:t>Expand</w:t>
      </w:r>
      <w:bookmarkEnd w:id="70"/>
    </w:p>
    <w:p w14:paraId="2C85D8E4"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When a leaf node is reached, w</w:t>
      </w:r>
      <w:r>
        <w:rPr>
          <w:rFonts w:ascii="Times New Roman" w:hAnsi="Times New Roman" w:cs="Times New Roman"/>
          <w:sz w:val="24"/>
        </w:rPr>
        <w:t xml:space="preserve">e </w:t>
      </w:r>
      <w:r>
        <w:rPr>
          <w:rFonts w:ascii="Times New Roman" w:hAnsi="Times New Roman" w:cs="Times New Roman" w:hint="eastAsia"/>
          <w:sz w:val="24"/>
        </w:rPr>
        <w:t xml:space="preserve">add </w:t>
      </w:r>
      <w:r>
        <w:rPr>
          <w:rFonts w:ascii="Times New Roman" w:hAnsi="Times New Roman" w:cs="Times New Roman"/>
          <w:sz w:val="24"/>
        </w:rPr>
        <w:t xml:space="preserve">the </w:t>
      </w:r>
      <w:r>
        <w:rPr>
          <w:rFonts w:ascii="Times New Roman" w:hAnsi="Times New Roman" w:cs="Times New Roman" w:hint="eastAsia"/>
          <w:sz w:val="24"/>
        </w:rPr>
        <w:t xml:space="preserve">new </w:t>
      </w:r>
      <w:r>
        <w:rPr>
          <w:rFonts w:ascii="Times New Roman" w:hAnsi="Times New Roman" w:cs="Times New Roman"/>
          <w:sz w:val="24"/>
        </w:rPr>
        <w:t xml:space="preserve">node with the largest </w:t>
      </w:r>
      <w:r>
        <w:rPr>
          <w:rFonts w:ascii="Times New Roman" w:hAnsi="Times New Roman" w:cs="Times New Roman"/>
          <w:i/>
          <w:iCs/>
          <w:sz w:val="24"/>
        </w:rPr>
        <w:t>InitValue</w:t>
      </w:r>
      <w:r>
        <w:rPr>
          <w:rFonts w:ascii="Times New Roman" w:hAnsi="Times New Roman" w:cs="Times New Roman" w:hint="eastAsia"/>
          <w:i/>
          <w:iCs/>
          <w:sz w:val="24"/>
        </w:rPr>
        <w:t xml:space="preserve"> </w:t>
      </w:r>
      <w:r>
        <w:rPr>
          <w:rFonts w:ascii="Times New Roman" w:hAnsi="Times New Roman" w:cs="Times New Roman" w:hint="eastAsia"/>
          <w:sz w:val="24"/>
        </w:rPr>
        <w:t>to the search tree.</w:t>
      </w:r>
    </w:p>
    <w:p w14:paraId="25DE795F" w14:textId="77777777" w:rsidR="00D5693D" w:rsidRDefault="001C19C0">
      <w:pPr>
        <w:numPr>
          <w:ilvl w:val="0"/>
          <w:numId w:val="15"/>
        </w:numPr>
        <w:outlineLvl w:val="2"/>
        <w:rPr>
          <w:rFonts w:ascii="Times New Roman" w:hAnsi="Times New Roman" w:cs="Times New Roman"/>
          <w:sz w:val="24"/>
        </w:rPr>
      </w:pPr>
      <w:bookmarkStart w:id="71" w:name="_Toc8776_WPSOffice_Level1"/>
      <w:r>
        <w:rPr>
          <w:rFonts w:ascii="Times New Roman" w:hAnsi="Times New Roman" w:cs="Times New Roman"/>
          <w:sz w:val="24"/>
        </w:rPr>
        <w:t>Playout</w:t>
      </w:r>
      <w:bookmarkEnd w:id="71"/>
    </w:p>
    <w:p w14:paraId="62E3037B"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Starting from the newly-added node, </w:t>
      </w:r>
      <w:r>
        <w:rPr>
          <w:rFonts w:ascii="Times New Roman" w:hAnsi="Times New Roman" w:cs="Times New Roman"/>
          <w:sz w:val="24"/>
        </w:rPr>
        <w:t>repeat to choose a move randomly until there are</w:t>
      </w:r>
      <w:r>
        <w:rPr>
          <w:rFonts w:ascii="Times New Roman" w:hAnsi="Times New Roman" w:cs="Times New Roman" w:hint="eastAsia"/>
          <w:sz w:val="24"/>
        </w:rPr>
        <w:t xml:space="preserve"> </w:t>
      </w:r>
      <w:r>
        <w:rPr>
          <w:rFonts w:ascii="Times New Roman" w:hAnsi="Times New Roman" w:cs="Times New Roman"/>
          <w:sz w:val="24"/>
        </w:rPr>
        <w:t xml:space="preserve">no more operations to </w:t>
      </w:r>
      <w:r>
        <w:rPr>
          <w:rFonts w:ascii="Times New Roman" w:hAnsi="Times New Roman" w:cs="Times New Roman" w:hint="eastAsia"/>
          <w:sz w:val="24"/>
        </w:rPr>
        <w:t>choose</w:t>
      </w:r>
      <w:r>
        <w:rPr>
          <w:rFonts w:ascii="Times New Roman" w:hAnsi="Times New Roman" w:cs="Times New Roman"/>
          <w:sz w:val="24"/>
        </w:rPr>
        <w:t>.</w:t>
      </w:r>
    </w:p>
    <w:p w14:paraId="3A097AF2" w14:textId="77777777" w:rsidR="00D5693D" w:rsidRDefault="001C19C0">
      <w:pPr>
        <w:numPr>
          <w:ilvl w:val="0"/>
          <w:numId w:val="15"/>
        </w:numPr>
        <w:outlineLvl w:val="2"/>
        <w:rPr>
          <w:rFonts w:ascii="Times New Roman" w:hAnsi="Times New Roman" w:cs="Times New Roman"/>
          <w:sz w:val="24"/>
        </w:rPr>
      </w:pPr>
      <w:bookmarkStart w:id="72" w:name="_Toc22158_WPSOffice_Level1"/>
      <w:r>
        <w:rPr>
          <w:rFonts w:ascii="Times New Roman" w:hAnsi="Times New Roman" w:cs="Times New Roman"/>
          <w:sz w:val="24"/>
        </w:rPr>
        <w:t>Backpropagation</w:t>
      </w:r>
      <w:bookmarkEnd w:id="72"/>
    </w:p>
    <w:p w14:paraId="18BE7A05" w14:textId="77777777" w:rsidR="00D5693D" w:rsidRDefault="001C19C0">
      <w:pPr>
        <w:adjustRightInd w:val="0"/>
        <w:ind w:firstLineChars="100" w:firstLine="240"/>
        <w:rPr>
          <w:rFonts w:ascii="Times New Roman" w:hAnsi="Times New Roman" w:cs="Times New Roman"/>
          <w:sz w:val="24"/>
        </w:rPr>
      </w:pPr>
      <w:r>
        <w:rPr>
          <w:rFonts w:ascii="Times New Roman" w:hAnsi="Times New Roman" w:cs="Times New Roman"/>
          <w:sz w:val="24"/>
        </w:rPr>
        <w:t xml:space="preserve">In this phase, </w:t>
      </w:r>
      <w:r>
        <w:rPr>
          <w:rFonts w:ascii="Times New Roman" w:hAnsi="Times New Roman" w:cs="Times New Roman" w:hint="eastAsia"/>
          <w:sz w:val="24"/>
        </w:rPr>
        <w:t xml:space="preserve">updating the </w:t>
      </w:r>
      <w:r>
        <w:rPr>
          <w:rFonts w:ascii="Times New Roman" w:hAnsi="Times New Roman" w:cs="Times New Roman" w:hint="eastAsia"/>
          <w:i/>
          <w:iCs/>
          <w:sz w:val="24"/>
        </w:rPr>
        <w:t>Q</w:t>
      </w:r>
      <w:r>
        <w:rPr>
          <w:rFonts w:ascii="Times New Roman" w:hAnsi="Times New Roman" w:cs="Times New Roman" w:hint="eastAsia"/>
          <w:sz w:val="24"/>
        </w:rPr>
        <w:t>(</w:t>
      </w:r>
      <w:r>
        <w:rPr>
          <w:rFonts w:ascii="Times New Roman" w:hAnsi="Times New Roman" w:cs="Times New Roman" w:hint="eastAsia"/>
          <w:i/>
          <w:iCs/>
          <w:sz w:val="24"/>
        </w:rPr>
        <w:t>s, a</w:t>
      </w:r>
      <w:r>
        <w:rPr>
          <w:rFonts w:ascii="Times New Roman" w:hAnsi="Times New Roman" w:cs="Times New Roman" w:hint="eastAsia"/>
          <w:sz w:val="24"/>
        </w:rPr>
        <w:t xml:space="preserve">), </w:t>
      </w:r>
      <w:r>
        <w:rPr>
          <w:rFonts w:ascii="Times New Roman" w:hAnsi="Times New Roman" w:cs="Times New Roman" w:hint="eastAsia"/>
          <w:i/>
          <w:iCs/>
          <w:color w:val="000000" w:themeColor="text1"/>
          <w:sz w:val="24"/>
        </w:rPr>
        <w:t>N</w:t>
      </w:r>
      <w:r>
        <w:rPr>
          <w:rFonts w:ascii="Times New Roman" w:hAnsi="Times New Roman" w:cs="Times New Roman" w:hint="eastAsia"/>
          <w:color w:val="000000" w:themeColor="text1"/>
          <w:sz w:val="24"/>
        </w:rPr>
        <w:t>(</w:t>
      </w:r>
      <w:r>
        <w:rPr>
          <w:rFonts w:ascii="Times New Roman" w:hAnsi="Times New Roman" w:cs="Times New Roman" w:hint="eastAsia"/>
          <w:i/>
          <w:iCs/>
          <w:color w:val="000000" w:themeColor="text1"/>
          <w:sz w:val="24"/>
        </w:rPr>
        <w:t>s, a</w:t>
      </w:r>
      <w:r>
        <w:rPr>
          <w:rFonts w:ascii="Times New Roman" w:hAnsi="Times New Roman" w:cs="Times New Roman" w:hint="eastAsia"/>
          <w:color w:val="000000" w:themeColor="text1"/>
          <w:sz w:val="24"/>
        </w:rPr>
        <w:t xml:space="preserve">), </w:t>
      </w:r>
      <w:r>
        <w:rPr>
          <w:rFonts w:ascii="Times New Roman" w:hAnsi="Times New Roman" w:cs="Times New Roman" w:hint="eastAsia"/>
          <w:i/>
          <w:iCs/>
          <w:sz w:val="24"/>
        </w:rPr>
        <w:t>Q</w:t>
      </w:r>
      <w:r>
        <w:rPr>
          <w:rFonts w:ascii="Times New Roman" w:hAnsi="Times New Roman" w:cs="Times New Roman" w:hint="eastAsia"/>
          <w:i/>
          <w:iCs/>
          <w:sz w:val="24"/>
          <w:vertAlign w:val="subscript"/>
        </w:rPr>
        <w:t xml:space="preserve">rave </w:t>
      </w:r>
      <w:r>
        <w:rPr>
          <w:rFonts w:ascii="Times New Roman" w:hAnsi="Times New Roman" w:cs="Times New Roman" w:hint="eastAsia"/>
          <w:sz w:val="24"/>
        </w:rPr>
        <w:t>(</w:t>
      </w:r>
      <w:r>
        <w:rPr>
          <w:rFonts w:ascii="Times New Roman" w:hAnsi="Times New Roman" w:cs="Times New Roman" w:hint="eastAsia"/>
          <w:i/>
          <w:iCs/>
          <w:sz w:val="24"/>
        </w:rPr>
        <w:t>s, a</w:t>
      </w:r>
      <w:r>
        <w:rPr>
          <w:rFonts w:ascii="Times New Roman" w:hAnsi="Times New Roman" w:cs="Times New Roman" w:hint="eastAsia"/>
          <w:sz w:val="24"/>
        </w:rPr>
        <w:t xml:space="preserve">) and </w:t>
      </w:r>
      <w:r>
        <w:rPr>
          <w:rFonts w:ascii="Times New Roman" w:hAnsi="Times New Roman" w:cs="Times New Roman" w:hint="eastAsia"/>
          <w:i/>
          <w:iCs/>
          <w:color w:val="000000" w:themeColor="text1"/>
          <w:sz w:val="24"/>
        </w:rPr>
        <w:t>N</w:t>
      </w:r>
      <w:r>
        <w:rPr>
          <w:rFonts w:ascii="Times New Roman" w:hAnsi="Times New Roman" w:cs="Times New Roman" w:hint="eastAsia"/>
          <w:i/>
          <w:iCs/>
          <w:color w:val="000000" w:themeColor="text1"/>
          <w:sz w:val="24"/>
          <w:vertAlign w:val="subscript"/>
        </w:rPr>
        <w:t>rave</w:t>
      </w:r>
      <w:r>
        <w:rPr>
          <w:rFonts w:ascii="Times New Roman" w:hAnsi="Times New Roman" w:cs="Times New Roman" w:hint="eastAsia"/>
          <w:color w:val="000000" w:themeColor="text1"/>
          <w:sz w:val="24"/>
        </w:rPr>
        <w:t>(</w:t>
      </w:r>
      <w:r>
        <w:rPr>
          <w:rFonts w:ascii="Times New Roman" w:hAnsi="Times New Roman" w:cs="Times New Roman" w:hint="eastAsia"/>
          <w:i/>
          <w:iCs/>
          <w:color w:val="000000" w:themeColor="text1"/>
          <w:sz w:val="24"/>
        </w:rPr>
        <w:t>s, a</w:t>
      </w:r>
      <w:r>
        <w:rPr>
          <w:rFonts w:ascii="Times New Roman" w:hAnsi="Times New Roman" w:cs="Times New Roman" w:hint="eastAsia"/>
          <w:color w:val="000000" w:themeColor="text1"/>
          <w:sz w:val="24"/>
        </w:rPr>
        <w:t>)</w:t>
      </w:r>
      <w:r>
        <w:rPr>
          <w:rFonts w:ascii="Times New Roman" w:hAnsi="Times New Roman" w:cs="Times New Roman" w:hint="eastAsia"/>
          <w:sz w:val="24"/>
        </w:rPr>
        <w:t xml:space="preserve"> values in each node accordingly</w:t>
      </w:r>
      <w:r>
        <w:rPr>
          <w:rFonts w:ascii="Times New Roman" w:hAnsi="Times New Roman" w:cs="Times New Roman"/>
          <w:sz w:val="24"/>
        </w:rPr>
        <w:t xml:space="preserve">. In addition, we also update the global array </w:t>
      </w:r>
      <w:r>
        <w:rPr>
          <w:rFonts w:ascii="Times New Roman" w:hAnsi="Times New Roman" w:cs="Times New Roman" w:hint="eastAsia"/>
          <w:i/>
          <w:iCs/>
          <w:sz w:val="24"/>
        </w:rPr>
        <w:t>A</w:t>
      </w:r>
      <w:r>
        <w:rPr>
          <w:rFonts w:ascii="Times New Roman" w:hAnsi="Times New Roman" w:cs="Times New Roman" w:hint="eastAsia"/>
          <w:i/>
          <w:iCs/>
          <w:sz w:val="24"/>
          <w:vertAlign w:val="subscript"/>
        </w:rPr>
        <w:t>prior</w:t>
      </w:r>
      <w:r>
        <w:rPr>
          <w:rFonts w:ascii="Times New Roman" w:hAnsi="Times New Roman" w:cs="Times New Roman"/>
          <w:sz w:val="24"/>
        </w:rPr>
        <w:t>.</w:t>
      </w:r>
    </w:p>
    <w:p w14:paraId="5E5BDF11" w14:textId="77777777" w:rsidR="00D5693D" w:rsidRDefault="00D5693D">
      <w:pPr>
        <w:adjustRightInd w:val="0"/>
        <w:ind w:firstLineChars="100" w:firstLine="240"/>
        <w:rPr>
          <w:rFonts w:ascii="Times New Roman" w:hAnsi="Times New Roman" w:cs="Times New Roman"/>
          <w:sz w:val="24"/>
        </w:rPr>
      </w:pPr>
    </w:p>
    <w:p w14:paraId="0589736F" w14:textId="77777777" w:rsidR="00D5693D" w:rsidRDefault="00D5693D">
      <w:pPr>
        <w:adjustRightInd w:val="0"/>
        <w:ind w:firstLineChars="100" w:firstLine="240"/>
        <w:rPr>
          <w:rFonts w:ascii="Times New Roman" w:hAnsi="Times New Roman" w:cs="Times New Roman"/>
          <w:sz w:val="24"/>
        </w:rPr>
      </w:pPr>
    </w:p>
    <w:p w14:paraId="051E1E27" w14:textId="77777777" w:rsidR="00D5693D" w:rsidRDefault="00D5693D">
      <w:pPr>
        <w:adjustRightInd w:val="0"/>
        <w:ind w:firstLineChars="100" w:firstLine="240"/>
        <w:rPr>
          <w:rFonts w:ascii="Times New Roman" w:hAnsi="Times New Roman" w:cs="Times New Roman"/>
          <w:sz w:val="24"/>
        </w:rPr>
      </w:pPr>
    </w:p>
    <w:p w14:paraId="6F7773D0" w14:textId="77777777" w:rsidR="00D5693D" w:rsidRDefault="00D5693D">
      <w:pPr>
        <w:adjustRightInd w:val="0"/>
        <w:ind w:firstLineChars="100" w:firstLine="240"/>
        <w:rPr>
          <w:rFonts w:ascii="Times New Roman" w:hAnsi="Times New Roman" w:cs="Times New Roman"/>
          <w:sz w:val="24"/>
        </w:rPr>
      </w:pPr>
    </w:p>
    <w:p w14:paraId="54A2F4DD" w14:textId="77777777" w:rsidR="00D5693D" w:rsidRDefault="00D5693D">
      <w:pPr>
        <w:jc w:val="left"/>
        <w:rPr>
          <w:rFonts w:ascii="Times New Roman" w:hAnsi="Times New Roman" w:cs="Times New Roman"/>
          <w:color w:val="0000FF"/>
          <w:sz w:val="24"/>
        </w:rPr>
      </w:pPr>
    </w:p>
    <w:p w14:paraId="0A989755" w14:textId="77777777" w:rsidR="00D5693D" w:rsidRDefault="00D5693D">
      <w:pPr>
        <w:jc w:val="center"/>
        <w:rPr>
          <w:rFonts w:ascii="Times New Roman" w:hAnsi="Times New Roman" w:cs="Times New Roman"/>
          <w:color w:val="0000FF"/>
          <w:sz w:val="24"/>
        </w:rPr>
      </w:pPr>
    </w:p>
    <w:p w14:paraId="1AF25194" w14:textId="77777777" w:rsidR="00D5693D" w:rsidRDefault="00D5693D">
      <w:pPr>
        <w:ind w:firstLineChars="100" w:firstLine="240"/>
        <w:rPr>
          <w:rFonts w:ascii="Times New Roman" w:hAnsi="Times New Roman" w:cs="Times New Roman"/>
          <w:sz w:val="24"/>
        </w:rPr>
      </w:pPr>
    </w:p>
    <w:p w14:paraId="5D3048FF" w14:textId="77777777" w:rsidR="00D5693D" w:rsidRDefault="00D5693D">
      <w:pPr>
        <w:ind w:firstLineChars="100" w:firstLine="240"/>
        <w:rPr>
          <w:rFonts w:ascii="Times New Roman" w:hAnsi="Times New Roman" w:cs="Times New Roman"/>
          <w:sz w:val="24"/>
        </w:rPr>
      </w:pPr>
    </w:p>
    <w:p w14:paraId="206D3B40" w14:textId="77777777" w:rsidR="00D5693D" w:rsidRDefault="00D5693D">
      <w:pPr>
        <w:ind w:firstLineChars="100" w:firstLine="240"/>
        <w:rPr>
          <w:rFonts w:ascii="Times New Roman" w:hAnsi="Times New Roman" w:cs="Times New Roman"/>
          <w:sz w:val="24"/>
        </w:rPr>
      </w:pPr>
    </w:p>
    <w:p w14:paraId="1986CD36" w14:textId="77777777" w:rsidR="00D5693D" w:rsidRDefault="00D5693D">
      <w:pPr>
        <w:ind w:firstLineChars="100" w:firstLine="240"/>
        <w:rPr>
          <w:rFonts w:ascii="Times New Roman" w:hAnsi="Times New Roman" w:cs="Times New Roman"/>
          <w:sz w:val="24"/>
        </w:rPr>
      </w:pPr>
    </w:p>
    <w:p w14:paraId="637B449E" w14:textId="77777777" w:rsidR="00D5693D" w:rsidRDefault="00D5693D">
      <w:pPr>
        <w:rPr>
          <w:rFonts w:ascii="Times New Roman" w:hAnsi="Times New Roman" w:cs="Times New Roman"/>
          <w:sz w:val="24"/>
        </w:rPr>
      </w:pPr>
    </w:p>
    <w:p w14:paraId="0B043D7D"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color w:val="FF0000"/>
          <w:sz w:val="24"/>
        </w:rPr>
        <w:t>Figure 4</w:t>
      </w:r>
      <w:r>
        <w:rPr>
          <w:rFonts w:ascii="Times New Roman" w:hAnsi="Times New Roman" w:cs="Times New Roman" w:hint="eastAsia"/>
          <w:sz w:val="24"/>
        </w:rPr>
        <w:t xml:space="preserve"> is the Gantt chart for a 10</w:t>
      </w:r>
      <w:r>
        <w:rPr>
          <w:rFonts w:ascii="Times New Roman" w:hAnsi="Times New Roman" w:cs="Times New Roman"/>
          <w:sz w:val="24"/>
        </w:rPr>
        <w:t>×</w:t>
      </w:r>
      <w:r>
        <w:rPr>
          <w:rFonts w:ascii="Times New Roman" w:hAnsi="Times New Roman" w:cs="Times New Roman" w:hint="eastAsia"/>
          <w:sz w:val="24"/>
        </w:rPr>
        <w:t xml:space="preserve">5 dynamic scheduling problem, which is used to describe the following designs in detail. </w:t>
      </w:r>
      <w:r>
        <w:rPr>
          <w:rFonts w:ascii="Times New Roman" w:hAnsi="Times New Roman" w:cs="Times New Roman"/>
          <w:sz w:val="24"/>
        </w:rPr>
        <w:t xml:space="preserve">The rescheduling point in Figure. 4 is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sz w:val="24"/>
        </w:rPr>
        <w:t xml:space="preserve"> = 106, and </w:t>
      </w:r>
      <w:r>
        <w:rPr>
          <w:rFonts w:ascii="Times New Roman" w:hAnsi="Times New Roman" w:cs="Times New Roman" w:hint="eastAsia"/>
          <w:sz w:val="24"/>
        </w:rPr>
        <w:t xml:space="preserve">at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hint="eastAsia"/>
          <w:sz w:val="24"/>
        </w:rPr>
        <w:t xml:space="preserve"> = 106, a new job arrives, processing tasks of job 3 and job 5 are cancelled, and machine 2 is broken for 13 seconds.</w:t>
      </w:r>
    </w:p>
    <w:p w14:paraId="3CB7A0F4" w14:textId="77777777" w:rsidR="00D5693D" w:rsidRDefault="001C19C0">
      <w:pPr>
        <w:spacing w:beforeLines="50" w:before="159" w:afterLines="50" w:after="159"/>
        <w:jc w:val="left"/>
        <w:rPr>
          <w:rFonts w:ascii="Times New Roman" w:hAnsi="Times New Roman" w:cs="Times New Roman"/>
          <w:color w:val="0000FF"/>
          <w:sz w:val="24"/>
        </w:rPr>
      </w:pPr>
      <w:r>
        <w:rPr>
          <w:rFonts w:ascii="Times New Roman" w:hAnsi="Times New Roman" w:cs="Times New Roman" w:hint="eastAsia"/>
          <w:color w:val="0000FF"/>
          <w:sz w:val="24"/>
        </w:rPr>
        <w:t>4.2.3 Mechanism of cooperation between MCTS and dispatching rules</w:t>
      </w:r>
    </w:p>
    <w:p w14:paraId="6BA6817C" w14:textId="77777777" w:rsidR="00D5693D" w:rsidRDefault="001C19C0">
      <w:pPr>
        <w:ind w:firstLineChars="100" w:firstLine="240"/>
        <w:rPr>
          <w:rFonts w:ascii="Times New Roman" w:hAnsi="Times New Roman" w:cs="Times New Roman"/>
          <w:sz w:val="24"/>
        </w:rPr>
      </w:pPr>
      <w:r>
        <w:rPr>
          <w:rFonts w:ascii="Times New Roman" w:hAnsi="Times New Roman" w:cs="Times New Roman"/>
          <w:color w:val="000000" w:themeColor="text1"/>
          <w:sz w:val="24"/>
        </w:rPr>
        <w:t xml:space="preserve">As shown in the </w:t>
      </w:r>
      <w:r>
        <w:rPr>
          <w:rFonts w:ascii="Times New Roman" w:hAnsi="Times New Roman" w:cs="Times New Roman"/>
          <w:color w:val="FF0000"/>
          <w:sz w:val="24"/>
        </w:rPr>
        <w:t>Figure</w:t>
      </w:r>
      <w:r>
        <w:rPr>
          <w:rFonts w:ascii="Times New Roman" w:hAnsi="Times New Roman" w:cs="Times New Roman" w:hint="eastAsia"/>
          <w:color w:val="FF0000"/>
          <w:sz w:val="24"/>
        </w:rPr>
        <w:t xml:space="preserve"> 3</w:t>
      </w:r>
      <w:r>
        <w:rPr>
          <w:rFonts w:ascii="Times New Roman" w:hAnsi="Times New Roman" w:cs="Times New Roman"/>
          <w:sz w:val="24"/>
        </w:rPr>
        <w:t>, after updating the</w:t>
      </w:r>
      <w:r>
        <w:rPr>
          <w:rFonts w:ascii="Times New Roman" w:hAnsi="Times New Roman" w:cs="Times New Roman" w:hint="eastAsia"/>
          <w:sz w:val="24"/>
        </w:rPr>
        <w:t xml:space="preserve"> </w:t>
      </w:r>
      <w:r>
        <w:rPr>
          <w:rFonts w:ascii="Times New Roman" w:hAnsi="Times New Roman" w:cs="Times New Roman"/>
          <w:sz w:val="24"/>
        </w:rPr>
        <w:t xml:space="preserve">system state at time </w:t>
      </w:r>
      <w:r>
        <w:rPr>
          <w:rFonts w:ascii="Times New Roman" w:hAnsi="Times New Roman" w:cs="Times New Roman" w:hint="eastAsia"/>
          <w:sz w:val="24"/>
        </w:rPr>
        <w:t xml:space="preserve">A, </w:t>
      </w:r>
      <w:r>
        <w:rPr>
          <w:rFonts w:ascii="Times New Roman" w:hAnsi="Times New Roman" w:cs="Times New Roman"/>
          <w:sz w:val="24"/>
        </w:rPr>
        <w:t xml:space="preserve">six  </w:t>
      </w:r>
      <w:r>
        <w:rPr>
          <w:rFonts w:ascii="Times New Roman" w:hAnsi="Times New Roman" w:cs="Times New Roman" w:hint="eastAsia"/>
          <w:sz w:val="24"/>
        </w:rPr>
        <w:t xml:space="preserve">dispatching </w:t>
      </w:r>
      <w:r>
        <w:rPr>
          <w:rFonts w:ascii="Times New Roman" w:hAnsi="Times New Roman" w:cs="Times New Roman"/>
          <w:sz w:val="24"/>
        </w:rPr>
        <w:t>rules (SPT, LPT, MWKR, LWKR, FIFO,</w:t>
      </w:r>
      <w:r>
        <w:rPr>
          <w:rFonts w:ascii="Times New Roman" w:hAnsi="Times New Roman" w:cs="Times New Roman" w:hint="eastAsia"/>
          <w:sz w:val="24"/>
        </w:rPr>
        <w:t xml:space="preserve"> </w:t>
      </w:r>
      <w:r>
        <w:rPr>
          <w:rFonts w:ascii="Times New Roman" w:hAnsi="Times New Roman" w:cs="Times New Roman"/>
          <w:sz w:val="24"/>
        </w:rPr>
        <w:t xml:space="preserve">LIFO) </w:t>
      </w:r>
      <w:r>
        <w:rPr>
          <w:rFonts w:ascii="Times New Roman" w:hAnsi="Times New Roman" w:cs="Times New Roman" w:hint="eastAsia"/>
          <w:sz w:val="24"/>
        </w:rPr>
        <w:t xml:space="preserve">are implemented to </w:t>
      </w:r>
      <w:r>
        <w:rPr>
          <w:rFonts w:ascii="Times New Roman" w:hAnsi="Times New Roman" w:cs="Times New Roman"/>
          <w:sz w:val="24"/>
        </w:rPr>
        <w:t xml:space="preserve">generate </w:t>
      </w:r>
      <w:r>
        <w:rPr>
          <w:rFonts w:ascii="Times New Roman" w:hAnsi="Times New Roman" w:cs="Times New Roman" w:hint="eastAsia"/>
          <w:sz w:val="24"/>
        </w:rPr>
        <w:t xml:space="preserve">six </w:t>
      </w:r>
      <w:r>
        <w:rPr>
          <w:rFonts w:ascii="Times New Roman" w:hAnsi="Times New Roman" w:cs="Times New Roman"/>
          <w:sz w:val="24"/>
        </w:rPr>
        <w:t>complete reschedul</w:t>
      </w:r>
      <w:r>
        <w:rPr>
          <w:rFonts w:ascii="Times New Roman" w:hAnsi="Times New Roman" w:cs="Times New Roman" w:hint="eastAsia"/>
          <w:sz w:val="24"/>
        </w:rPr>
        <w:t>e immediately</w:t>
      </w:r>
      <w:r>
        <w:rPr>
          <w:rFonts w:ascii="Times New Roman" w:hAnsi="Times New Roman" w:cs="Times New Roman"/>
          <w:sz w:val="24"/>
        </w:rPr>
        <w:t>. T</w:t>
      </w:r>
      <w:r>
        <w:rPr>
          <w:rFonts w:ascii="Times New Roman" w:hAnsi="Times New Roman" w:cs="Times New Roman" w:hint="eastAsia"/>
          <w:sz w:val="24"/>
        </w:rPr>
        <w:t>h</w:t>
      </w:r>
      <w:r>
        <w:rPr>
          <w:rFonts w:ascii="Times New Roman" w:hAnsi="Times New Roman" w:cs="Times New Roman"/>
          <w:sz w:val="24"/>
        </w:rPr>
        <w:t>en,</w:t>
      </w:r>
      <w:r>
        <w:rPr>
          <w:rFonts w:ascii="Times New Roman" w:hAnsi="Times New Roman" w:cs="Times New Roman" w:hint="eastAsia"/>
          <w:sz w:val="24"/>
        </w:rPr>
        <w:t xml:space="preserve"> the schedule </w:t>
      </w:r>
      <w:r>
        <w:rPr>
          <w:rFonts w:ascii="Times New Roman" w:hAnsi="Times New Roman" w:cs="Times New Roman"/>
          <w:sz w:val="24"/>
        </w:rPr>
        <w:t>with the smallest make</w:t>
      </w:r>
      <w:r>
        <w:rPr>
          <w:rFonts w:ascii="Times New Roman" w:hAnsi="Times New Roman" w:cs="Times New Roman" w:hint="eastAsia"/>
          <w:sz w:val="24"/>
        </w:rPr>
        <w:t>span are chose</w:t>
      </w:r>
      <w:r>
        <w:rPr>
          <w:rFonts w:ascii="Times New Roman" w:hAnsi="Times New Roman" w:cs="Times New Roman"/>
          <w:sz w:val="24"/>
        </w:rPr>
        <w:t xml:space="preserve">n </w:t>
      </w:r>
      <w:r>
        <w:rPr>
          <w:rFonts w:ascii="Times New Roman" w:hAnsi="Times New Roman" w:cs="Times New Roman" w:hint="eastAsia"/>
          <w:sz w:val="24"/>
        </w:rPr>
        <w:t xml:space="preserve">to determine </w:t>
      </w:r>
      <w:r>
        <w:rPr>
          <w:rFonts w:ascii="Times New Roman" w:hAnsi="Times New Roman" w:cs="Times New Roman"/>
          <w:sz w:val="24"/>
        </w:rPr>
        <w:t xml:space="preserve">the next </w:t>
      </w:r>
      <w:r>
        <w:rPr>
          <w:rFonts w:ascii="Times New Roman" w:hAnsi="Times New Roman" w:cs="Times New Roman" w:hint="eastAsia"/>
          <w:sz w:val="24"/>
        </w:rPr>
        <w:t xml:space="preserve">operation to be processed for </w:t>
      </w:r>
      <w:r>
        <w:rPr>
          <w:rFonts w:ascii="Times New Roman" w:hAnsi="Times New Roman" w:cs="Times New Roman"/>
          <w:sz w:val="24"/>
        </w:rPr>
        <w:t xml:space="preserve">each machine, </w:t>
      </w:r>
      <w:r>
        <w:rPr>
          <w:rFonts w:ascii="Times New Roman" w:hAnsi="Times New Roman" w:cs="Times New Roman" w:hint="eastAsia"/>
          <w:sz w:val="24"/>
        </w:rPr>
        <w:t xml:space="preserve">here </w:t>
      </w:r>
      <w:r>
        <w:rPr>
          <w:rFonts w:ascii="Times New Roman" w:hAnsi="Times New Roman" w:cs="Times New Roman" w:hint="eastAsia"/>
          <w:i/>
          <w:iCs/>
          <w:sz w:val="24"/>
        </w:rPr>
        <w:t>O</w:t>
      </w:r>
      <w:r>
        <w:rPr>
          <w:rFonts w:ascii="Times New Roman" w:hAnsi="Times New Roman" w:cs="Times New Roman" w:hint="eastAsia"/>
          <w:sz w:val="24"/>
        </w:rPr>
        <w:t xml:space="preserve">(6,3), </w:t>
      </w:r>
      <w:r>
        <w:rPr>
          <w:rFonts w:ascii="Times New Roman" w:hAnsi="Times New Roman" w:cs="Times New Roman" w:hint="eastAsia"/>
          <w:i/>
          <w:iCs/>
          <w:sz w:val="24"/>
        </w:rPr>
        <w:t>O</w:t>
      </w:r>
      <w:r>
        <w:rPr>
          <w:rFonts w:ascii="Times New Roman" w:hAnsi="Times New Roman" w:cs="Times New Roman" w:hint="eastAsia"/>
          <w:sz w:val="24"/>
        </w:rPr>
        <w:t xml:space="preserve">(10,1), </w:t>
      </w:r>
      <w:r>
        <w:rPr>
          <w:rFonts w:ascii="Times New Roman" w:hAnsi="Times New Roman" w:cs="Times New Roman" w:hint="eastAsia"/>
          <w:i/>
          <w:iCs/>
          <w:sz w:val="24"/>
        </w:rPr>
        <w:t>O</w:t>
      </w:r>
      <w:r>
        <w:rPr>
          <w:rFonts w:ascii="Times New Roman" w:hAnsi="Times New Roman" w:cs="Times New Roman" w:hint="eastAsia"/>
          <w:sz w:val="24"/>
        </w:rPr>
        <w:t xml:space="preserve">(8,2), </w:t>
      </w:r>
      <w:r>
        <w:rPr>
          <w:rFonts w:ascii="Times New Roman" w:hAnsi="Times New Roman" w:cs="Times New Roman" w:hint="eastAsia"/>
          <w:i/>
          <w:iCs/>
          <w:sz w:val="24"/>
        </w:rPr>
        <w:t>O</w:t>
      </w:r>
      <w:r>
        <w:rPr>
          <w:rFonts w:ascii="Times New Roman" w:hAnsi="Times New Roman" w:cs="Times New Roman" w:hint="eastAsia"/>
          <w:sz w:val="24"/>
        </w:rPr>
        <w:t xml:space="preserve">(4,4) and </w:t>
      </w:r>
      <w:r>
        <w:rPr>
          <w:rFonts w:ascii="Times New Roman" w:hAnsi="Times New Roman" w:cs="Times New Roman" w:hint="eastAsia"/>
          <w:i/>
          <w:iCs/>
          <w:sz w:val="24"/>
        </w:rPr>
        <w:t>O</w:t>
      </w:r>
      <w:r>
        <w:rPr>
          <w:rFonts w:ascii="Times New Roman" w:hAnsi="Times New Roman" w:cs="Times New Roman" w:hint="eastAsia"/>
          <w:sz w:val="24"/>
        </w:rPr>
        <w:t>(1,2) are to be processed next on six machines respectively. And</w:t>
      </w:r>
      <w:r>
        <w:rPr>
          <w:rFonts w:ascii="Times New Roman" w:hAnsi="Times New Roman" w:cs="Times New Roman"/>
          <w:sz w:val="24"/>
        </w:rPr>
        <w:t xml:space="preserve"> </w:t>
      </w:r>
      <w:r>
        <w:rPr>
          <w:rFonts w:ascii="Times New Roman" w:hAnsi="Times New Roman" w:cs="Times New Roman" w:hint="eastAsia"/>
          <w:sz w:val="24"/>
        </w:rPr>
        <w:t>we perform the modified MCTS to schedule all the remaining operations</w:t>
      </w:r>
      <w:r>
        <w:rPr>
          <w:rFonts w:ascii="Times New Roman" w:hAnsi="Times New Roman" w:cs="Times New Roman"/>
          <w:sz w:val="24"/>
        </w:rPr>
        <w:t xml:space="preserve">. </w:t>
      </w:r>
      <w:r>
        <w:rPr>
          <w:rFonts w:ascii="Times New Roman" w:hAnsi="Times New Roman" w:cs="Times New Roman" w:hint="eastAsia"/>
          <w:sz w:val="24"/>
        </w:rPr>
        <w:t>Finally we got a reschedule whose makespan is 542s. We designed the cooperation mechanism based on the following reasons:</w:t>
      </w:r>
    </w:p>
    <w:p w14:paraId="6DC271DF" w14:textId="77777777" w:rsidR="00D5693D" w:rsidRDefault="007C7559" w:rsidP="007C7559">
      <w:pPr>
        <w:numPr>
          <w:ilvl w:val="0"/>
          <w:numId w:val="16"/>
        </w:numPr>
        <w:rPr>
          <w:rFonts w:ascii="Times New Roman" w:hAnsi="Times New Roman" w:cs="Times New Roman"/>
          <w:sz w:val="24"/>
        </w:rPr>
      </w:pPr>
      <w:r w:rsidRPr="007C7559">
        <w:rPr>
          <w:rFonts w:ascii="Times New Roman" w:hAnsi="Times New Roman" w:cs="Times New Roman"/>
          <w:sz w:val="24"/>
        </w:rPr>
        <w:t>The schedule efficiency implies the high machine utilization</w:t>
      </w:r>
      <w:r>
        <w:rPr>
          <w:rFonts w:ascii="Times New Roman" w:hAnsi="Times New Roman" w:cs="Times New Roman" w:hint="eastAsia"/>
          <w:sz w:val="24"/>
        </w:rPr>
        <w:t xml:space="preserve">. </w:t>
      </w:r>
      <w:r>
        <w:rPr>
          <w:rFonts w:ascii="Times New Roman" w:hAnsi="Times New Roman" w:cs="Times New Roman"/>
          <w:sz w:val="24"/>
        </w:rPr>
        <w:t>When a</w:t>
      </w:r>
      <w:r w:rsidR="001C19C0">
        <w:rPr>
          <w:rFonts w:ascii="Times New Roman" w:hAnsi="Times New Roman" w:cs="Times New Roman"/>
          <w:sz w:val="24"/>
        </w:rPr>
        <w:t xml:space="preserve"> </w:t>
      </w:r>
      <w:r w:rsidR="001C19C0">
        <w:rPr>
          <w:rFonts w:ascii="Times New Roman" w:hAnsi="Times New Roman" w:cs="Times New Roman" w:hint="eastAsia"/>
          <w:sz w:val="24"/>
        </w:rPr>
        <w:t xml:space="preserve">dynamic </w:t>
      </w:r>
      <w:r w:rsidR="001C19C0">
        <w:rPr>
          <w:rFonts w:ascii="Times New Roman" w:hAnsi="Times New Roman" w:cs="Times New Roman"/>
          <w:sz w:val="24"/>
        </w:rPr>
        <w:t>event occurs, the idle machine</w:t>
      </w:r>
      <w:r w:rsidR="001C19C0">
        <w:rPr>
          <w:rFonts w:ascii="Times New Roman" w:hAnsi="Times New Roman" w:cs="Times New Roman" w:hint="eastAsia"/>
          <w:sz w:val="24"/>
        </w:rPr>
        <w:t>, such as machine 2</w:t>
      </w:r>
      <w:r w:rsidR="001C19C0">
        <w:rPr>
          <w:rFonts w:ascii="Times New Roman" w:hAnsi="Times New Roman" w:cs="Times New Roman" w:hint="eastAsia"/>
          <w:i/>
          <w:iCs/>
          <w:sz w:val="24"/>
        </w:rPr>
        <w:t xml:space="preserve"> </w:t>
      </w:r>
      <w:r w:rsidR="001C19C0">
        <w:rPr>
          <w:rFonts w:ascii="Times New Roman" w:hAnsi="Times New Roman" w:cs="Times New Roman"/>
          <w:sz w:val="24"/>
        </w:rPr>
        <w:t xml:space="preserve">can process the next </w:t>
      </w:r>
      <w:r w:rsidR="001C19C0">
        <w:rPr>
          <w:rFonts w:ascii="Times New Roman" w:hAnsi="Times New Roman" w:cs="Times New Roman" w:hint="eastAsia"/>
          <w:sz w:val="24"/>
        </w:rPr>
        <w:t>operation immediately or after a short time</w:t>
      </w:r>
      <w:r w:rsidR="001C19C0">
        <w:rPr>
          <w:rFonts w:ascii="Times New Roman" w:hAnsi="Times New Roman" w:cs="Times New Roman"/>
          <w:sz w:val="24"/>
        </w:rPr>
        <w:t>, the busy machine</w:t>
      </w:r>
      <w:r w:rsidR="001C19C0">
        <w:rPr>
          <w:rFonts w:ascii="Times New Roman" w:hAnsi="Times New Roman" w:cs="Times New Roman" w:hint="eastAsia"/>
          <w:sz w:val="24"/>
        </w:rPr>
        <w:t xml:space="preserve">, such as machine 3, 4, and 5 can continue to process the next operation without waiting for the reschedule to be generated. Therefore continuous processing is possible </w:t>
      </w:r>
      <w:r w:rsidR="001C19C0">
        <w:rPr>
          <w:rFonts w:ascii="Times New Roman" w:hAnsi="Times New Roman" w:cs="Times New Roman"/>
          <w:sz w:val="24"/>
        </w:rPr>
        <w:t xml:space="preserve">and </w:t>
      </w:r>
      <w:r w:rsidR="001C19C0">
        <w:rPr>
          <w:rFonts w:ascii="Times New Roman" w:hAnsi="Times New Roman" w:cs="Times New Roman" w:hint="eastAsia"/>
          <w:sz w:val="24"/>
        </w:rPr>
        <w:t xml:space="preserve">it </w:t>
      </w:r>
      <w:r w:rsidR="001C19C0">
        <w:rPr>
          <w:rFonts w:ascii="Times New Roman" w:hAnsi="Times New Roman" w:cs="Times New Roman"/>
          <w:sz w:val="24"/>
        </w:rPr>
        <w:t>is beneficial to the improve</w:t>
      </w:r>
      <w:r w:rsidR="001C19C0">
        <w:rPr>
          <w:rFonts w:ascii="Times New Roman" w:hAnsi="Times New Roman" w:cs="Times New Roman" w:hint="eastAsia"/>
          <w:sz w:val="24"/>
        </w:rPr>
        <w:t xml:space="preserve"> </w:t>
      </w:r>
      <w:r w:rsidR="001C19C0">
        <w:rPr>
          <w:rFonts w:ascii="Times New Roman" w:hAnsi="Times New Roman" w:cs="Times New Roman"/>
          <w:sz w:val="24"/>
        </w:rPr>
        <w:t>machine</w:t>
      </w:r>
      <w:r w:rsidR="001C19C0">
        <w:rPr>
          <w:rFonts w:ascii="Times New Roman" w:hAnsi="Times New Roman" w:cs="Times New Roman" w:hint="eastAsia"/>
          <w:sz w:val="24"/>
        </w:rPr>
        <w:t xml:space="preserve"> utilization</w:t>
      </w:r>
      <w:r w:rsidR="001C19C0">
        <w:rPr>
          <w:rFonts w:ascii="Times New Roman" w:hAnsi="Times New Roman" w:cs="Times New Roman"/>
          <w:sz w:val="24"/>
        </w:rPr>
        <w:t xml:space="preserve"> </w:t>
      </w:r>
    </w:p>
    <w:p w14:paraId="579773B8" w14:textId="77777777" w:rsidR="00D5693D" w:rsidRDefault="001C19C0">
      <w:pPr>
        <w:numPr>
          <w:ilvl w:val="0"/>
          <w:numId w:val="16"/>
        </w:numPr>
        <w:rPr>
          <w:rFonts w:ascii="Times New Roman" w:hAnsi="Times New Roman" w:cs="Times New Roman"/>
          <w:sz w:val="24"/>
        </w:rPr>
      </w:pPr>
      <w:r>
        <w:rPr>
          <w:rFonts w:ascii="Times New Roman" w:hAnsi="Times New Roman" w:cs="Times New Roman"/>
          <w:sz w:val="24"/>
        </w:rPr>
        <w:t xml:space="preserve">The search time is reserved for MCTS </w:t>
      </w:r>
      <w:r>
        <w:rPr>
          <w:rFonts w:ascii="Times New Roman" w:hAnsi="Times New Roman" w:cs="Times New Roman" w:hint="eastAsia"/>
          <w:sz w:val="24"/>
        </w:rPr>
        <w:t>simulation</w:t>
      </w:r>
      <w:r>
        <w:rPr>
          <w:rFonts w:ascii="Times New Roman" w:hAnsi="Times New Roman" w:cs="Times New Roman"/>
          <w:sz w:val="24"/>
        </w:rPr>
        <w:t xml:space="preserve">, </w:t>
      </w:r>
      <w:r>
        <w:rPr>
          <w:rFonts w:ascii="Times New Roman" w:hAnsi="Times New Roman" w:cs="Times New Roman" w:hint="eastAsia"/>
          <w:sz w:val="24"/>
        </w:rPr>
        <w:t xml:space="preserve">it means that MCTS is performed while the job shop floor is executing operations according to the schedule generated by dispatching rule. And </w:t>
      </w:r>
      <w:r>
        <w:rPr>
          <w:rFonts w:ascii="Times New Roman" w:hAnsi="Times New Roman" w:cs="Times New Roman"/>
          <w:sz w:val="24"/>
        </w:rPr>
        <w:t xml:space="preserve">since the number of remaining </w:t>
      </w:r>
      <w:r>
        <w:rPr>
          <w:rFonts w:ascii="Times New Roman" w:hAnsi="Times New Roman" w:cs="Times New Roman" w:hint="eastAsia"/>
          <w:sz w:val="24"/>
        </w:rPr>
        <w:t>operation</w:t>
      </w:r>
      <w:r>
        <w:rPr>
          <w:rFonts w:ascii="Times New Roman" w:hAnsi="Times New Roman" w:cs="Times New Roman"/>
          <w:sz w:val="24"/>
        </w:rPr>
        <w:t xml:space="preserve">s is reduced, the search space and the search time are reduced. </w:t>
      </w:r>
    </w:p>
    <w:p w14:paraId="683F2F7C" w14:textId="77777777" w:rsidR="00D5693D" w:rsidRDefault="001C19C0">
      <w:pPr>
        <w:numPr>
          <w:ilvl w:val="0"/>
          <w:numId w:val="16"/>
        </w:numPr>
        <w:rPr>
          <w:rFonts w:ascii="Times New Roman" w:hAnsi="Times New Roman" w:cs="Times New Roman"/>
          <w:sz w:val="24"/>
        </w:rPr>
      </w:pPr>
      <w:r>
        <w:rPr>
          <w:rFonts w:ascii="Times New Roman" w:hAnsi="Times New Roman" w:cs="Times New Roman" w:hint="eastAsia"/>
          <w:sz w:val="24"/>
        </w:rPr>
        <w:t>The reason for selecting the schedule with the smallest makespan is to obtain a good "start" to generate a schedule with a small make</w:t>
      </w:r>
      <w:r>
        <w:rPr>
          <w:rFonts w:ascii="Times New Roman" w:hAnsi="Times New Roman" w:cs="Times New Roman"/>
          <w:sz w:val="24"/>
        </w:rPr>
        <w:t>s</w:t>
      </w:r>
      <w:r>
        <w:rPr>
          <w:rFonts w:ascii="Times New Roman" w:hAnsi="Times New Roman" w:cs="Times New Roman" w:hint="eastAsia"/>
          <w:sz w:val="24"/>
        </w:rPr>
        <w:t>pan. Because the processing sequence of the previous operations will affect the schedule of the subsequent operations, which further affects the make</w:t>
      </w:r>
      <w:r>
        <w:rPr>
          <w:rFonts w:ascii="Times New Roman" w:hAnsi="Times New Roman" w:cs="Times New Roman"/>
          <w:sz w:val="24"/>
        </w:rPr>
        <w:t>s</w:t>
      </w:r>
      <w:r>
        <w:rPr>
          <w:rFonts w:ascii="Times New Roman" w:hAnsi="Times New Roman" w:cs="Times New Roman" w:hint="eastAsia"/>
          <w:sz w:val="24"/>
        </w:rPr>
        <w:t>pan.</w:t>
      </w:r>
    </w:p>
    <w:p w14:paraId="5B0D997D" w14:textId="77777777" w:rsidR="00D5693D" w:rsidRDefault="00D5693D">
      <w:pPr>
        <w:spacing w:beforeLines="50" w:before="159" w:afterLines="50" w:after="159"/>
        <w:rPr>
          <w:rFonts w:ascii="Times New Roman" w:hAnsi="Times New Roman" w:cs="Times New Roman"/>
          <w:sz w:val="24"/>
        </w:rPr>
      </w:pPr>
    </w:p>
    <w:p w14:paraId="33C62A66" w14:textId="77777777" w:rsidR="00D5693D" w:rsidRDefault="001C19C0">
      <w:pPr>
        <w:spacing w:beforeLines="50" w:before="159" w:afterLines="50" w:after="159"/>
        <w:jc w:val="center"/>
        <w:rPr>
          <w:rFonts w:ascii="Times New Roman" w:hAnsi="Times New Roman" w:cs="Times New Roman"/>
          <w:sz w:val="24"/>
        </w:rPr>
      </w:pPr>
      <w:r>
        <w:rPr>
          <w:rFonts w:ascii="Times New Roman" w:hAnsi="Times New Roman" w:cs="Times New Roman"/>
          <w:sz w:val="24"/>
        </w:rPr>
        <w:object w:dxaOrig="8969" w:dyaOrig="4721" w14:anchorId="5E451119">
          <v:shape id="_x0000_i1036" type="#_x0000_t75" style="width:447.75pt;height:236.25pt" o:ole="">
            <v:imagedata r:id="rId33" o:title=""/>
            <o:lock v:ext="edit" aspectratio="f"/>
          </v:shape>
          <o:OLEObject Type="Embed" ProgID="Visio.Drawing.15" ShapeID="_x0000_i1036" DrawAspect="Content" ObjectID="_1622286491" r:id="rId34"/>
        </w:object>
      </w:r>
    </w:p>
    <w:p w14:paraId="54556AAA" w14:textId="77777777" w:rsidR="00D5693D" w:rsidRDefault="001C19C0">
      <w:pPr>
        <w:spacing w:beforeLines="50" w:before="159" w:afterLines="50" w:after="159"/>
        <w:jc w:val="center"/>
        <w:rPr>
          <w:rFonts w:ascii="Times New Roman" w:hAnsi="Times New Roman" w:cs="Times New Roman"/>
          <w:sz w:val="24"/>
        </w:rPr>
      </w:pPr>
      <w:r>
        <w:rPr>
          <w:rFonts w:ascii="Times New Roman" w:hAnsi="Times New Roman" w:cs="Times New Roman"/>
          <w:szCs w:val="21"/>
        </w:rPr>
        <w:t>Figure</w:t>
      </w:r>
      <w:r>
        <w:rPr>
          <w:rFonts w:ascii="Times New Roman" w:hAnsi="Times New Roman" w:cs="Times New Roman" w:hint="eastAsia"/>
          <w:szCs w:val="21"/>
        </w:rPr>
        <w:t xml:space="preserve"> 3. Gantt chart for a 10</w:t>
      </w:r>
      <w:r>
        <w:rPr>
          <w:rFonts w:ascii="Times New Roman" w:hAnsi="Times New Roman" w:cs="Times New Roman"/>
          <w:szCs w:val="21"/>
        </w:rPr>
        <w:t>×</w:t>
      </w:r>
      <w:r>
        <w:rPr>
          <w:rFonts w:ascii="Times New Roman" w:hAnsi="Times New Roman" w:cs="Times New Roman" w:hint="eastAsia"/>
          <w:szCs w:val="21"/>
        </w:rPr>
        <w:t>5 dynamic scheduling problem.</w:t>
      </w:r>
    </w:p>
    <w:p w14:paraId="6BE9CCE7" w14:textId="77777777" w:rsidR="00D5693D" w:rsidRDefault="001C19C0">
      <w:pPr>
        <w:spacing w:beforeLines="50" w:before="159" w:afterLines="50" w:after="159"/>
        <w:rPr>
          <w:rFonts w:ascii="Times New Roman" w:hAnsi="Times New Roman" w:cs="Times New Roman"/>
          <w:sz w:val="24"/>
        </w:rPr>
      </w:pPr>
      <w:r>
        <w:rPr>
          <w:rFonts w:ascii="Times New Roman" w:hAnsi="Times New Roman" w:cs="Times New Roman" w:hint="eastAsia"/>
          <w:sz w:val="24"/>
        </w:rPr>
        <w:t>4.2.4 Decoding</w:t>
      </w:r>
    </w:p>
    <w:p w14:paraId="0366AF42"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When an MCTS simulation is completed, an operation sequence is obtained by the Expand and Playout of MCTS. </w:t>
      </w:r>
      <w:r>
        <w:rPr>
          <w:rFonts w:ascii="Times New Roman" w:hAnsi="Times New Roman" w:cs="Times New Roman"/>
          <w:sz w:val="24"/>
        </w:rPr>
        <w:t xml:space="preserve">For the convenience of objective evaluation, </w:t>
      </w:r>
      <w:r>
        <w:rPr>
          <w:rFonts w:ascii="Times New Roman" w:hAnsi="Times New Roman" w:cs="Times New Roman" w:hint="eastAsia"/>
          <w:sz w:val="24"/>
        </w:rPr>
        <w:t xml:space="preserve">the operation sequence </w:t>
      </w:r>
      <w:r>
        <w:rPr>
          <w:rFonts w:ascii="Times New Roman" w:hAnsi="Times New Roman" w:cs="Times New Roman"/>
          <w:sz w:val="24"/>
        </w:rPr>
        <w:t xml:space="preserve">should be decoded into the form of Gantt chart. Assume that we obtain an operation sequence after </w:t>
      </w:r>
      <w:r>
        <w:rPr>
          <w:rFonts w:ascii="Times New Roman" w:hAnsi="Times New Roman" w:cs="Times New Roman" w:hint="eastAsia"/>
          <w:sz w:val="24"/>
        </w:rPr>
        <w:t>an</w:t>
      </w:r>
      <w:r>
        <w:rPr>
          <w:rFonts w:ascii="Times New Roman" w:hAnsi="Times New Roman" w:cs="Times New Roman"/>
          <w:sz w:val="24"/>
        </w:rPr>
        <w:t xml:space="preserve"> MCTS simulation. And the operation sequence and the predefined</w:t>
      </w:r>
      <w:r>
        <w:rPr>
          <w:rFonts w:ascii="Times New Roman" w:hAnsi="Times New Roman" w:cs="Times New Roman" w:hint="eastAsia"/>
          <w:sz w:val="24"/>
        </w:rPr>
        <w:t xml:space="preserve"> </w:t>
      </w:r>
      <w:r>
        <w:rPr>
          <w:rFonts w:ascii="Times New Roman" w:hAnsi="Times New Roman" w:cs="Times New Roman"/>
          <w:sz w:val="24"/>
        </w:rPr>
        <w:t xml:space="preserve">processing time of each operation on the assigned machine are listed in </w:t>
      </w:r>
      <w:r>
        <w:rPr>
          <w:rFonts w:ascii="Times New Roman" w:hAnsi="Times New Roman" w:cs="Times New Roman"/>
          <w:color w:val="FF0000"/>
          <w:sz w:val="24"/>
        </w:rPr>
        <w:t>Table 2. Fig</w:t>
      </w:r>
      <w:r>
        <w:rPr>
          <w:rFonts w:ascii="Times New Roman" w:hAnsi="Times New Roman" w:cs="Times New Roman" w:hint="eastAsia"/>
          <w:color w:val="FF0000"/>
          <w:sz w:val="24"/>
        </w:rPr>
        <w:t>ure 4</w:t>
      </w:r>
      <w:r>
        <w:rPr>
          <w:rFonts w:ascii="Times New Roman" w:hAnsi="Times New Roman" w:cs="Times New Roman" w:hint="eastAsia"/>
          <w:sz w:val="24"/>
        </w:rPr>
        <w:t xml:space="preserve"> </w:t>
      </w:r>
      <w:r>
        <w:rPr>
          <w:rFonts w:ascii="Times New Roman" w:hAnsi="Times New Roman" w:cs="Times New Roman"/>
          <w:sz w:val="24"/>
        </w:rPr>
        <w:t>gives the Gantt chart of the operation</w:t>
      </w:r>
      <w:r>
        <w:rPr>
          <w:rFonts w:ascii="Times New Roman" w:hAnsi="Times New Roman" w:cs="Times New Roman" w:hint="eastAsia"/>
          <w:sz w:val="24"/>
        </w:rPr>
        <w:t xml:space="preserve"> </w:t>
      </w:r>
      <w:r>
        <w:rPr>
          <w:rFonts w:ascii="Times New Roman" w:hAnsi="Times New Roman" w:cs="Times New Roman"/>
          <w:sz w:val="24"/>
        </w:rPr>
        <w:t>sequence</w:t>
      </w:r>
      <w:r>
        <w:rPr>
          <w:rFonts w:ascii="Times New Roman" w:hAnsi="Times New Roman" w:cs="Times New Roman" w:hint="eastAsia"/>
          <w:sz w:val="24"/>
        </w:rPr>
        <w:t>.</w:t>
      </w:r>
      <w:r>
        <w:t xml:space="preserve"> </w:t>
      </w:r>
      <w:r>
        <w:rPr>
          <w:rFonts w:ascii="Times New Roman" w:hAnsi="Times New Roman" w:cs="Times New Roman"/>
          <w:sz w:val="24"/>
        </w:rPr>
        <w:t xml:space="preserve">Assume the rescheduling point in </w:t>
      </w:r>
      <w:r>
        <w:rPr>
          <w:rFonts w:ascii="Times New Roman" w:hAnsi="Times New Roman" w:cs="Times New Roman"/>
          <w:color w:val="FF0000"/>
          <w:sz w:val="24"/>
        </w:rPr>
        <w:t>Fig</w:t>
      </w:r>
      <w:r>
        <w:rPr>
          <w:rFonts w:ascii="Times New Roman" w:hAnsi="Times New Roman" w:cs="Times New Roman" w:hint="eastAsia"/>
          <w:color w:val="FF0000"/>
          <w:sz w:val="24"/>
        </w:rPr>
        <w:t xml:space="preserve"> 4 </w:t>
      </w:r>
      <w:r>
        <w:rPr>
          <w:rFonts w:ascii="Times New Roman" w:hAnsi="Times New Roman" w:cs="Times New Roman"/>
          <w:sz w:val="24"/>
        </w:rPr>
        <w:t xml:space="preserve">is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sz w:val="24"/>
          <w:vertAlign w:val="subscript"/>
        </w:rPr>
        <w:t xml:space="preserve"> </w:t>
      </w:r>
      <w:r>
        <w:rPr>
          <w:rFonts w:ascii="Times New Roman" w:hAnsi="Times New Roman" w:cs="Times New Roman"/>
          <w:sz w:val="24"/>
        </w:rPr>
        <w:t xml:space="preserve">= 0, and six operations </w:t>
      </w:r>
      <w:r>
        <w:rPr>
          <w:rFonts w:ascii="Times New Roman" w:hAnsi="Times New Roman" w:cs="Times New Roman"/>
          <w:i/>
          <w:sz w:val="24"/>
        </w:rPr>
        <w:t>O</w:t>
      </w:r>
      <w:r>
        <w:rPr>
          <w:rFonts w:ascii="Times New Roman" w:hAnsi="Times New Roman" w:cs="Times New Roman"/>
          <w:sz w:val="24"/>
        </w:rPr>
        <w:t xml:space="preserve">(6, 1), </w:t>
      </w:r>
      <w:r>
        <w:rPr>
          <w:rFonts w:ascii="Times New Roman" w:hAnsi="Times New Roman" w:cs="Times New Roman"/>
          <w:i/>
          <w:sz w:val="24"/>
        </w:rPr>
        <w:t>O</w:t>
      </w:r>
      <w:r>
        <w:rPr>
          <w:rFonts w:ascii="Times New Roman" w:hAnsi="Times New Roman" w:cs="Times New Roman"/>
          <w:sz w:val="24"/>
        </w:rPr>
        <w:t xml:space="preserve">(6, 2), </w:t>
      </w:r>
      <w:r>
        <w:rPr>
          <w:rFonts w:ascii="Times New Roman" w:hAnsi="Times New Roman" w:cs="Times New Roman"/>
          <w:i/>
          <w:sz w:val="24"/>
        </w:rPr>
        <w:t>O</w:t>
      </w:r>
      <w:r>
        <w:rPr>
          <w:rFonts w:ascii="Times New Roman" w:hAnsi="Times New Roman" w:cs="Times New Roman"/>
          <w:sz w:val="24"/>
        </w:rPr>
        <w:t xml:space="preserve">(4, 2), </w:t>
      </w:r>
      <w:r>
        <w:rPr>
          <w:rFonts w:ascii="Times New Roman" w:hAnsi="Times New Roman" w:cs="Times New Roman"/>
          <w:i/>
          <w:sz w:val="24"/>
        </w:rPr>
        <w:t>O</w:t>
      </w:r>
      <w:r>
        <w:rPr>
          <w:rFonts w:ascii="Times New Roman" w:hAnsi="Times New Roman" w:cs="Times New Roman"/>
          <w:sz w:val="24"/>
        </w:rPr>
        <w:t xml:space="preserve">(1, 1), </w:t>
      </w:r>
      <w:r>
        <w:rPr>
          <w:rFonts w:ascii="Times New Roman" w:hAnsi="Times New Roman" w:cs="Times New Roman"/>
          <w:i/>
          <w:sz w:val="24"/>
        </w:rPr>
        <w:t>O</w:t>
      </w:r>
      <w:r>
        <w:rPr>
          <w:rFonts w:ascii="Times New Roman" w:hAnsi="Times New Roman" w:cs="Times New Roman"/>
          <w:sz w:val="24"/>
        </w:rPr>
        <w:t xml:space="preserve">(4, 1), and </w:t>
      </w:r>
      <w:r>
        <w:rPr>
          <w:rFonts w:ascii="Times New Roman" w:hAnsi="Times New Roman" w:cs="Times New Roman"/>
          <w:i/>
          <w:sz w:val="24"/>
        </w:rPr>
        <w:t>O</w:t>
      </w:r>
      <w:r>
        <w:rPr>
          <w:rFonts w:ascii="Times New Roman" w:hAnsi="Times New Roman" w:cs="Times New Roman"/>
          <w:sz w:val="24"/>
        </w:rPr>
        <w:t>(1, 2) have been scheduled.</w:t>
      </w:r>
    </w:p>
    <w:p w14:paraId="155E3BD7" w14:textId="77777777" w:rsidR="00D5693D" w:rsidRDefault="001C19C0">
      <w:pPr>
        <w:rPr>
          <w:rFonts w:ascii="Times New Roman" w:hAnsi="Times New Roman" w:cs="Times New Roman"/>
          <w:sz w:val="24"/>
        </w:rPr>
      </w:pPr>
      <w:r>
        <w:rPr>
          <w:rFonts w:ascii="Times New Roman" w:hAnsi="Times New Roman" w:cs="Times New Roman" w:hint="eastAsia"/>
          <w:sz w:val="24"/>
        </w:rPr>
        <w:t xml:space="preserve">     </w:t>
      </w:r>
    </w:p>
    <w:p w14:paraId="5B2A57CF" w14:textId="77777777" w:rsidR="00D5693D" w:rsidRDefault="001C19C0">
      <w:pPr>
        <w:ind w:leftChars="200" w:left="420" w:firstLineChars="50" w:firstLine="120"/>
        <w:jc w:val="left"/>
        <w:rPr>
          <w:rFonts w:ascii="Times New Roman" w:hAnsi="Times New Roman" w:cs="Times New Roman"/>
          <w:sz w:val="24"/>
        </w:rPr>
      </w:pPr>
      <w:r>
        <w:rPr>
          <w:rFonts w:ascii="Times New Roman" w:hAnsi="Times New Roman" w:cs="Times New Roman"/>
          <w:sz w:val="24"/>
        </w:rPr>
        <w:t>Table 2</w:t>
      </w:r>
    </w:p>
    <w:p w14:paraId="02777C97" w14:textId="77777777" w:rsidR="00D5693D" w:rsidRDefault="001C19C0">
      <w:pPr>
        <w:ind w:leftChars="200" w:left="420" w:firstLineChars="50" w:firstLine="105"/>
        <w:jc w:val="left"/>
        <w:rPr>
          <w:rFonts w:ascii="Times New Roman" w:hAnsi="Times New Roman" w:cs="Times New Roman"/>
          <w:sz w:val="24"/>
        </w:rPr>
      </w:pPr>
      <w:r>
        <w:rPr>
          <w:rFonts w:ascii="Times New Roman" w:hAnsi="Times New Roman" w:cs="Times New Roman"/>
          <w:szCs w:val="21"/>
        </w:rPr>
        <w:t>O</w:t>
      </w:r>
      <w:r>
        <w:rPr>
          <w:rFonts w:ascii="Times New Roman" w:hAnsi="Times New Roman" w:cs="Times New Roman" w:hint="eastAsia"/>
          <w:szCs w:val="21"/>
        </w:rPr>
        <w:t>peration seq</w:t>
      </w:r>
      <w:r>
        <w:rPr>
          <w:rFonts w:ascii="Times New Roman" w:hAnsi="Times New Roman" w:cs="Times New Roman"/>
          <w:szCs w:val="21"/>
        </w:rPr>
        <w:t>u</w:t>
      </w:r>
      <w:r>
        <w:rPr>
          <w:rFonts w:ascii="Times New Roman" w:hAnsi="Times New Roman" w:cs="Times New Roman" w:hint="eastAsia"/>
          <w:szCs w:val="21"/>
        </w:rPr>
        <w:t>ence and p</w:t>
      </w:r>
      <w:r>
        <w:rPr>
          <w:rFonts w:ascii="Times New Roman" w:hAnsi="Times New Roman" w:cs="Times New Roman"/>
          <w:szCs w:val="21"/>
        </w:rPr>
        <w:t>rocessing time of each operation on the assigned</w:t>
      </w:r>
      <w:r>
        <w:rPr>
          <w:rFonts w:ascii="Times New Roman" w:hAnsi="Times New Roman" w:cs="Times New Roman" w:hint="eastAsia"/>
          <w:szCs w:val="21"/>
        </w:rPr>
        <w:t xml:space="preserve"> </w:t>
      </w:r>
      <w:r>
        <w:rPr>
          <w:rFonts w:ascii="Times New Roman" w:hAnsi="Times New Roman" w:cs="Times New Roman"/>
          <w:szCs w:val="21"/>
        </w:rPr>
        <w:t>machine</w:t>
      </w:r>
      <w:r>
        <w:rPr>
          <w:rFonts w:ascii="Times New Roman" w:hAnsi="Times New Roman" w:cs="Times New Roman" w:hint="eastAsia"/>
          <w:szCs w:val="21"/>
        </w:rPr>
        <w:t>.</w:t>
      </w:r>
    </w:p>
    <w:tbl>
      <w:tblPr>
        <w:tblStyle w:val="a8"/>
        <w:tblW w:w="7631" w:type="dxa"/>
        <w:jc w:val="center"/>
        <w:tblLayout w:type="fixed"/>
        <w:tblCellMar>
          <w:left w:w="0" w:type="dxa"/>
          <w:right w:w="0" w:type="dxa"/>
        </w:tblCellMar>
        <w:tblLook w:val="04A0" w:firstRow="1" w:lastRow="0" w:firstColumn="1" w:lastColumn="0" w:noHBand="0" w:noVBand="1"/>
      </w:tblPr>
      <w:tblGrid>
        <w:gridCol w:w="1848"/>
        <w:gridCol w:w="722"/>
        <w:gridCol w:w="723"/>
        <w:gridCol w:w="723"/>
        <w:gridCol w:w="723"/>
        <w:gridCol w:w="723"/>
        <w:gridCol w:w="723"/>
        <w:gridCol w:w="723"/>
        <w:gridCol w:w="723"/>
      </w:tblGrid>
      <w:tr w:rsidR="00D5693D" w14:paraId="1D0A089E" w14:textId="77777777">
        <w:trPr>
          <w:trHeight w:val="329"/>
          <w:jc w:val="center"/>
        </w:trPr>
        <w:tc>
          <w:tcPr>
            <w:tcW w:w="1848" w:type="dxa"/>
          </w:tcPr>
          <w:p w14:paraId="3CF35EE8" w14:textId="77777777" w:rsidR="00D5693D" w:rsidRDefault="001C19C0">
            <w:pPr>
              <w:jc w:val="left"/>
              <w:rPr>
                <w:rFonts w:ascii="Times New Roman" w:hAnsi="Times New Roman" w:cs="Times New Roman"/>
                <w:szCs w:val="21"/>
              </w:rPr>
            </w:pPr>
            <w:r>
              <w:rPr>
                <w:rFonts w:ascii="Times New Roman" w:hAnsi="Times New Roman" w:cs="Times New Roman"/>
                <w:szCs w:val="21"/>
              </w:rPr>
              <w:t>Operation</w:t>
            </w:r>
            <w:r>
              <w:rPr>
                <w:rFonts w:ascii="Times New Roman" w:hAnsi="Times New Roman" w:cs="Times New Roman" w:hint="eastAsia"/>
                <w:szCs w:val="21"/>
              </w:rPr>
              <w:t xml:space="preserve"> sequence</w:t>
            </w:r>
          </w:p>
        </w:tc>
        <w:tc>
          <w:tcPr>
            <w:tcW w:w="722" w:type="dxa"/>
          </w:tcPr>
          <w:p w14:paraId="5F8CD102"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(10, 1)</w:t>
            </w:r>
          </w:p>
        </w:tc>
        <w:tc>
          <w:tcPr>
            <w:tcW w:w="723" w:type="dxa"/>
          </w:tcPr>
          <w:p w14:paraId="383B2BB1"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w:t>
            </w:r>
            <w:r>
              <w:rPr>
                <w:rFonts w:ascii="Times New Roman" w:hAnsi="Times New Roman" w:cs="Times New Roman"/>
                <w:szCs w:val="21"/>
              </w:rPr>
              <w:t>9</w:t>
            </w:r>
            <w:r>
              <w:rPr>
                <w:rFonts w:ascii="Times New Roman" w:hAnsi="Times New Roman" w:cs="Times New Roman" w:hint="eastAsia"/>
                <w:szCs w:val="21"/>
              </w:rPr>
              <w:t>, 1)</w:t>
            </w:r>
          </w:p>
        </w:tc>
        <w:tc>
          <w:tcPr>
            <w:tcW w:w="723" w:type="dxa"/>
          </w:tcPr>
          <w:p w14:paraId="510809B4"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 xml:space="preserve">(1, </w:t>
            </w:r>
            <w:r>
              <w:rPr>
                <w:rFonts w:ascii="Times New Roman" w:hAnsi="Times New Roman" w:cs="Times New Roman"/>
                <w:szCs w:val="21"/>
              </w:rPr>
              <w:t>2</w:t>
            </w:r>
            <w:r>
              <w:rPr>
                <w:rFonts w:ascii="Times New Roman" w:hAnsi="Times New Roman" w:cs="Times New Roman" w:hint="eastAsia"/>
                <w:szCs w:val="21"/>
              </w:rPr>
              <w:t>)</w:t>
            </w:r>
          </w:p>
        </w:tc>
        <w:tc>
          <w:tcPr>
            <w:tcW w:w="723" w:type="dxa"/>
          </w:tcPr>
          <w:p w14:paraId="3C692784"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(10,</w:t>
            </w:r>
            <w:r>
              <w:rPr>
                <w:rFonts w:ascii="Times New Roman" w:hAnsi="Times New Roman" w:cs="Times New Roman"/>
                <w:szCs w:val="21"/>
              </w:rPr>
              <w:t xml:space="preserve"> </w:t>
            </w:r>
            <w:r>
              <w:rPr>
                <w:rFonts w:ascii="Times New Roman" w:hAnsi="Times New Roman" w:cs="Times New Roman" w:hint="eastAsia"/>
                <w:szCs w:val="21"/>
              </w:rPr>
              <w:t>2)</w:t>
            </w:r>
          </w:p>
        </w:tc>
        <w:tc>
          <w:tcPr>
            <w:tcW w:w="723" w:type="dxa"/>
          </w:tcPr>
          <w:p w14:paraId="291DC6BA"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(9, 2)</w:t>
            </w:r>
          </w:p>
        </w:tc>
        <w:tc>
          <w:tcPr>
            <w:tcW w:w="723" w:type="dxa"/>
          </w:tcPr>
          <w:p w14:paraId="765D83E4"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(11, 2)</w:t>
            </w:r>
          </w:p>
        </w:tc>
        <w:tc>
          <w:tcPr>
            <w:tcW w:w="723" w:type="dxa"/>
          </w:tcPr>
          <w:p w14:paraId="7C99B61D" w14:textId="77777777" w:rsidR="00D5693D" w:rsidRDefault="001C19C0">
            <w:pPr>
              <w:jc w:val="left"/>
              <w:rPr>
                <w:rFonts w:ascii="Times New Roman" w:hAnsi="Times New Roman" w:cs="Times New Roman"/>
                <w:i/>
                <w:szCs w:val="21"/>
              </w:rPr>
            </w:pPr>
            <w:r>
              <w:rPr>
                <w:rFonts w:ascii="Times New Roman" w:hAnsi="Times New Roman" w:cs="Times New Roman" w:hint="eastAsia"/>
                <w:i/>
                <w:szCs w:val="21"/>
              </w:rPr>
              <w:t>O</w:t>
            </w:r>
            <w:r>
              <w:rPr>
                <w:rFonts w:ascii="Times New Roman" w:hAnsi="Times New Roman" w:cs="Times New Roman" w:hint="eastAsia"/>
                <w:szCs w:val="21"/>
              </w:rPr>
              <w:t>(6, 3)</w:t>
            </w:r>
          </w:p>
        </w:tc>
        <w:tc>
          <w:tcPr>
            <w:tcW w:w="723" w:type="dxa"/>
          </w:tcPr>
          <w:p w14:paraId="2FEC7324" w14:textId="77777777" w:rsidR="00D5693D" w:rsidRDefault="001C19C0">
            <w:pPr>
              <w:jc w:val="left"/>
              <w:rPr>
                <w:rFonts w:ascii="Times New Roman" w:hAnsi="Times New Roman" w:cs="Times New Roman"/>
                <w:szCs w:val="21"/>
              </w:rPr>
            </w:pPr>
            <w:r>
              <w:rPr>
                <w:rFonts w:ascii="Times New Roman" w:hAnsi="Times New Roman" w:cs="Times New Roman" w:hint="eastAsia"/>
                <w:i/>
                <w:szCs w:val="21"/>
              </w:rPr>
              <w:t>O</w:t>
            </w:r>
            <w:r>
              <w:rPr>
                <w:rFonts w:ascii="Times New Roman" w:hAnsi="Times New Roman" w:cs="Times New Roman" w:hint="eastAsia"/>
                <w:szCs w:val="21"/>
              </w:rPr>
              <w:t>(4, 3)</w:t>
            </w:r>
          </w:p>
        </w:tc>
      </w:tr>
      <w:tr w:rsidR="00D5693D" w14:paraId="506A9DA5" w14:textId="77777777">
        <w:trPr>
          <w:trHeight w:val="329"/>
          <w:jc w:val="center"/>
        </w:trPr>
        <w:tc>
          <w:tcPr>
            <w:tcW w:w="1848" w:type="dxa"/>
          </w:tcPr>
          <w:p w14:paraId="24F95564" w14:textId="77777777" w:rsidR="00D5693D" w:rsidRDefault="001C19C0">
            <w:pPr>
              <w:jc w:val="left"/>
              <w:rPr>
                <w:rFonts w:ascii="Times New Roman" w:hAnsi="Times New Roman" w:cs="Times New Roman"/>
                <w:szCs w:val="21"/>
              </w:rPr>
            </w:pPr>
            <w:r>
              <w:rPr>
                <w:rFonts w:ascii="Times New Roman" w:hAnsi="Times New Roman" w:cs="Times New Roman"/>
                <w:szCs w:val="21"/>
              </w:rPr>
              <w:t>Assigned machine</w:t>
            </w:r>
          </w:p>
        </w:tc>
        <w:tc>
          <w:tcPr>
            <w:tcW w:w="722" w:type="dxa"/>
          </w:tcPr>
          <w:p w14:paraId="0C4D9574"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w:t>
            </w:r>
          </w:p>
        </w:tc>
        <w:tc>
          <w:tcPr>
            <w:tcW w:w="723" w:type="dxa"/>
          </w:tcPr>
          <w:p w14:paraId="176B387E"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w:t>
            </w:r>
          </w:p>
        </w:tc>
        <w:tc>
          <w:tcPr>
            <w:tcW w:w="723" w:type="dxa"/>
          </w:tcPr>
          <w:p w14:paraId="0762F9D7"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1</w:t>
            </w:r>
          </w:p>
        </w:tc>
        <w:tc>
          <w:tcPr>
            <w:tcW w:w="723" w:type="dxa"/>
          </w:tcPr>
          <w:p w14:paraId="7B176C31"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w:t>
            </w:r>
          </w:p>
        </w:tc>
        <w:tc>
          <w:tcPr>
            <w:tcW w:w="723" w:type="dxa"/>
          </w:tcPr>
          <w:p w14:paraId="4C9E91C1"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w:t>
            </w:r>
          </w:p>
        </w:tc>
        <w:tc>
          <w:tcPr>
            <w:tcW w:w="723" w:type="dxa"/>
          </w:tcPr>
          <w:p w14:paraId="7A4A7FFD"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w:t>
            </w:r>
          </w:p>
        </w:tc>
        <w:tc>
          <w:tcPr>
            <w:tcW w:w="723" w:type="dxa"/>
          </w:tcPr>
          <w:p w14:paraId="171CF5D0"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w:t>
            </w:r>
          </w:p>
        </w:tc>
        <w:tc>
          <w:tcPr>
            <w:tcW w:w="723" w:type="dxa"/>
          </w:tcPr>
          <w:p w14:paraId="4D0EEB6D"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w:t>
            </w:r>
          </w:p>
        </w:tc>
      </w:tr>
      <w:tr w:rsidR="00D5693D" w14:paraId="29BDCBFC" w14:textId="77777777">
        <w:trPr>
          <w:trHeight w:val="329"/>
          <w:jc w:val="center"/>
        </w:trPr>
        <w:tc>
          <w:tcPr>
            <w:tcW w:w="1848" w:type="dxa"/>
          </w:tcPr>
          <w:p w14:paraId="252EB61C" w14:textId="77777777" w:rsidR="00D5693D" w:rsidRDefault="001C19C0">
            <w:pPr>
              <w:jc w:val="left"/>
              <w:rPr>
                <w:rFonts w:ascii="Times New Roman" w:hAnsi="Times New Roman" w:cs="Times New Roman"/>
                <w:szCs w:val="21"/>
              </w:rPr>
            </w:pPr>
            <w:r>
              <w:rPr>
                <w:rFonts w:ascii="Times New Roman" w:hAnsi="Times New Roman" w:cs="Times New Roman"/>
                <w:szCs w:val="21"/>
              </w:rPr>
              <w:t>Processing time</w:t>
            </w:r>
          </w:p>
        </w:tc>
        <w:tc>
          <w:tcPr>
            <w:tcW w:w="722" w:type="dxa"/>
          </w:tcPr>
          <w:p w14:paraId="0C0D0A9F"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24</w:t>
            </w:r>
          </w:p>
        </w:tc>
        <w:tc>
          <w:tcPr>
            <w:tcW w:w="723" w:type="dxa"/>
          </w:tcPr>
          <w:p w14:paraId="6B5D1CF2"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93</w:t>
            </w:r>
          </w:p>
        </w:tc>
        <w:tc>
          <w:tcPr>
            <w:tcW w:w="723" w:type="dxa"/>
          </w:tcPr>
          <w:p w14:paraId="6E2C700A"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40</w:t>
            </w:r>
          </w:p>
        </w:tc>
        <w:tc>
          <w:tcPr>
            <w:tcW w:w="723" w:type="dxa"/>
          </w:tcPr>
          <w:p w14:paraId="39D320DA"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62</w:t>
            </w:r>
          </w:p>
        </w:tc>
        <w:tc>
          <w:tcPr>
            <w:tcW w:w="723" w:type="dxa"/>
          </w:tcPr>
          <w:p w14:paraId="73A0105A"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63</w:t>
            </w:r>
          </w:p>
        </w:tc>
        <w:tc>
          <w:tcPr>
            <w:tcW w:w="723" w:type="dxa"/>
          </w:tcPr>
          <w:p w14:paraId="5EA03FA2"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55</w:t>
            </w:r>
          </w:p>
        </w:tc>
        <w:tc>
          <w:tcPr>
            <w:tcW w:w="723" w:type="dxa"/>
          </w:tcPr>
          <w:p w14:paraId="44B61C44"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76</w:t>
            </w:r>
          </w:p>
        </w:tc>
        <w:tc>
          <w:tcPr>
            <w:tcW w:w="723" w:type="dxa"/>
          </w:tcPr>
          <w:p w14:paraId="1967448E"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32</w:t>
            </w:r>
          </w:p>
        </w:tc>
      </w:tr>
    </w:tbl>
    <w:p w14:paraId="71475890" w14:textId="77777777" w:rsidR="00D5693D" w:rsidRDefault="00D5693D">
      <w:pPr>
        <w:rPr>
          <w:rFonts w:ascii="Times New Roman" w:hAnsi="Times New Roman" w:cs="Times New Roman"/>
          <w:sz w:val="24"/>
        </w:rPr>
      </w:pPr>
    </w:p>
    <w:p w14:paraId="591D7A3B"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The process of constructing the Gantt chart in Figure. 4 is</w:t>
      </w:r>
      <w:r>
        <w:rPr>
          <w:rFonts w:ascii="Times New Roman" w:hAnsi="Times New Roman" w:cs="Times New Roman" w:hint="eastAsia"/>
          <w:sz w:val="24"/>
        </w:rPr>
        <w:t xml:space="preserve"> </w:t>
      </w:r>
      <w:r>
        <w:rPr>
          <w:rFonts w:ascii="Times New Roman" w:hAnsi="Times New Roman" w:cs="Times New Roman"/>
          <w:sz w:val="24"/>
        </w:rPr>
        <w:t>described as follows.</w:t>
      </w:r>
    </w:p>
    <w:p w14:paraId="5AE71541"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For the sake of simplicity, the start time of an operation is denoted by</w:t>
      </w:r>
      <w:r>
        <w:rPr>
          <w:rFonts w:ascii="Times New Roman" w:hAnsi="Times New Roman" w:cs="Times New Roman"/>
          <w:i/>
          <w:sz w:val="24"/>
        </w:rPr>
        <w:t xml:space="preserve"> t</w:t>
      </w:r>
      <w:r>
        <w:rPr>
          <w:rFonts w:ascii="Times New Roman" w:hAnsi="Times New Roman" w:cs="Times New Roman"/>
          <w:i/>
          <w:sz w:val="24"/>
          <w:vertAlign w:val="subscript"/>
        </w:rPr>
        <w:t>s</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First, take the first operation </w:t>
      </w:r>
      <w:r>
        <w:rPr>
          <w:rFonts w:ascii="Times New Roman" w:hAnsi="Times New Roman" w:cs="Times New Roman"/>
          <w:i/>
          <w:sz w:val="24"/>
        </w:rPr>
        <w:t>O</w:t>
      </w:r>
      <w:r>
        <w:rPr>
          <w:rFonts w:ascii="Times New Roman" w:hAnsi="Times New Roman" w:cs="Times New Roman"/>
          <w:sz w:val="24"/>
        </w:rPr>
        <w:t xml:space="preserve">(10, 1) in the operation sequence into account. Since the first operation </w:t>
      </w:r>
      <w:r>
        <w:rPr>
          <w:rFonts w:ascii="Times New Roman" w:hAnsi="Times New Roman" w:cs="Times New Roman"/>
          <w:i/>
          <w:sz w:val="24"/>
        </w:rPr>
        <w:t>O</w:t>
      </w:r>
      <w:r>
        <w:rPr>
          <w:rFonts w:ascii="Times New Roman" w:hAnsi="Times New Roman" w:cs="Times New Roman"/>
          <w:sz w:val="24"/>
        </w:rPr>
        <w:t xml:space="preserve">(10, 1) is the first operation of job 10 and its assigned machine 3 is idle, it is scheduled at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sz w:val="24"/>
        </w:rPr>
        <w:t xml:space="preserve"> = 0 for a processing time of 65 seconds. Then, since the second operation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9</w:t>
      </w:r>
      <w:r>
        <w:rPr>
          <w:rFonts w:ascii="Times New Roman" w:hAnsi="Times New Roman" w:cs="Times New Roman" w:hint="eastAsia"/>
          <w:sz w:val="24"/>
        </w:rPr>
        <w:t>, 1)</w:t>
      </w:r>
      <w:r>
        <w:rPr>
          <w:rFonts w:ascii="Times New Roman" w:hAnsi="Times New Roman" w:cs="Times New Roman"/>
          <w:sz w:val="24"/>
        </w:rPr>
        <w:t xml:space="preserve"> is also assigned</w:t>
      </w:r>
      <w:r>
        <w:rPr>
          <w:rFonts w:ascii="Times New Roman" w:hAnsi="Times New Roman" w:cs="Times New Roman" w:hint="eastAsia"/>
          <w:sz w:val="24"/>
        </w:rPr>
        <w:t xml:space="preserve"> </w:t>
      </w:r>
      <w:r>
        <w:rPr>
          <w:rFonts w:ascii="Times New Roman" w:hAnsi="Times New Roman" w:cs="Times New Roman"/>
          <w:sz w:val="24"/>
        </w:rPr>
        <w:t xml:space="preserve">to machine 3. It can be processed until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10</w:t>
      </w:r>
      <w:r>
        <w:rPr>
          <w:rFonts w:ascii="Times New Roman" w:hAnsi="Times New Roman" w:cs="Times New Roman" w:hint="eastAsia"/>
          <w:sz w:val="24"/>
        </w:rPr>
        <w:t>, 1)</w:t>
      </w:r>
      <w:r>
        <w:rPr>
          <w:rFonts w:ascii="Times New Roman" w:hAnsi="Times New Roman" w:cs="Times New Roman"/>
          <w:sz w:val="24"/>
        </w:rPr>
        <w:t xml:space="preserve"> (its previous operation</w:t>
      </w:r>
      <w:r>
        <w:rPr>
          <w:rFonts w:ascii="Times New Roman" w:hAnsi="Times New Roman" w:cs="Times New Roman" w:hint="eastAsia"/>
          <w:sz w:val="24"/>
        </w:rPr>
        <w:t xml:space="preserve"> </w:t>
      </w:r>
      <w:r>
        <w:rPr>
          <w:rFonts w:ascii="Times New Roman" w:hAnsi="Times New Roman" w:cs="Times New Roman"/>
          <w:sz w:val="24"/>
        </w:rPr>
        <w:t xml:space="preserve">in the same machine 3) has finished. Next, Since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 2)</w:t>
      </w:r>
      <w:r>
        <w:rPr>
          <w:rFonts w:ascii="Times New Roman" w:hAnsi="Times New Roman" w:cs="Times New Roman"/>
          <w:sz w:val="24"/>
        </w:rPr>
        <w:t xml:space="preserve"> is to be processed on machine 3 at the maximum value of the completion time of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 1)</w:t>
      </w:r>
      <w:r>
        <w:rPr>
          <w:rFonts w:ascii="Times New Roman" w:hAnsi="Times New Roman" w:cs="Times New Roman"/>
          <w:sz w:val="24"/>
        </w:rPr>
        <w:t xml:space="preserve"> and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1)</w:t>
      </w:r>
      <w:r>
        <w:rPr>
          <w:rFonts w:ascii="Times New Roman" w:hAnsi="Times New Roman" w:cs="Times New Roman"/>
          <w:sz w:val="24"/>
        </w:rPr>
        <w:t xml:space="preserve"> (its previous operation</w:t>
      </w:r>
      <w:r>
        <w:rPr>
          <w:rFonts w:ascii="Times New Roman" w:hAnsi="Times New Roman" w:cs="Times New Roman" w:hint="eastAsia"/>
          <w:sz w:val="24"/>
        </w:rPr>
        <w:t xml:space="preserve"> </w:t>
      </w:r>
      <w:r>
        <w:rPr>
          <w:rFonts w:ascii="Times New Roman" w:hAnsi="Times New Roman" w:cs="Times New Roman"/>
          <w:sz w:val="24"/>
        </w:rPr>
        <w:t xml:space="preserve">in the same machine 6).The following operations in the </w:t>
      </w:r>
      <w:r>
        <w:rPr>
          <w:rFonts w:ascii="Times New Roman" w:hAnsi="Times New Roman" w:cs="Times New Roman"/>
          <w:sz w:val="24"/>
        </w:rPr>
        <w:lastRenderedPageBreak/>
        <w:t>operation sequence are scheduled to the assigned machines following the same method.</w:t>
      </w:r>
    </w:p>
    <w:p w14:paraId="6E274710" w14:textId="77777777" w:rsidR="00D5693D" w:rsidRDefault="001C19C0">
      <w:pPr>
        <w:ind w:firstLineChars="100" w:firstLine="240"/>
        <w:jc w:val="center"/>
        <w:rPr>
          <w:rFonts w:ascii="Times New Roman" w:hAnsi="Times New Roman" w:cs="Times New Roman"/>
          <w:sz w:val="24"/>
        </w:rPr>
      </w:pPr>
      <w:r>
        <w:rPr>
          <w:rFonts w:ascii="Times New Roman" w:hAnsi="Times New Roman" w:cs="Times New Roman"/>
          <w:sz w:val="24"/>
        </w:rPr>
        <w:object w:dxaOrig="5402" w:dyaOrig="5092" w14:anchorId="1AADD62F">
          <v:shape id="_x0000_i1037" type="#_x0000_t75" style="width:270.75pt;height:253.5pt" o:ole="">
            <v:imagedata r:id="rId35" o:title=""/>
            <o:lock v:ext="edit" aspectratio="f"/>
          </v:shape>
          <o:OLEObject Type="Embed" ProgID="Visio.Drawing.15" ShapeID="_x0000_i1037" DrawAspect="Content" ObjectID="_1622286492" r:id="rId36"/>
        </w:object>
      </w:r>
    </w:p>
    <w:p w14:paraId="73DE1297" w14:textId="77777777" w:rsidR="00D5693D" w:rsidRDefault="001C19C0">
      <w:pPr>
        <w:ind w:firstLineChars="100" w:firstLine="240"/>
        <w:jc w:val="center"/>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hint="eastAsia"/>
          <w:sz w:val="24"/>
        </w:rPr>
        <w:t>4</w:t>
      </w:r>
      <w:r>
        <w:rPr>
          <w:rFonts w:ascii="Times New Roman" w:hAnsi="Times New Roman" w:cs="Times New Roman"/>
          <w:sz w:val="24"/>
        </w:rPr>
        <w:t>. Decoded schedule of the chromosome in Table 2</w:t>
      </w:r>
    </w:p>
    <w:p w14:paraId="297C2CB5" w14:textId="77777777" w:rsidR="00D5693D" w:rsidRDefault="00D5693D">
      <w:pPr>
        <w:ind w:firstLineChars="100" w:firstLine="240"/>
        <w:rPr>
          <w:rFonts w:ascii="Times New Roman" w:hAnsi="Times New Roman" w:cs="Times New Roman"/>
          <w:sz w:val="24"/>
        </w:rPr>
      </w:pPr>
    </w:p>
    <w:p w14:paraId="1BCBED5A"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It should be noted that the idle time insertion method which inserts an operation into the first available idle time interval</w:t>
      </w:r>
      <w:r>
        <w:rPr>
          <w:rFonts w:ascii="Times New Roman" w:hAnsi="Times New Roman" w:cs="Times New Roman" w:hint="eastAsia"/>
          <w:sz w:val="24"/>
        </w:rPr>
        <w:t xml:space="preserve"> </w:t>
      </w:r>
      <w:r>
        <w:rPr>
          <w:rFonts w:ascii="Times New Roman" w:hAnsi="Times New Roman" w:cs="Times New Roman"/>
          <w:sz w:val="24"/>
        </w:rPr>
        <w:t xml:space="preserve">of its assigned machine is used to make full use of the machine resources. For example,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3)</w:t>
      </w:r>
      <w:r>
        <w:rPr>
          <w:rFonts w:ascii="Times New Roman" w:hAnsi="Times New Roman" w:cs="Times New Roman"/>
          <w:sz w:val="24"/>
        </w:rPr>
        <w:t xml:space="preserve"> goes after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6</w:t>
      </w:r>
      <w:r>
        <w:rPr>
          <w:rFonts w:ascii="Times New Roman" w:hAnsi="Times New Roman" w:cs="Times New Roman" w:hint="eastAsia"/>
          <w:sz w:val="24"/>
        </w:rPr>
        <w:t>, 3)</w:t>
      </w:r>
      <w:r>
        <w:rPr>
          <w:rFonts w:ascii="Times New Roman" w:hAnsi="Times New Roman" w:cs="Times New Roman"/>
          <w:sz w:val="24"/>
        </w:rPr>
        <w:t xml:space="preserve"> on machine 2 according to the operation sequence in </w:t>
      </w:r>
      <w:r>
        <w:rPr>
          <w:rFonts w:ascii="Times New Roman" w:hAnsi="Times New Roman" w:cs="Times New Roman"/>
          <w:color w:val="FF0000"/>
          <w:sz w:val="24"/>
        </w:rPr>
        <w:t>Table 5</w:t>
      </w:r>
      <w:r>
        <w:rPr>
          <w:rFonts w:ascii="Times New Roman" w:hAnsi="Times New Roman" w:cs="Times New Roman"/>
          <w:sz w:val="24"/>
        </w:rPr>
        <w:t xml:space="preserve">. But in </w:t>
      </w:r>
      <w:r>
        <w:rPr>
          <w:rFonts w:ascii="Times New Roman" w:hAnsi="Times New Roman" w:cs="Times New Roman"/>
          <w:color w:val="FF0000"/>
          <w:sz w:val="24"/>
        </w:rPr>
        <w:t>Fig</w:t>
      </w:r>
      <w:r>
        <w:rPr>
          <w:rFonts w:ascii="Times New Roman" w:hAnsi="Times New Roman" w:cs="Times New Roman" w:hint="eastAsia"/>
          <w:color w:val="FF0000"/>
          <w:sz w:val="24"/>
        </w:rPr>
        <w:t xml:space="preserve"> 4</w:t>
      </w:r>
      <w:r>
        <w:rPr>
          <w:rFonts w:ascii="Times New Roman" w:hAnsi="Times New Roman" w:cs="Times New Roman"/>
          <w:sz w:val="24"/>
        </w:rPr>
        <w:t xml:space="preserve">, there is an interval of idle time on machine 2 between the completion time (80) of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2)</w:t>
      </w:r>
      <w:r>
        <w:rPr>
          <w:rFonts w:ascii="Times New Roman" w:hAnsi="Times New Roman" w:cs="Times New Roman"/>
          <w:sz w:val="24"/>
        </w:rPr>
        <w:t xml:space="preserve"> and the starting time (117) of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6</w:t>
      </w:r>
      <w:r>
        <w:rPr>
          <w:rFonts w:ascii="Times New Roman" w:hAnsi="Times New Roman" w:cs="Times New Roman" w:hint="eastAsia"/>
          <w:sz w:val="24"/>
        </w:rPr>
        <w:t>, 3)</w:t>
      </w:r>
      <w:r>
        <w:rPr>
          <w:rFonts w:ascii="Times New Roman" w:hAnsi="Times New Roman" w:cs="Times New Roman"/>
          <w:sz w:val="24"/>
        </w:rPr>
        <w:t xml:space="preserve">. Meanwhile, the processing time of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3)</w:t>
      </w:r>
      <w:r>
        <w:rPr>
          <w:rFonts w:ascii="Times New Roman" w:hAnsi="Times New Roman" w:cs="Times New Roman"/>
          <w:sz w:val="24"/>
        </w:rPr>
        <w:t xml:space="preserve"> (32) is smaller than the</w:t>
      </w:r>
      <w:r>
        <w:rPr>
          <w:rFonts w:ascii="Times New Roman" w:hAnsi="Times New Roman" w:cs="Times New Roman" w:hint="eastAsia"/>
          <w:sz w:val="24"/>
        </w:rPr>
        <w:t xml:space="preserve"> </w:t>
      </w:r>
      <w:r>
        <w:rPr>
          <w:rFonts w:ascii="Times New Roman" w:hAnsi="Times New Roman" w:cs="Times New Roman"/>
          <w:sz w:val="24"/>
        </w:rPr>
        <w:t xml:space="preserve">length of the time interval (117 - 80 = 37). Thus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3)</w:t>
      </w:r>
      <w:r>
        <w:rPr>
          <w:rFonts w:ascii="Times New Roman" w:hAnsi="Times New Roman" w:cs="Times New Roman"/>
          <w:sz w:val="24"/>
        </w:rPr>
        <w:t xml:space="preserve"> is inserted into this interval and begins at the completion time of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 2)</w:t>
      </w:r>
      <w:r>
        <w:rPr>
          <w:rFonts w:ascii="Times New Roman" w:hAnsi="Times New Roman" w:cs="Times New Roman"/>
          <w:sz w:val="24"/>
        </w:rPr>
        <w:t xml:space="preserve"> (80)</w:t>
      </w:r>
      <w:r>
        <w:rPr>
          <w:rFonts w:ascii="Times New Roman" w:hAnsi="Times New Roman" w:cs="Times New Roman" w:hint="eastAsia"/>
          <w:sz w:val="24"/>
        </w:rPr>
        <w:t xml:space="preserve">. </w:t>
      </w:r>
      <w:r>
        <w:rPr>
          <w:rFonts w:ascii="Times New Roman" w:hAnsi="Times New Roman" w:cs="Times New Roman"/>
          <w:sz w:val="24"/>
        </w:rPr>
        <w:t xml:space="preserve">The pseudo code of the decoding procedure is shown in </w:t>
      </w:r>
      <w:r>
        <w:rPr>
          <w:rFonts w:ascii="Times New Roman" w:hAnsi="Times New Roman" w:cs="Times New Roman"/>
          <w:color w:val="FF0000"/>
          <w:sz w:val="24"/>
        </w:rPr>
        <w:t>Fig</w:t>
      </w:r>
      <w:r>
        <w:rPr>
          <w:rFonts w:ascii="Times New Roman" w:hAnsi="Times New Roman" w:cs="Times New Roman" w:hint="eastAsia"/>
          <w:color w:val="FF0000"/>
          <w:sz w:val="24"/>
        </w:rPr>
        <w:t xml:space="preserve"> 5</w:t>
      </w:r>
      <w:r>
        <w:rPr>
          <w:rFonts w:ascii="Times New Roman" w:hAnsi="Times New Roman" w:cs="Times New Roman"/>
          <w:sz w:val="24"/>
        </w:rPr>
        <w:t>.</w:t>
      </w:r>
    </w:p>
    <w:p w14:paraId="795D681D" w14:textId="77777777" w:rsidR="00D5693D" w:rsidRDefault="00D5693D">
      <w:pPr>
        <w:rPr>
          <w:rFonts w:ascii="Times New Roman" w:hAnsi="Times New Roman" w:cs="Times New Roman"/>
          <w:sz w:val="24"/>
        </w:rPr>
      </w:pPr>
    </w:p>
    <w:tbl>
      <w:tblPr>
        <w:tblStyle w:val="a8"/>
        <w:tblW w:w="7758" w:type="dxa"/>
        <w:jc w:val="center"/>
        <w:tblLayout w:type="fixed"/>
        <w:tblLook w:val="04A0" w:firstRow="1" w:lastRow="0" w:firstColumn="1" w:lastColumn="0" w:noHBand="0" w:noVBand="1"/>
      </w:tblPr>
      <w:tblGrid>
        <w:gridCol w:w="7758"/>
      </w:tblGrid>
      <w:tr w:rsidR="00D5693D" w14:paraId="5A855157" w14:textId="77777777">
        <w:trPr>
          <w:jc w:val="center"/>
        </w:trPr>
        <w:tc>
          <w:tcPr>
            <w:tcW w:w="7758" w:type="dxa"/>
            <w:tcBorders>
              <w:bottom w:val="nil"/>
            </w:tcBorders>
          </w:tcPr>
          <w:p w14:paraId="0F70193F" w14:textId="77777777" w:rsidR="00D5693D" w:rsidRDefault="001C19C0">
            <w:pPr>
              <w:rPr>
                <w:rFonts w:ascii="Times New Roman" w:hAnsi="Times New Roman" w:cs="Times New Roman"/>
                <w:szCs w:val="21"/>
              </w:rPr>
            </w:pPr>
            <w:r>
              <w:rPr>
                <w:rFonts w:ascii="Times New Roman" w:hAnsi="Times New Roman" w:cs="Times New Roman"/>
                <w:b/>
                <w:bCs/>
                <w:szCs w:val="21"/>
              </w:rPr>
              <w:t>Procedure</w:t>
            </w:r>
            <w:r>
              <w:rPr>
                <w:rFonts w:ascii="Times New Roman" w:hAnsi="Times New Roman" w:cs="Times New Roman"/>
                <w:szCs w:val="21"/>
              </w:rPr>
              <w:t>: Decoding Procedure</w:t>
            </w:r>
          </w:p>
        </w:tc>
      </w:tr>
      <w:tr w:rsidR="00D5693D" w14:paraId="392F9CE8" w14:textId="77777777">
        <w:trPr>
          <w:jc w:val="center"/>
        </w:trPr>
        <w:tc>
          <w:tcPr>
            <w:tcW w:w="7758" w:type="dxa"/>
            <w:tcBorders>
              <w:top w:val="nil"/>
              <w:bottom w:val="nil"/>
            </w:tcBorders>
          </w:tcPr>
          <w:p w14:paraId="478E4D13" w14:textId="77777777" w:rsidR="00D5693D" w:rsidRDefault="001C19C0">
            <w:pPr>
              <w:rPr>
                <w:rFonts w:ascii="Times New Roman" w:hAnsi="Times New Roman" w:cs="Times New Roman"/>
                <w:szCs w:val="21"/>
              </w:rPr>
            </w:pPr>
            <w:r>
              <w:rPr>
                <w:rFonts w:ascii="Times New Roman" w:hAnsi="Times New Roman" w:cs="Times New Roman"/>
                <w:b/>
                <w:bCs/>
                <w:szCs w:val="21"/>
              </w:rPr>
              <w:t>Input</w:t>
            </w:r>
            <w:r>
              <w:rPr>
                <w:rFonts w:ascii="Times New Roman" w:hAnsi="Times New Roman" w:cs="Times New Roman"/>
                <w:szCs w:val="21"/>
              </w:rPr>
              <w:t xml:space="preserve">: </w:t>
            </w:r>
            <w:r>
              <w:rPr>
                <w:rFonts w:ascii="Times New Roman" w:hAnsi="Times New Roman" w:cs="Times New Roman"/>
                <w:i/>
                <w:iCs/>
                <w:szCs w:val="21"/>
              </w:rPr>
              <w:t>OS</w:t>
            </w:r>
            <w:r>
              <w:rPr>
                <w:rFonts w:ascii="Times New Roman" w:hAnsi="Times New Roman" w:cs="Times New Roman"/>
                <w:i/>
                <w:iCs/>
                <w:szCs w:val="21"/>
                <w:vertAlign w:val="subscript"/>
              </w:rPr>
              <w:t>1×n</w:t>
            </w:r>
            <w:r>
              <w:rPr>
                <w:rFonts w:ascii="Times New Roman" w:hAnsi="Times New Roman" w:cs="Times New Roman"/>
                <w:szCs w:val="21"/>
              </w:rPr>
              <w:t xml:space="preserve">, the array of operation sequence, n is the total number of operations. </w:t>
            </w:r>
          </w:p>
        </w:tc>
      </w:tr>
      <w:tr w:rsidR="00D5693D" w14:paraId="7C59C4B3" w14:textId="77777777">
        <w:trPr>
          <w:jc w:val="center"/>
        </w:trPr>
        <w:tc>
          <w:tcPr>
            <w:tcW w:w="7758" w:type="dxa"/>
            <w:tcBorders>
              <w:top w:val="nil"/>
              <w:bottom w:val="nil"/>
            </w:tcBorders>
          </w:tcPr>
          <w:p w14:paraId="72A3434D" w14:textId="77777777" w:rsidR="00D5693D" w:rsidRDefault="001C19C0">
            <w:pPr>
              <w:rPr>
                <w:rFonts w:ascii="Times New Roman" w:hAnsi="Times New Roman" w:cs="Times New Roman"/>
                <w:szCs w:val="21"/>
              </w:rPr>
            </w:pPr>
            <w:r>
              <w:rPr>
                <w:rFonts w:ascii="Times New Roman" w:hAnsi="Times New Roman" w:cs="Times New Roman"/>
                <w:b/>
                <w:bCs/>
                <w:szCs w:val="21"/>
              </w:rPr>
              <w:t>Output</w:t>
            </w:r>
            <w:r>
              <w:rPr>
                <w:rFonts w:ascii="Times New Roman" w:hAnsi="Times New Roman" w:cs="Times New Roman"/>
                <w:szCs w:val="21"/>
              </w:rPr>
              <w:t xml:space="preserve">: </w:t>
            </w:r>
            <w:r>
              <w:rPr>
                <w:rFonts w:ascii="Times New Roman" w:hAnsi="Times New Roman" w:cs="Times New Roman" w:hint="eastAsia"/>
                <w:szCs w:val="21"/>
              </w:rPr>
              <w:t xml:space="preserve">makespan of a complete </w:t>
            </w:r>
            <w:r>
              <w:rPr>
                <w:rFonts w:ascii="Times New Roman" w:hAnsi="Times New Roman" w:cs="Times New Roman"/>
                <w:szCs w:val="21"/>
              </w:rPr>
              <w:t>schedule</w:t>
            </w:r>
          </w:p>
        </w:tc>
      </w:tr>
      <w:tr w:rsidR="00D5693D" w14:paraId="04B543B4" w14:textId="77777777">
        <w:trPr>
          <w:jc w:val="center"/>
        </w:trPr>
        <w:tc>
          <w:tcPr>
            <w:tcW w:w="7758" w:type="dxa"/>
            <w:tcBorders>
              <w:top w:val="nil"/>
              <w:bottom w:val="nil"/>
            </w:tcBorders>
          </w:tcPr>
          <w:p w14:paraId="1ADBFE3E" w14:textId="77777777" w:rsidR="00D5693D" w:rsidRDefault="001C19C0">
            <w:pPr>
              <w:rPr>
                <w:rFonts w:ascii="Times New Roman" w:hAnsi="Times New Roman" w:cs="Times New Roman"/>
                <w:szCs w:val="21"/>
              </w:rPr>
            </w:pPr>
            <w:r>
              <w:rPr>
                <w:rFonts w:ascii="Times New Roman" w:hAnsi="Times New Roman" w:cs="Times New Roman"/>
                <w:b/>
                <w:bCs/>
                <w:szCs w:val="21"/>
              </w:rPr>
              <w:t>for</w:t>
            </w:r>
            <w:r>
              <w:rPr>
                <w:rFonts w:ascii="Times New Roman" w:hAnsi="Times New Roman" w:cs="Times New Roman"/>
                <w:szCs w:val="21"/>
              </w:rPr>
              <w:t xml:space="preserv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szCs w:val="21"/>
              </w:rPr>
              <w:t xml:space="preserve"> </w:t>
            </w:r>
            <w:r>
              <w:rPr>
                <w:rFonts w:ascii="Times New Roman" w:hAnsi="Times New Roman" w:cs="Times New Roman"/>
                <w:b/>
                <w:bCs/>
                <w:szCs w:val="21"/>
              </w:rPr>
              <w:t>in</w:t>
            </w:r>
            <w:r>
              <w:rPr>
                <w:rFonts w:ascii="Times New Roman" w:hAnsi="Times New Roman" w:cs="Times New Roman"/>
                <w:szCs w:val="21"/>
              </w:rPr>
              <w:t xml:space="preserve"> </w:t>
            </w:r>
            <w:r>
              <w:rPr>
                <w:rFonts w:ascii="Times New Roman" w:hAnsi="Times New Roman" w:cs="Times New Roman"/>
                <w:i/>
                <w:iCs/>
                <w:szCs w:val="21"/>
              </w:rPr>
              <w:t>OS</w:t>
            </w:r>
            <w:r>
              <w:rPr>
                <w:rFonts w:ascii="Times New Roman" w:hAnsi="Times New Roman" w:cs="Times New Roman"/>
                <w:i/>
                <w:iCs/>
                <w:szCs w:val="21"/>
                <w:vertAlign w:val="subscript"/>
              </w:rPr>
              <w:t xml:space="preserve">1×n </w:t>
            </w:r>
            <w:r>
              <w:rPr>
                <w:rFonts w:ascii="Times New Roman" w:hAnsi="Times New Roman" w:cs="Times New Roman"/>
                <w:b/>
                <w:bCs/>
                <w:szCs w:val="21"/>
              </w:rPr>
              <w:t>do</w:t>
            </w:r>
          </w:p>
        </w:tc>
      </w:tr>
      <w:tr w:rsidR="00D5693D" w14:paraId="5E41494F" w14:textId="77777777">
        <w:trPr>
          <w:trHeight w:val="283"/>
          <w:jc w:val="center"/>
        </w:trPr>
        <w:tc>
          <w:tcPr>
            <w:tcW w:w="7758" w:type="dxa"/>
            <w:tcBorders>
              <w:top w:val="nil"/>
              <w:bottom w:val="nil"/>
            </w:tcBorders>
          </w:tcPr>
          <w:p w14:paraId="38F30631" w14:textId="77777777" w:rsidR="00D5693D" w:rsidRDefault="001C19C0">
            <w:pPr>
              <w:rPr>
                <w:rFonts w:ascii="Times New Roman" w:hAnsi="Times New Roman" w:cs="Times New Roman"/>
                <w:b/>
                <w:bCs/>
                <w:szCs w:val="21"/>
              </w:rPr>
            </w:pPr>
            <w:r>
              <w:rPr>
                <w:rFonts w:ascii="Times New Roman" w:hAnsi="Times New Roman" w:cs="Times New Roman" w:hint="eastAsia"/>
                <w:b/>
                <w:bCs/>
                <w:szCs w:val="21"/>
              </w:rPr>
              <w:t xml:space="preserv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 xml:space="preserve">ji = </w:t>
            </w:r>
            <w:r>
              <w:rPr>
                <w:rFonts w:ascii="Times New Roman" w:hAnsi="Times New Roman" w:cs="Times New Roman" w:hint="eastAsia"/>
                <w:szCs w:val="21"/>
              </w:rPr>
              <w:t xml:space="preserve">the assigned machine for </w:t>
            </w:r>
            <w:r>
              <w:rPr>
                <w:rFonts w:ascii="Times New Roman" w:hAnsi="Times New Roman" w:cs="Times New Roman"/>
                <w:i/>
                <w:iCs/>
                <w:szCs w:val="21"/>
              </w:rPr>
              <w:t>O</w:t>
            </w:r>
            <w:r>
              <w:rPr>
                <w:rFonts w:ascii="Times New Roman" w:hAnsi="Times New Roman" w:cs="Times New Roman"/>
                <w:i/>
                <w:iCs/>
                <w:szCs w:val="21"/>
                <w:vertAlign w:val="subscript"/>
              </w:rPr>
              <w:t>ji</w:t>
            </w:r>
          </w:p>
        </w:tc>
      </w:tr>
      <w:tr w:rsidR="00D5693D" w14:paraId="4C297539" w14:textId="77777777">
        <w:trPr>
          <w:jc w:val="center"/>
        </w:trPr>
        <w:tc>
          <w:tcPr>
            <w:tcW w:w="7758" w:type="dxa"/>
            <w:tcBorders>
              <w:top w:val="nil"/>
              <w:bottom w:val="nil"/>
            </w:tcBorders>
          </w:tcPr>
          <w:p w14:paraId="09A64ECB" w14:textId="77777777" w:rsidR="00D5693D" w:rsidRDefault="001C19C0">
            <w:pPr>
              <w:rPr>
                <w:rFonts w:ascii="Times New Roman" w:hAnsi="Times New Roman" w:cs="Times New Roman"/>
                <w:szCs w:val="21"/>
              </w:rPr>
            </w:pPr>
            <w:r>
              <w:rPr>
                <w:rFonts w:ascii="Times New Roman" w:hAnsi="Times New Roman" w:cs="Times New Roman"/>
                <w:szCs w:val="21"/>
              </w:rPr>
              <w:t xml:space="preserve">  search an available idle time interval on machine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ji</w:t>
            </w:r>
            <w:r>
              <w:rPr>
                <w:rFonts w:ascii="Times New Roman" w:hAnsi="Times New Roman" w:cs="Times New Roman"/>
                <w:szCs w:val="21"/>
              </w:rPr>
              <w:t xml:space="preserve"> from left to right for operation </w:t>
            </w:r>
            <w:r>
              <w:rPr>
                <w:rFonts w:ascii="Times New Roman" w:hAnsi="Times New Roman" w:cs="Times New Roman"/>
                <w:i/>
                <w:iCs/>
                <w:szCs w:val="21"/>
              </w:rPr>
              <w:t>O</w:t>
            </w:r>
            <w:r>
              <w:rPr>
                <w:rFonts w:ascii="Times New Roman" w:hAnsi="Times New Roman" w:cs="Times New Roman"/>
                <w:i/>
                <w:iCs/>
                <w:szCs w:val="21"/>
                <w:vertAlign w:val="subscript"/>
              </w:rPr>
              <w:t>ji</w:t>
            </w:r>
          </w:p>
        </w:tc>
      </w:tr>
      <w:tr w:rsidR="00D5693D" w14:paraId="5073ABA1" w14:textId="77777777">
        <w:trPr>
          <w:jc w:val="center"/>
        </w:trPr>
        <w:tc>
          <w:tcPr>
            <w:tcW w:w="7758" w:type="dxa"/>
            <w:tcBorders>
              <w:top w:val="nil"/>
              <w:bottom w:val="nil"/>
            </w:tcBorders>
          </w:tcPr>
          <w:p w14:paraId="6D82DD60"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b/>
                <w:bCs/>
                <w:szCs w:val="21"/>
              </w:rPr>
              <w:t>if</w:t>
            </w:r>
            <w:r>
              <w:rPr>
                <w:rFonts w:ascii="Times New Roman" w:hAnsi="Times New Roman" w:cs="Times New Roman"/>
                <w:szCs w:val="21"/>
              </w:rPr>
              <w:t xml:space="preserve"> such a time interval is found </w:t>
            </w:r>
            <w:r>
              <w:rPr>
                <w:rFonts w:ascii="Times New Roman" w:hAnsi="Times New Roman" w:cs="Times New Roman"/>
                <w:b/>
                <w:bCs/>
                <w:szCs w:val="21"/>
              </w:rPr>
              <w:t>then</w:t>
            </w:r>
          </w:p>
        </w:tc>
      </w:tr>
      <w:tr w:rsidR="00D5693D" w14:paraId="17F9D11B" w14:textId="77777777">
        <w:trPr>
          <w:jc w:val="center"/>
        </w:trPr>
        <w:tc>
          <w:tcPr>
            <w:tcW w:w="7758" w:type="dxa"/>
            <w:tcBorders>
              <w:top w:val="nil"/>
              <w:bottom w:val="nil"/>
            </w:tcBorders>
          </w:tcPr>
          <w:p w14:paraId="008C0DCB" w14:textId="77777777" w:rsidR="00D5693D" w:rsidRDefault="001C19C0">
            <w:pPr>
              <w:rPr>
                <w:rFonts w:ascii="Times New Roman" w:hAnsi="Times New Roman" w:cs="Times New Roman"/>
                <w:szCs w:val="21"/>
              </w:rPr>
            </w:pPr>
            <w:r>
              <w:rPr>
                <w:rFonts w:ascii="Times New Roman" w:hAnsi="Times New Roman" w:cs="Times New Roman"/>
                <w:szCs w:val="21"/>
              </w:rPr>
              <w:t xml:space="preserve">     the operation is inserted there</w:t>
            </w:r>
          </w:p>
        </w:tc>
      </w:tr>
      <w:tr w:rsidR="00D5693D" w14:paraId="21072685" w14:textId="77777777">
        <w:trPr>
          <w:jc w:val="center"/>
        </w:trPr>
        <w:tc>
          <w:tcPr>
            <w:tcW w:w="7758" w:type="dxa"/>
            <w:tcBorders>
              <w:top w:val="nil"/>
              <w:bottom w:val="nil"/>
            </w:tcBorders>
          </w:tcPr>
          <w:p w14:paraId="65D7C0AA"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b/>
                <w:bCs/>
                <w:szCs w:val="21"/>
              </w:rPr>
              <w:t>else</w:t>
            </w:r>
          </w:p>
        </w:tc>
      </w:tr>
      <w:tr w:rsidR="00D5693D" w14:paraId="5E73E675" w14:textId="77777777">
        <w:trPr>
          <w:jc w:val="center"/>
        </w:trPr>
        <w:tc>
          <w:tcPr>
            <w:tcW w:w="7758" w:type="dxa"/>
            <w:tcBorders>
              <w:top w:val="nil"/>
              <w:bottom w:val="nil"/>
            </w:tcBorders>
          </w:tcPr>
          <w:p w14:paraId="2A5D7590" w14:textId="77777777" w:rsidR="00D5693D" w:rsidRDefault="001C19C0">
            <w:pPr>
              <w:rPr>
                <w:rFonts w:ascii="Times New Roman" w:hAnsi="Times New Roman" w:cs="Times New Roman"/>
                <w:szCs w:val="21"/>
              </w:rPr>
            </w:pPr>
            <w:r>
              <w:rPr>
                <w:rFonts w:ascii="Times New Roman" w:hAnsi="Times New Roman" w:cs="Times New Roman"/>
                <w:szCs w:val="21"/>
              </w:rPr>
              <w:t xml:space="preserve">    the operation is scheduled at the end of machine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ji</w:t>
            </w:r>
          </w:p>
        </w:tc>
      </w:tr>
      <w:tr w:rsidR="00D5693D" w14:paraId="4F9C222D" w14:textId="77777777">
        <w:trPr>
          <w:trHeight w:val="283"/>
          <w:jc w:val="center"/>
        </w:trPr>
        <w:tc>
          <w:tcPr>
            <w:tcW w:w="7758" w:type="dxa"/>
            <w:tcBorders>
              <w:top w:val="nil"/>
              <w:bottom w:val="nil"/>
            </w:tcBorders>
          </w:tcPr>
          <w:p w14:paraId="1F5D0BD8"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b/>
                <w:bCs/>
                <w:szCs w:val="21"/>
              </w:rPr>
              <w:t>end if</w:t>
            </w:r>
          </w:p>
        </w:tc>
      </w:tr>
      <w:tr w:rsidR="00D5693D" w14:paraId="177CAEF7" w14:textId="77777777">
        <w:trPr>
          <w:jc w:val="center"/>
        </w:trPr>
        <w:tc>
          <w:tcPr>
            <w:tcW w:w="7758" w:type="dxa"/>
            <w:tcBorders>
              <w:top w:val="nil"/>
              <w:bottom w:val="nil"/>
            </w:tcBorders>
          </w:tcPr>
          <w:p w14:paraId="33D807D8" w14:textId="77777777" w:rsidR="00D5693D" w:rsidRDefault="001C19C0">
            <w:pPr>
              <w:rPr>
                <w:rFonts w:ascii="Times New Roman" w:hAnsi="Times New Roman" w:cs="Times New Roman"/>
                <w:b/>
                <w:bCs/>
                <w:szCs w:val="21"/>
              </w:rPr>
            </w:pPr>
            <w:r>
              <w:rPr>
                <w:rFonts w:ascii="Times New Roman" w:hAnsi="Times New Roman" w:cs="Times New Roman"/>
                <w:b/>
                <w:bCs/>
                <w:szCs w:val="21"/>
              </w:rPr>
              <w:t>end for</w:t>
            </w:r>
          </w:p>
          <w:p w14:paraId="01B1A7BD" w14:textId="77777777" w:rsidR="00D5693D" w:rsidRDefault="001C19C0">
            <w:pPr>
              <w:rPr>
                <w:rFonts w:ascii="Times New Roman" w:hAnsi="Times New Roman" w:cs="Times New Roman"/>
                <w:b/>
                <w:bCs/>
                <w:szCs w:val="21"/>
              </w:rPr>
            </w:pPr>
            <w:r>
              <w:rPr>
                <w:rFonts w:ascii="Times New Roman" w:hAnsi="Times New Roman" w:cs="Times New Roman" w:hint="eastAsia"/>
                <w:szCs w:val="21"/>
              </w:rPr>
              <w:t>get the makespan of the schedule</w:t>
            </w:r>
          </w:p>
        </w:tc>
      </w:tr>
      <w:tr w:rsidR="00D5693D" w14:paraId="2FA59088" w14:textId="77777777">
        <w:trPr>
          <w:jc w:val="center"/>
        </w:trPr>
        <w:tc>
          <w:tcPr>
            <w:tcW w:w="7758" w:type="dxa"/>
            <w:tcBorders>
              <w:top w:val="nil"/>
              <w:bottom w:val="nil"/>
            </w:tcBorders>
          </w:tcPr>
          <w:p w14:paraId="25510124" w14:textId="77777777" w:rsidR="00D5693D" w:rsidRDefault="001C19C0">
            <w:pPr>
              <w:rPr>
                <w:rFonts w:ascii="Times New Roman" w:hAnsi="Times New Roman" w:cs="Times New Roman"/>
                <w:szCs w:val="21"/>
              </w:rPr>
            </w:pPr>
            <w:r>
              <w:rPr>
                <w:rFonts w:ascii="Times New Roman" w:hAnsi="Times New Roman" w:cs="Times New Roman"/>
                <w:b/>
                <w:bCs/>
                <w:szCs w:val="21"/>
              </w:rPr>
              <w:lastRenderedPageBreak/>
              <w:t>return</w:t>
            </w:r>
            <w:r>
              <w:rPr>
                <w:rFonts w:ascii="Times New Roman" w:hAnsi="Times New Roman" w:cs="Times New Roman"/>
                <w:szCs w:val="21"/>
              </w:rPr>
              <w:t xml:space="preserve"> </w:t>
            </w:r>
            <w:r>
              <w:rPr>
                <w:rFonts w:ascii="Times New Roman" w:hAnsi="Times New Roman" w:cs="Times New Roman" w:hint="eastAsia"/>
                <w:szCs w:val="21"/>
              </w:rPr>
              <w:t>the makespan</w:t>
            </w:r>
          </w:p>
        </w:tc>
      </w:tr>
      <w:tr w:rsidR="00D5693D" w14:paraId="747E9800" w14:textId="77777777">
        <w:trPr>
          <w:jc w:val="center"/>
        </w:trPr>
        <w:tc>
          <w:tcPr>
            <w:tcW w:w="7758" w:type="dxa"/>
            <w:tcBorders>
              <w:top w:val="nil"/>
              <w:bottom w:val="single" w:sz="4" w:space="0" w:color="auto"/>
            </w:tcBorders>
          </w:tcPr>
          <w:p w14:paraId="7DA66BB2" w14:textId="77777777" w:rsidR="00D5693D" w:rsidRDefault="001C19C0">
            <w:pPr>
              <w:rPr>
                <w:rFonts w:ascii="Times New Roman" w:hAnsi="Times New Roman" w:cs="Times New Roman"/>
                <w:szCs w:val="21"/>
              </w:rPr>
            </w:pPr>
            <w:r>
              <w:rPr>
                <w:rFonts w:ascii="Times New Roman" w:hAnsi="Times New Roman" w:cs="Times New Roman"/>
                <w:b/>
                <w:bCs/>
                <w:szCs w:val="21"/>
              </w:rPr>
              <w:t>end procedure</w:t>
            </w:r>
          </w:p>
        </w:tc>
      </w:tr>
    </w:tbl>
    <w:p w14:paraId="379A4072" w14:textId="77777777" w:rsidR="00D5693D" w:rsidRDefault="001C19C0">
      <w:pPr>
        <w:ind w:firstLineChars="100" w:firstLine="210"/>
        <w:jc w:val="center"/>
        <w:rPr>
          <w:rFonts w:ascii="Times New Roman" w:hAnsi="Times New Roman" w:cs="Times New Roman"/>
          <w:szCs w:val="21"/>
        </w:rPr>
      </w:pPr>
      <w:r>
        <w:rPr>
          <w:rFonts w:ascii="Times New Roman" w:hAnsi="Times New Roman" w:cs="Times New Roman"/>
          <w:szCs w:val="21"/>
        </w:rPr>
        <w:t>Figure 5. Pseudo code of the decoding procedure.</w:t>
      </w:r>
    </w:p>
    <w:p w14:paraId="33A7266A" w14:textId="77777777" w:rsidR="00D5693D" w:rsidRDefault="00D5693D">
      <w:pPr>
        <w:spacing w:beforeLines="50" w:before="159" w:afterLines="50" w:after="159"/>
        <w:rPr>
          <w:rFonts w:ascii="Times New Roman" w:hAnsi="Times New Roman" w:cs="Times New Roman"/>
          <w:sz w:val="24"/>
        </w:rPr>
      </w:pPr>
    </w:p>
    <w:p w14:paraId="2E79718C" w14:textId="77777777" w:rsidR="00D5693D" w:rsidRDefault="00D5693D">
      <w:pPr>
        <w:spacing w:beforeLines="50" w:before="159" w:afterLines="50" w:after="159"/>
        <w:rPr>
          <w:rFonts w:ascii="Times New Roman" w:hAnsi="Times New Roman" w:cs="Times New Roman"/>
          <w:sz w:val="24"/>
        </w:rPr>
      </w:pPr>
    </w:p>
    <w:p w14:paraId="0405D4D1" w14:textId="77777777" w:rsidR="00D5693D" w:rsidRDefault="00D5693D">
      <w:pPr>
        <w:spacing w:beforeLines="50" w:before="159" w:afterLines="50" w:after="159"/>
        <w:rPr>
          <w:rFonts w:ascii="Times New Roman" w:hAnsi="Times New Roman" w:cs="Times New Roman"/>
          <w:sz w:val="24"/>
        </w:rPr>
      </w:pPr>
    </w:p>
    <w:p w14:paraId="6EC1F7F1" w14:textId="77777777" w:rsidR="00D5693D" w:rsidRDefault="00D5693D">
      <w:pPr>
        <w:spacing w:beforeLines="50" w:before="159" w:afterLines="50" w:after="159"/>
        <w:rPr>
          <w:rFonts w:ascii="Times New Roman" w:hAnsi="Times New Roman" w:cs="Times New Roman"/>
          <w:sz w:val="24"/>
        </w:rPr>
      </w:pPr>
    </w:p>
    <w:p w14:paraId="2251C43A" w14:textId="77777777" w:rsidR="00D5693D" w:rsidRDefault="001C19C0">
      <w:pPr>
        <w:spacing w:beforeLines="50" w:before="159" w:afterLines="50" w:after="159"/>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 xml:space="preserve">.2.5 Node selection strategy after </w:t>
      </w:r>
      <w:r w:rsidRPr="00B61F99">
        <w:rPr>
          <w:rFonts w:ascii="Times New Roman" w:hAnsi="Times New Roman" w:cs="Times New Roman"/>
          <w:i/>
          <w:sz w:val="24"/>
        </w:rPr>
        <w:t>N</w:t>
      </w:r>
      <w:r w:rsidR="00B61F99" w:rsidRPr="00B61F99">
        <w:rPr>
          <w:rFonts w:ascii="Times New Roman" w:hAnsi="Times New Roman" w:cs="Times New Roman"/>
          <w:i/>
          <w:sz w:val="24"/>
          <w:vertAlign w:val="subscript"/>
        </w:rPr>
        <w:t>s</w:t>
      </w:r>
      <w:r>
        <w:rPr>
          <w:rFonts w:ascii="Times New Roman" w:hAnsi="Times New Roman" w:cs="Times New Roman"/>
          <w:sz w:val="24"/>
        </w:rPr>
        <w:t xml:space="preserve"> MCTS simulations</w:t>
      </w:r>
    </w:p>
    <w:p w14:paraId="35E1994C"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For the sake of simplicity, the start time of an operation obtained by the procedure</w:t>
      </w:r>
      <w:r>
        <w:rPr>
          <w:rFonts w:ascii="Times New Roman" w:hAnsi="Times New Roman" w:cs="Times New Roman" w:hint="eastAsia"/>
          <w:sz w:val="24"/>
        </w:rPr>
        <w:t xml:space="preserve"> </w:t>
      </w:r>
      <w:r>
        <w:rPr>
          <w:rFonts w:ascii="Times New Roman" w:hAnsi="Times New Roman" w:cs="Times New Roman"/>
          <w:sz w:val="24"/>
        </w:rPr>
        <w:t xml:space="preserve">proposed in </w:t>
      </w:r>
      <w:r>
        <w:rPr>
          <w:rFonts w:ascii="Times New Roman" w:hAnsi="Times New Roman" w:cs="Times New Roman"/>
          <w:color w:val="FF0000"/>
          <w:sz w:val="24"/>
        </w:rPr>
        <w:t>Section 5.2.4</w:t>
      </w:r>
      <w:r>
        <w:rPr>
          <w:rFonts w:ascii="Times New Roman" w:hAnsi="Times New Roman" w:cs="Times New Roman"/>
          <w:sz w:val="24"/>
        </w:rPr>
        <w:t xml:space="preserve"> is denoted by </w:t>
      </w:r>
      <w:r>
        <w:rPr>
          <w:rFonts w:ascii="Times New Roman" w:hAnsi="Times New Roman" w:cs="Times New Roman"/>
          <w:i/>
          <w:sz w:val="24"/>
        </w:rPr>
        <w:t>S</w:t>
      </w:r>
      <w:r>
        <w:rPr>
          <w:rFonts w:ascii="Times New Roman" w:hAnsi="Times New Roman" w:cs="Times New Roman"/>
          <w:i/>
          <w:sz w:val="24"/>
          <w:vertAlign w:val="subscript"/>
        </w:rPr>
        <w:t>D</w:t>
      </w:r>
      <w:r>
        <w:rPr>
          <w:rFonts w:ascii="Times New Roman" w:hAnsi="Times New Roman" w:cs="Times New Roman"/>
          <w:sz w:val="24"/>
        </w:rPr>
        <w:t xml:space="preserve">, and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sz w:val="24"/>
        </w:rPr>
        <w:t xml:space="preserve"> denotes the </w:t>
      </w:r>
      <w:r>
        <w:rPr>
          <w:rFonts w:ascii="Times New Roman" w:hAnsi="Times New Roman" w:cs="Times New Roman" w:hint="eastAsia"/>
          <w:sz w:val="24"/>
        </w:rPr>
        <w:t xml:space="preserve">moment when </w:t>
      </w:r>
      <w:r>
        <w:rPr>
          <w:rFonts w:ascii="Times New Roman" w:hAnsi="Times New Roman" w:cs="Times New Roman"/>
          <w:sz w:val="24"/>
        </w:rPr>
        <w:t>the MCTS completes N simulations.</w:t>
      </w:r>
      <w:r>
        <w:rPr>
          <w:rFonts w:ascii="Times New Roman" w:hAnsi="Times New Roman" w:cs="Times New Roman" w:hint="eastAsia"/>
          <w:sz w:val="24"/>
        </w:rPr>
        <w:t xml:space="preserve"> </w:t>
      </w:r>
      <w:r>
        <w:rPr>
          <w:rFonts w:ascii="Times New Roman" w:hAnsi="Times New Roman" w:cs="Times New Roman"/>
          <w:sz w:val="24"/>
        </w:rPr>
        <w:t>We record the time interval from the rescheduling</w:t>
      </w:r>
      <w:r>
        <w:rPr>
          <w:rFonts w:ascii="Times New Roman" w:hAnsi="Times New Roman" w:cs="Times New Roman" w:hint="eastAsia"/>
          <w:sz w:val="24"/>
        </w:rPr>
        <w:t xml:space="preserve"> </w:t>
      </w:r>
      <w:r>
        <w:rPr>
          <w:rFonts w:ascii="Times New Roman" w:hAnsi="Times New Roman" w:cs="Times New Roman"/>
          <w:sz w:val="24"/>
        </w:rPr>
        <w:t xml:space="preserve">point to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sz w:val="24"/>
        </w:rPr>
        <w:t xml:space="preserve">, </w:t>
      </w:r>
      <w:r>
        <w:rPr>
          <w:rFonts w:ascii="Times New Roman" w:hAnsi="Times New Roman" w:cs="Times New Roman" w:hint="eastAsia"/>
          <w:sz w:val="24"/>
        </w:rPr>
        <w:t xml:space="preserve">and the time interval </w:t>
      </w:r>
      <w:r>
        <w:rPr>
          <w:rFonts w:ascii="Times New Roman" w:hAnsi="Times New Roman" w:cs="Times New Roman"/>
          <w:sz w:val="24"/>
        </w:rPr>
        <w:t xml:space="preserve">is called </w:t>
      </w:r>
      <w:r>
        <w:rPr>
          <w:rFonts w:ascii="Times New Roman" w:hAnsi="Times New Roman" w:cs="Times New Roman" w:hint="eastAsia"/>
          <w:sz w:val="24"/>
        </w:rPr>
        <w:t xml:space="preserve">as </w:t>
      </w:r>
      <w:r>
        <w:rPr>
          <w:rFonts w:ascii="Times New Roman" w:hAnsi="Times New Roman" w:cs="Times New Roman"/>
          <w:sz w:val="24"/>
        </w:rPr>
        <w:t xml:space="preserve">search time. And Search time of the first ten operations by MCTS is listed </w:t>
      </w:r>
      <w:r>
        <w:rPr>
          <w:rFonts w:ascii="Times New Roman" w:hAnsi="Times New Roman" w:cs="Times New Roman"/>
          <w:color w:val="00B050"/>
          <w:sz w:val="24"/>
        </w:rPr>
        <w:t>Table 2</w:t>
      </w:r>
      <w:r>
        <w:rPr>
          <w:rFonts w:ascii="Times New Roman" w:hAnsi="Times New Roman" w:cs="Times New Roman"/>
          <w:sz w:val="24"/>
        </w:rPr>
        <w:t xml:space="preserve">. As we can see from </w:t>
      </w:r>
      <w:r>
        <w:rPr>
          <w:rFonts w:ascii="Times New Roman" w:hAnsi="Times New Roman" w:cs="Times New Roman"/>
          <w:color w:val="00B050"/>
          <w:sz w:val="24"/>
        </w:rPr>
        <w:t>Table 2</w:t>
      </w:r>
      <w:r>
        <w:rPr>
          <w:rFonts w:ascii="Times New Roman" w:hAnsi="Times New Roman" w:cs="Times New Roman"/>
          <w:sz w:val="24"/>
        </w:rPr>
        <w:t xml:space="preserve">, after 1.39 seconds from the rescheduling point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sz w:val="24"/>
        </w:rPr>
        <w:t xml:space="preserve">, the MCTS completed </w:t>
      </w:r>
      <w:r>
        <w:rPr>
          <w:rFonts w:ascii="Times New Roman" w:hAnsi="Times New Roman" w:cs="Times New Roman"/>
          <w:i/>
          <w:sz w:val="24"/>
        </w:rPr>
        <w:t>N</w:t>
      </w:r>
      <w:r>
        <w:rPr>
          <w:rFonts w:ascii="Times New Roman" w:hAnsi="Times New Roman" w:cs="Times New Roman"/>
          <w:sz w:val="24"/>
        </w:rPr>
        <w:t xml:space="preserve"> simulations and the operation </w:t>
      </w:r>
      <w:r>
        <w:rPr>
          <w:rFonts w:ascii="Times New Roman" w:hAnsi="Times New Roman" w:cs="Times New Roman" w:hint="eastAsia"/>
          <w:i/>
          <w:sz w:val="24"/>
        </w:rPr>
        <w:t>O</w:t>
      </w:r>
      <w:r>
        <w:rPr>
          <w:rFonts w:ascii="Times New Roman" w:hAnsi="Times New Roman" w:cs="Times New Roman" w:hint="eastAsia"/>
          <w:sz w:val="24"/>
        </w:rPr>
        <w:t>(6, 4)</w:t>
      </w:r>
      <w:r>
        <w:rPr>
          <w:rFonts w:ascii="Times New Roman" w:hAnsi="Times New Roman" w:cs="Times New Roman"/>
          <w:sz w:val="24"/>
        </w:rPr>
        <w:t xml:space="preserve"> was selected, and operation </w:t>
      </w:r>
      <w:r>
        <w:rPr>
          <w:rFonts w:ascii="Times New Roman" w:hAnsi="Times New Roman" w:cs="Times New Roman" w:hint="eastAsia"/>
          <w:i/>
          <w:sz w:val="24"/>
        </w:rPr>
        <w:t>O</w:t>
      </w:r>
      <w:r>
        <w:rPr>
          <w:rFonts w:ascii="Times New Roman" w:hAnsi="Times New Roman" w:cs="Times New Roman" w:hint="eastAsia"/>
          <w:sz w:val="24"/>
        </w:rPr>
        <w:t>(</w:t>
      </w:r>
      <w:r>
        <w:rPr>
          <w:rFonts w:ascii="Times New Roman" w:hAnsi="Times New Roman" w:cs="Times New Roman"/>
          <w:sz w:val="24"/>
        </w:rPr>
        <w:t>9</w:t>
      </w:r>
      <w:r>
        <w:rPr>
          <w:rFonts w:ascii="Times New Roman" w:hAnsi="Times New Roman" w:cs="Times New Roman" w:hint="eastAsia"/>
          <w:sz w:val="24"/>
        </w:rPr>
        <w:t>, 2)</w:t>
      </w:r>
      <w:r>
        <w:rPr>
          <w:rFonts w:ascii="Times New Roman" w:hAnsi="Times New Roman" w:cs="Times New Roman"/>
          <w:szCs w:val="21"/>
        </w:rPr>
        <w:t xml:space="preserve"> </w:t>
      </w:r>
      <w:r>
        <w:rPr>
          <w:rFonts w:ascii="Times New Roman" w:hAnsi="Times New Roman" w:cs="Times New Roman"/>
          <w:sz w:val="24"/>
        </w:rPr>
        <w:t xml:space="preserve">was selected after 2.75 seconds from </w:t>
      </w:r>
      <w:r>
        <w:rPr>
          <w:rFonts w:ascii="Times New Roman" w:hAnsi="Times New Roman" w:cs="Times New Roman"/>
          <w:i/>
          <w:sz w:val="24"/>
        </w:rPr>
        <w:t>t</w:t>
      </w:r>
      <w:r>
        <w:rPr>
          <w:rFonts w:ascii="Times New Roman" w:hAnsi="Times New Roman" w:cs="Times New Roman"/>
          <w:i/>
          <w:sz w:val="24"/>
          <w:vertAlign w:val="subscript"/>
        </w:rPr>
        <w:t>r</w:t>
      </w:r>
      <w:r>
        <w:rPr>
          <w:rFonts w:ascii="Times New Roman" w:hAnsi="Times New Roman" w:cs="Times New Roman"/>
          <w:sz w:val="24"/>
        </w:rPr>
        <w:t xml:space="preserve">. </w:t>
      </w:r>
    </w:p>
    <w:p w14:paraId="2AC2C33D" w14:textId="77777777" w:rsidR="00D5693D" w:rsidRDefault="001C19C0">
      <w:pPr>
        <w:jc w:val="left"/>
        <w:rPr>
          <w:rFonts w:ascii="Times New Roman" w:hAnsi="Times New Roman" w:cs="Times New Roman"/>
          <w:sz w:val="24"/>
        </w:rPr>
      </w:pPr>
      <w:r>
        <w:rPr>
          <w:rFonts w:ascii="Times New Roman" w:hAnsi="Times New Roman" w:cs="Times New Roman" w:hint="eastAsia"/>
          <w:sz w:val="24"/>
        </w:rPr>
        <w:t xml:space="preserve">       Table</w:t>
      </w:r>
      <w:r>
        <w:rPr>
          <w:rFonts w:ascii="Times New Roman" w:hAnsi="Times New Roman" w:cs="Times New Roman"/>
          <w:sz w:val="24"/>
        </w:rPr>
        <w:t xml:space="preserve"> </w:t>
      </w:r>
      <w:r>
        <w:rPr>
          <w:rFonts w:ascii="Times New Roman" w:hAnsi="Times New Roman" w:cs="Times New Roman" w:hint="eastAsia"/>
          <w:sz w:val="24"/>
        </w:rPr>
        <w:t>3</w:t>
      </w:r>
    </w:p>
    <w:p w14:paraId="0CC8D1B5" w14:textId="77777777" w:rsidR="00D5693D" w:rsidRDefault="001C19C0">
      <w:pPr>
        <w:ind w:firstLineChars="400" w:firstLine="840"/>
        <w:jc w:val="left"/>
        <w:rPr>
          <w:rFonts w:ascii="Times New Roman" w:hAnsi="Times New Roman" w:cs="Times New Roman"/>
          <w:szCs w:val="21"/>
        </w:rPr>
      </w:pPr>
      <w:r>
        <w:rPr>
          <w:rFonts w:ascii="Times New Roman" w:hAnsi="Times New Roman" w:cs="Times New Roman"/>
          <w:szCs w:val="21"/>
        </w:rPr>
        <w:t>Processing time</w:t>
      </w:r>
      <w:r>
        <w:rPr>
          <w:rFonts w:ascii="Times New Roman" w:hAnsi="Times New Roman" w:cs="Times New Roman" w:hint="eastAsia"/>
          <w:szCs w:val="21"/>
        </w:rPr>
        <w:t xml:space="preserve"> in the assigned machine and </w:t>
      </w:r>
      <w:r>
        <w:rPr>
          <w:rFonts w:ascii="Times New Roman" w:hAnsi="Times New Roman" w:cs="Times New Roman"/>
          <w:i/>
          <w:sz w:val="24"/>
        </w:rPr>
        <w:t>S</w:t>
      </w:r>
      <w:r>
        <w:rPr>
          <w:rFonts w:ascii="Times New Roman" w:hAnsi="Times New Roman" w:cs="Times New Roman"/>
          <w:i/>
          <w:sz w:val="24"/>
          <w:vertAlign w:val="subscript"/>
        </w:rPr>
        <w:t>D</w:t>
      </w:r>
      <w:r>
        <w:rPr>
          <w:rFonts w:ascii="Times New Roman" w:hAnsi="Times New Roman" w:cs="Times New Roman"/>
          <w:szCs w:val="21"/>
        </w:rPr>
        <w:t xml:space="preserve"> </w:t>
      </w:r>
      <w:r>
        <w:rPr>
          <w:rFonts w:ascii="Times New Roman" w:hAnsi="Times New Roman" w:cs="Times New Roman"/>
          <w:sz w:val="24"/>
        </w:rPr>
        <w:t>of each</w:t>
      </w:r>
      <w:r>
        <w:rPr>
          <w:rFonts w:ascii="Times New Roman" w:hAnsi="Times New Roman" w:cs="Times New Roman" w:hint="eastAsia"/>
          <w:sz w:val="24"/>
        </w:rPr>
        <w:t xml:space="preserve"> child </w:t>
      </w:r>
      <w:r>
        <w:rPr>
          <w:rFonts w:ascii="Times New Roman" w:hAnsi="Times New Roman" w:cs="Times New Roman"/>
          <w:sz w:val="24"/>
        </w:rPr>
        <w:t>operation.</w:t>
      </w:r>
    </w:p>
    <w:tbl>
      <w:tblPr>
        <w:tblStyle w:val="a8"/>
        <w:tblW w:w="6750" w:type="dxa"/>
        <w:jc w:val="center"/>
        <w:tblLayout w:type="fixed"/>
        <w:tblCellMar>
          <w:left w:w="0" w:type="dxa"/>
          <w:right w:w="0" w:type="dxa"/>
        </w:tblCellMar>
        <w:tblLook w:val="04A0" w:firstRow="1" w:lastRow="0" w:firstColumn="1" w:lastColumn="0" w:noHBand="0" w:noVBand="1"/>
      </w:tblPr>
      <w:tblGrid>
        <w:gridCol w:w="1802"/>
        <w:gridCol w:w="824"/>
        <w:gridCol w:w="825"/>
        <w:gridCol w:w="825"/>
        <w:gridCol w:w="824"/>
        <w:gridCol w:w="825"/>
        <w:gridCol w:w="825"/>
      </w:tblGrid>
      <w:tr w:rsidR="00D5693D" w14:paraId="4C658A86" w14:textId="77777777">
        <w:trPr>
          <w:trHeight w:val="330"/>
          <w:jc w:val="center"/>
        </w:trPr>
        <w:tc>
          <w:tcPr>
            <w:tcW w:w="1802" w:type="dxa"/>
          </w:tcPr>
          <w:p w14:paraId="0F21B85E" w14:textId="77777777" w:rsidR="00D5693D" w:rsidRDefault="001C19C0">
            <w:pPr>
              <w:jc w:val="left"/>
              <w:rPr>
                <w:rFonts w:ascii="Times New Roman" w:hAnsi="Times New Roman" w:cs="Times New Roman"/>
                <w:szCs w:val="21"/>
              </w:rPr>
            </w:pPr>
            <w:r>
              <w:rPr>
                <w:rFonts w:ascii="Times New Roman" w:hAnsi="Times New Roman" w:cs="Times New Roman"/>
                <w:szCs w:val="21"/>
              </w:rPr>
              <w:t>Operation</w:t>
            </w:r>
            <w:r>
              <w:rPr>
                <w:rFonts w:ascii="Times New Roman" w:hAnsi="Times New Roman" w:cs="Times New Roman" w:hint="eastAsia"/>
                <w:szCs w:val="21"/>
              </w:rPr>
              <w:t>s</w:t>
            </w:r>
          </w:p>
        </w:tc>
        <w:tc>
          <w:tcPr>
            <w:tcW w:w="824" w:type="dxa"/>
          </w:tcPr>
          <w:p w14:paraId="1BAA96B0" w14:textId="77777777" w:rsidR="00D5693D" w:rsidRDefault="001C19C0">
            <w:pPr>
              <w:jc w:val="left"/>
              <w:rPr>
                <w:rFonts w:ascii="Times New Roman" w:hAnsi="Times New Roman" w:cs="Times New Roman"/>
                <w:szCs w:val="21"/>
              </w:rPr>
            </w:pPr>
            <w:r>
              <w:rPr>
                <w:rFonts w:ascii="Times New Roman" w:hAnsi="Times New Roman" w:cs="Times New Roman"/>
                <w:i/>
                <w:iCs/>
                <w:sz w:val="24"/>
              </w:rPr>
              <w:t>O</w:t>
            </w:r>
            <w:r>
              <w:rPr>
                <w:rFonts w:ascii="Times New Roman" w:hAnsi="Times New Roman" w:cs="Times New Roman"/>
                <w:sz w:val="24"/>
              </w:rPr>
              <w:t>(2, 4)</w:t>
            </w:r>
          </w:p>
        </w:tc>
        <w:tc>
          <w:tcPr>
            <w:tcW w:w="825" w:type="dxa"/>
          </w:tcPr>
          <w:p w14:paraId="7A639BAD" w14:textId="77777777" w:rsidR="00D5693D" w:rsidRDefault="001C19C0">
            <w:pPr>
              <w:jc w:val="left"/>
              <w:rPr>
                <w:rFonts w:ascii="Times New Roman" w:hAnsi="Times New Roman" w:cs="Times New Roman"/>
                <w:szCs w:val="21"/>
              </w:rPr>
            </w:pPr>
            <w:r>
              <w:rPr>
                <w:rFonts w:ascii="Times New Roman" w:hAnsi="Times New Roman" w:cs="Times New Roman"/>
                <w:i/>
                <w:iCs/>
                <w:sz w:val="24"/>
              </w:rPr>
              <w:t>O</w:t>
            </w:r>
            <w:r>
              <w:rPr>
                <w:rFonts w:ascii="Times New Roman" w:hAnsi="Times New Roman" w:cs="Times New Roman"/>
                <w:sz w:val="24"/>
              </w:rPr>
              <w:t>(9, 2)</w:t>
            </w:r>
          </w:p>
        </w:tc>
        <w:tc>
          <w:tcPr>
            <w:tcW w:w="825" w:type="dxa"/>
          </w:tcPr>
          <w:p w14:paraId="5A582F76" w14:textId="77777777" w:rsidR="00D5693D" w:rsidRDefault="001C19C0">
            <w:pPr>
              <w:jc w:val="left"/>
              <w:rPr>
                <w:rFonts w:ascii="Times New Roman" w:hAnsi="Times New Roman" w:cs="Times New Roman"/>
                <w:szCs w:val="21"/>
              </w:rPr>
            </w:pPr>
            <w:r>
              <w:rPr>
                <w:rFonts w:ascii="Times New Roman" w:hAnsi="Times New Roman" w:cs="Times New Roman"/>
                <w:i/>
                <w:iCs/>
                <w:sz w:val="24"/>
              </w:rPr>
              <w:t>O</w:t>
            </w:r>
            <w:r>
              <w:rPr>
                <w:rFonts w:ascii="Times New Roman" w:hAnsi="Times New Roman" w:cs="Times New Roman"/>
                <w:sz w:val="24"/>
              </w:rPr>
              <w:t>(6, 4)</w:t>
            </w:r>
          </w:p>
        </w:tc>
        <w:tc>
          <w:tcPr>
            <w:tcW w:w="824" w:type="dxa"/>
          </w:tcPr>
          <w:p w14:paraId="0421A633" w14:textId="77777777" w:rsidR="00D5693D" w:rsidRDefault="001C19C0">
            <w:pPr>
              <w:jc w:val="left"/>
              <w:rPr>
                <w:rFonts w:ascii="Times New Roman" w:hAnsi="Times New Roman" w:cs="Times New Roman"/>
                <w:szCs w:val="21"/>
              </w:rPr>
            </w:pPr>
            <w:r>
              <w:rPr>
                <w:rFonts w:ascii="Times New Roman" w:hAnsi="Times New Roman" w:cs="Times New Roman"/>
                <w:i/>
                <w:iCs/>
                <w:sz w:val="24"/>
              </w:rPr>
              <w:t>O</w:t>
            </w:r>
            <w:r>
              <w:rPr>
                <w:rFonts w:ascii="Times New Roman" w:hAnsi="Times New Roman" w:cs="Times New Roman"/>
                <w:sz w:val="24"/>
              </w:rPr>
              <w:t>(11, 2)</w:t>
            </w:r>
          </w:p>
        </w:tc>
        <w:tc>
          <w:tcPr>
            <w:tcW w:w="825" w:type="dxa"/>
          </w:tcPr>
          <w:p w14:paraId="19F1AE53" w14:textId="77777777" w:rsidR="00D5693D" w:rsidRDefault="001C19C0">
            <w:pPr>
              <w:jc w:val="left"/>
              <w:rPr>
                <w:rFonts w:ascii="Times New Roman" w:hAnsi="Times New Roman" w:cs="Times New Roman"/>
                <w:szCs w:val="21"/>
              </w:rPr>
            </w:pPr>
            <w:r>
              <w:rPr>
                <w:rFonts w:ascii="Times New Roman" w:hAnsi="Times New Roman" w:cs="Times New Roman"/>
                <w:i/>
                <w:iCs/>
                <w:sz w:val="24"/>
              </w:rPr>
              <w:t>O</w:t>
            </w:r>
            <w:r>
              <w:rPr>
                <w:rFonts w:ascii="Times New Roman" w:hAnsi="Times New Roman" w:cs="Times New Roman"/>
                <w:sz w:val="24"/>
              </w:rPr>
              <w:t>(1, 4)</w:t>
            </w:r>
          </w:p>
        </w:tc>
        <w:tc>
          <w:tcPr>
            <w:tcW w:w="825" w:type="dxa"/>
          </w:tcPr>
          <w:p w14:paraId="67B957AE" w14:textId="77777777" w:rsidR="00D5693D" w:rsidRDefault="001C19C0">
            <w:pPr>
              <w:jc w:val="left"/>
              <w:rPr>
                <w:rFonts w:ascii="Times New Roman" w:hAnsi="Times New Roman" w:cs="Times New Roman"/>
                <w:i/>
                <w:iCs/>
                <w:sz w:val="24"/>
              </w:rPr>
            </w:pPr>
            <w:r>
              <w:rPr>
                <w:rFonts w:ascii="Times New Roman" w:hAnsi="Times New Roman" w:cs="Times New Roman"/>
                <w:i/>
                <w:iCs/>
                <w:sz w:val="24"/>
              </w:rPr>
              <w:t>O</w:t>
            </w:r>
            <w:r>
              <w:rPr>
                <w:rFonts w:ascii="Times New Roman" w:hAnsi="Times New Roman" w:cs="Times New Roman"/>
                <w:sz w:val="24"/>
              </w:rPr>
              <w:t>(1</w:t>
            </w:r>
            <w:r>
              <w:rPr>
                <w:rFonts w:ascii="Times New Roman" w:hAnsi="Times New Roman" w:cs="Times New Roman" w:hint="eastAsia"/>
                <w:sz w:val="24"/>
              </w:rPr>
              <w:t>0</w:t>
            </w:r>
            <w:r>
              <w:rPr>
                <w:rFonts w:ascii="Times New Roman" w:hAnsi="Times New Roman" w:cs="Times New Roman"/>
                <w:sz w:val="24"/>
              </w:rPr>
              <w:t xml:space="preserve">, </w:t>
            </w:r>
            <w:r>
              <w:rPr>
                <w:rFonts w:ascii="Times New Roman" w:hAnsi="Times New Roman" w:cs="Times New Roman" w:hint="eastAsia"/>
                <w:sz w:val="24"/>
              </w:rPr>
              <w:t>2</w:t>
            </w:r>
            <w:r>
              <w:rPr>
                <w:rFonts w:ascii="Times New Roman" w:hAnsi="Times New Roman" w:cs="Times New Roman"/>
                <w:sz w:val="24"/>
              </w:rPr>
              <w:t>)</w:t>
            </w:r>
          </w:p>
        </w:tc>
      </w:tr>
      <w:tr w:rsidR="00D5693D" w14:paraId="2741DBA2" w14:textId="77777777">
        <w:trPr>
          <w:trHeight w:val="312"/>
          <w:jc w:val="center"/>
        </w:trPr>
        <w:tc>
          <w:tcPr>
            <w:tcW w:w="1802" w:type="dxa"/>
          </w:tcPr>
          <w:p w14:paraId="6E800820" w14:textId="77777777" w:rsidR="00D5693D" w:rsidRDefault="001C19C0">
            <w:pPr>
              <w:jc w:val="left"/>
              <w:rPr>
                <w:rFonts w:ascii="Times New Roman" w:hAnsi="Times New Roman" w:cs="Times New Roman"/>
                <w:i/>
                <w:sz w:val="24"/>
              </w:rPr>
            </w:pPr>
            <w:r>
              <w:rPr>
                <w:rFonts w:ascii="Times New Roman" w:hAnsi="Times New Roman" w:cs="Times New Roman"/>
                <w:szCs w:val="21"/>
              </w:rPr>
              <w:t>Assigned machine</w:t>
            </w:r>
          </w:p>
        </w:tc>
        <w:tc>
          <w:tcPr>
            <w:tcW w:w="824" w:type="dxa"/>
          </w:tcPr>
          <w:p w14:paraId="40C49E79"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w:t>
            </w:r>
          </w:p>
        </w:tc>
        <w:tc>
          <w:tcPr>
            <w:tcW w:w="825" w:type="dxa"/>
          </w:tcPr>
          <w:p w14:paraId="520062B2"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w:t>
            </w:r>
          </w:p>
        </w:tc>
        <w:tc>
          <w:tcPr>
            <w:tcW w:w="825" w:type="dxa"/>
          </w:tcPr>
          <w:p w14:paraId="73D71F3A"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w:t>
            </w:r>
          </w:p>
        </w:tc>
        <w:tc>
          <w:tcPr>
            <w:tcW w:w="824" w:type="dxa"/>
          </w:tcPr>
          <w:p w14:paraId="1ED5E8BC"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w:t>
            </w:r>
          </w:p>
        </w:tc>
        <w:tc>
          <w:tcPr>
            <w:tcW w:w="825" w:type="dxa"/>
          </w:tcPr>
          <w:p w14:paraId="0F4E4719"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w:t>
            </w:r>
          </w:p>
        </w:tc>
        <w:tc>
          <w:tcPr>
            <w:tcW w:w="825" w:type="dxa"/>
          </w:tcPr>
          <w:p w14:paraId="490A328B"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w:t>
            </w:r>
          </w:p>
        </w:tc>
      </w:tr>
      <w:tr w:rsidR="00D5693D" w14:paraId="002631D2" w14:textId="77777777">
        <w:trPr>
          <w:trHeight w:val="312"/>
          <w:jc w:val="center"/>
        </w:trPr>
        <w:tc>
          <w:tcPr>
            <w:tcW w:w="1802" w:type="dxa"/>
          </w:tcPr>
          <w:p w14:paraId="2493A73A" w14:textId="77777777" w:rsidR="00D5693D" w:rsidRDefault="001C19C0">
            <w:pPr>
              <w:jc w:val="left"/>
              <w:rPr>
                <w:rFonts w:ascii="Times New Roman" w:hAnsi="Times New Roman" w:cs="Times New Roman"/>
                <w:i/>
                <w:sz w:val="24"/>
              </w:rPr>
            </w:pPr>
            <w:r>
              <w:rPr>
                <w:rFonts w:ascii="Times New Roman" w:hAnsi="Times New Roman" w:cs="Times New Roman"/>
                <w:szCs w:val="21"/>
              </w:rPr>
              <w:t>Processing time</w:t>
            </w:r>
          </w:p>
        </w:tc>
        <w:tc>
          <w:tcPr>
            <w:tcW w:w="824" w:type="dxa"/>
          </w:tcPr>
          <w:p w14:paraId="4F831996"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10</w:t>
            </w:r>
          </w:p>
        </w:tc>
        <w:tc>
          <w:tcPr>
            <w:tcW w:w="825" w:type="dxa"/>
          </w:tcPr>
          <w:p w14:paraId="73796E33"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21</w:t>
            </w:r>
          </w:p>
        </w:tc>
        <w:tc>
          <w:tcPr>
            <w:tcW w:w="825" w:type="dxa"/>
          </w:tcPr>
          <w:p w14:paraId="14858B26"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20</w:t>
            </w:r>
          </w:p>
        </w:tc>
        <w:tc>
          <w:tcPr>
            <w:tcW w:w="824" w:type="dxa"/>
          </w:tcPr>
          <w:p w14:paraId="6237E494"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5</w:t>
            </w:r>
          </w:p>
        </w:tc>
        <w:tc>
          <w:tcPr>
            <w:tcW w:w="825" w:type="dxa"/>
          </w:tcPr>
          <w:p w14:paraId="1548EF50"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17</w:t>
            </w:r>
          </w:p>
        </w:tc>
        <w:tc>
          <w:tcPr>
            <w:tcW w:w="825" w:type="dxa"/>
          </w:tcPr>
          <w:p w14:paraId="2A1198F8"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4</w:t>
            </w:r>
          </w:p>
        </w:tc>
      </w:tr>
      <w:tr w:rsidR="00D5693D" w14:paraId="06E6395A" w14:textId="77777777">
        <w:trPr>
          <w:trHeight w:val="312"/>
          <w:jc w:val="center"/>
        </w:trPr>
        <w:tc>
          <w:tcPr>
            <w:tcW w:w="1802" w:type="dxa"/>
          </w:tcPr>
          <w:p w14:paraId="545202F4" w14:textId="77777777" w:rsidR="00D5693D" w:rsidRDefault="001C19C0">
            <w:pPr>
              <w:jc w:val="left"/>
              <w:rPr>
                <w:rFonts w:ascii="Times New Roman" w:hAnsi="Times New Roman" w:cs="Times New Roman"/>
                <w:szCs w:val="21"/>
              </w:rPr>
            </w:pPr>
            <w:r>
              <w:rPr>
                <w:rFonts w:ascii="Times New Roman" w:hAnsi="Times New Roman" w:cs="Times New Roman"/>
                <w:i/>
                <w:sz w:val="24"/>
              </w:rPr>
              <w:t>S</w:t>
            </w:r>
            <w:r>
              <w:rPr>
                <w:rFonts w:ascii="Times New Roman" w:hAnsi="Times New Roman" w:cs="Times New Roman"/>
                <w:i/>
                <w:sz w:val="24"/>
                <w:vertAlign w:val="subscript"/>
              </w:rPr>
              <w:t xml:space="preserve">D </w:t>
            </w:r>
            <w:r>
              <w:rPr>
                <w:rFonts w:ascii="Times New Roman" w:hAnsi="Times New Roman" w:cs="Times New Roman"/>
                <w:sz w:val="24"/>
              </w:rPr>
              <w:t>(s)</w:t>
            </w:r>
          </w:p>
        </w:tc>
        <w:tc>
          <w:tcPr>
            <w:tcW w:w="824" w:type="dxa"/>
          </w:tcPr>
          <w:p w14:paraId="69483749"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64</w:t>
            </w:r>
          </w:p>
        </w:tc>
        <w:tc>
          <w:tcPr>
            <w:tcW w:w="825" w:type="dxa"/>
          </w:tcPr>
          <w:p w14:paraId="127DE249"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28</w:t>
            </w:r>
          </w:p>
        </w:tc>
        <w:tc>
          <w:tcPr>
            <w:tcW w:w="825" w:type="dxa"/>
          </w:tcPr>
          <w:p w14:paraId="025EBA2E"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39</w:t>
            </w:r>
          </w:p>
        </w:tc>
        <w:tc>
          <w:tcPr>
            <w:tcW w:w="824" w:type="dxa"/>
          </w:tcPr>
          <w:p w14:paraId="071917E8"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39</w:t>
            </w:r>
          </w:p>
        </w:tc>
        <w:tc>
          <w:tcPr>
            <w:tcW w:w="825" w:type="dxa"/>
          </w:tcPr>
          <w:p w14:paraId="68B6E4AA"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64</w:t>
            </w:r>
          </w:p>
        </w:tc>
        <w:tc>
          <w:tcPr>
            <w:tcW w:w="825" w:type="dxa"/>
          </w:tcPr>
          <w:p w14:paraId="4B6F463C" w14:textId="77777777" w:rsidR="00D5693D" w:rsidRDefault="001C19C0">
            <w:pPr>
              <w:jc w:val="left"/>
              <w:rPr>
                <w:rFonts w:ascii="Times New Roman" w:hAnsi="Times New Roman" w:cs="Times New Roman"/>
                <w:szCs w:val="21"/>
              </w:rPr>
            </w:pPr>
            <w:r>
              <w:rPr>
                <w:rFonts w:ascii="Times New Roman" w:hAnsi="Times New Roman" w:cs="Times New Roman" w:hint="eastAsia"/>
                <w:szCs w:val="21"/>
              </w:rPr>
              <w:t>28</w:t>
            </w:r>
          </w:p>
        </w:tc>
      </w:tr>
    </w:tbl>
    <w:p w14:paraId="4932E519"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       </w:t>
      </w:r>
    </w:p>
    <w:p w14:paraId="408BBAC9" w14:textId="77777777" w:rsidR="00D5693D" w:rsidRDefault="001C19C0">
      <w:pPr>
        <w:ind w:firstLineChars="100" w:firstLine="210"/>
        <w:jc w:val="center"/>
        <w:rPr>
          <w:rFonts w:ascii="Times New Roman" w:hAnsi="Times New Roman" w:cs="Times New Roman"/>
          <w:sz w:val="24"/>
        </w:rPr>
      </w:pPr>
      <w:r>
        <w:object w:dxaOrig="5342" w:dyaOrig="4545" w14:anchorId="19FE8458">
          <v:shape id="_x0000_i1038" type="#_x0000_t75" alt="" style="width:267pt;height:227.25pt" o:ole="">
            <v:imagedata r:id="rId37" o:title=""/>
          </v:shape>
          <o:OLEObject Type="Embed" ProgID="Visio.Drawing.15" ShapeID="_x0000_i1038" DrawAspect="Content" ObjectID="_1622286493" r:id="rId38"/>
        </w:object>
      </w:r>
    </w:p>
    <w:p w14:paraId="4B898E88" w14:textId="77777777" w:rsidR="00D5693D" w:rsidRDefault="001C19C0">
      <w:pPr>
        <w:ind w:firstLineChars="100" w:firstLine="240"/>
        <w:rPr>
          <w:rFonts w:ascii="Times New Roman" w:hAnsi="Times New Roman" w:cs="Times New Roman"/>
          <w:sz w:val="24"/>
        </w:rPr>
      </w:pPr>
      <w:r>
        <w:rPr>
          <w:rFonts w:ascii="Times New Roman" w:hAnsi="Times New Roman" w:cs="Times New Roman" w:hint="eastAsia"/>
          <w:sz w:val="24"/>
        </w:rPr>
        <w:t xml:space="preserve">            Fig 6. Decoded schedule of the operations in Table</w:t>
      </w:r>
      <w:r>
        <w:rPr>
          <w:rFonts w:ascii="Times New Roman" w:hAnsi="Times New Roman" w:cs="Times New Roman"/>
          <w:sz w:val="24"/>
        </w:rPr>
        <w:t xml:space="preserve"> </w:t>
      </w:r>
      <w:r>
        <w:rPr>
          <w:rFonts w:ascii="Times New Roman" w:hAnsi="Times New Roman" w:cs="Times New Roman" w:hint="eastAsia"/>
          <w:sz w:val="24"/>
        </w:rPr>
        <w:t>3.</w:t>
      </w:r>
    </w:p>
    <w:p w14:paraId="772DC541" w14:textId="77777777" w:rsidR="00D5693D" w:rsidRDefault="00D5693D">
      <w:pPr>
        <w:rPr>
          <w:rFonts w:ascii="Times New Roman" w:hAnsi="Times New Roman" w:cs="Times New Roman"/>
          <w:sz w:val="24"/>
        </w:rPr>
      </w:pPr>
    </w:p>
    <w:p w14:paraId="31F54440"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lastRenderedPageBreak/>
        <w:t xml:space="preserve">It should be noted that when </w:t>
      </w:r>
      <w:r w:rsidRPr="00B61F99">
        <w:rPr>
          <w:rFonts w:ascii="Times New Roman" w:hAnsi="Times New Roman" w:cs="Times New Roman"/>
          <w:i/>
          <w:sz w:val="24"/>
        </w:rPr>
        <w:t>N</w:t>
      </w:r>
      <w:r w:rsidR="00B61F99" w:rsidRPr="00B61F99">
        <w:rPr>
          <w:rFonts w:ascii="Times New Roman" w:hAnsi="Times New Roman" w:cs="Times New Roman" w:hint="eastAsia"/>
          <w:i/>
          <w:sz w:val="24"/>
          <w:vertAlign w:val="subscript"/>
        </w:rPr>
        <w:t>s</w:t>
      </w:r>
      <w:r>
        <w:rPr>
          <w:rFonts w:ascii="Times New Roman" w:hAnsi="Times New Roman" w:cs="Times New Roman"/>
          <w:sz w:val="24"/>
        </w:rPr>
        <w:t xml:space="preserve"> MCTS simulations is completed, we don't always choose the node that has been visited the most, the reasons are as follows.</w:t>
      </w:r>
      <w:r>
        <w:rPr>
          <w:rFonts w:ascii="Times New Roman" w:hAnsi="Times New Roman" w:cs="Times New Roman" w:hint="eastAsia"/>
          <w:sz w:val="24"/>
        </w:rPr>
        <w:t xml:space="preserve"> </w:t>
      </w:r>
      <w:r>
        <w:rPr>
          <w:rFonts w:ascii="Times New Roman" w:hAnsi="Times New Roman" w:cs="Times New Roman"/>
          <w:sz w:val="24"/>
        </w:rPr>
        <w:t xml:space="preserve">Assume that the operations of </w:t>
      </w:r>
      <w:r>
        <w:rPr>
          <w:rFonts w:ascii="Times New Roman" w:hAnsi="Times New Roman" w:cs="Times New Roman" w:hint="eastAsia"/>
          <w:sz w:val="24"/>
        </w:rPr>
        <w:t>one root node</w:t>
      </w:r>
      <w:r>
        <w:rPr>
          <w:rFonts w:ascii="Times New Roman" w:hAnsi="Times New Roman" w:cs="Times New Roman"/>
          <w:sz w:val="24"/>
        </w:rPr>
        <w:t>’s</w:t>
      </w:r>
      <w:r>
        <w:rPr>
          <w:rFonts w:ascii="Times New Roman" w:hAnsi="Times New Roman" w:cs="Times New Roman" w:hint="eastAsia"/>
          <w:sz w:val="24"/>
        </w:rPr>
        <w:t xml:space="preserve"> </w:t>
      </w:r>
      <w:r>
        <w:rPr>
          <w:rFonts w:ascii="Times New Roman" w:hAnsi="Times New Roman" w:cs="Times New Roman"/>
          <w:sz w:val="24"/>
        </w:rPr>
        <w:t>child node</w:t>
      </w:r>
      <w:r>
        <w:rPr>
          <w:rFonts w:ascii="Times New Roman" w:hAnsi="Times New Roman" w:cs="Times New Roman" w:hint="eastAsia"/>
          <w:sz w:val="24"/>
        </w:rPr>
        <w:t>s</w:t>
      </w:r>
      <w:r>
        <w:rPr>
          <w:rFonts w:ascii="Times New Roman" w:hAnsi="Times New Roman" w:cs="Times New Roman"/>
          <w:sz w:val="24"/>
        </w:rPr>
        <w:t xml:space="preserve"> are </w:t>
      </w:r>
      <w:r>
        <w:rPr>
          <w:rFonts w:ascii="Times New Roman" w:hAnsi="Times New Roman" w:cs="Times New Roman"/>
          <w:i/>
          <w:iCs/>
          <w:sz w:val="24"/>
        </w:rPr>
        <w:t>O</w:t>
      </w:r>
      <w:r>
        <w:rPr>
          <w:rFonts w:ascii="Times New Roman" w:hAnsi="Times New Roman" w:cs="Times New Roman"/>
          <w:sz w:val="24"/>
        </w:rPr>
        <w:t xml:space="preserve">(9, 2), </w:t>
      </w:r>
      <w:r>
        <w:rPr>
          <w:rFonts w:ascii="Times New Roman" w:hAnsi="Times New Roman" w:cs="Times New Roman"/>
          <w:i/>
          <w:iCs/>
          <w:sz w:val="24"/>
        </w:rPr>
        <w:t>O</w:t>
      </w:r>
      <w:r>
        <w:rPr>
          <w:rFonts w:ascii="Times New Roman" w:hAnsi="Times New Roman" w:cs="Times New Roman"/>
          <w:sz w:val="24"/>
        </w:rPr>
        <w:t xml:space="preserve">(2, 4), </w:t>
      </w:r>
      <w:r>
        <w:rPr>
          <w:rFonts w:ascii="Times New Roman" w:hAnsi="Times New Roman" w:cs="Times New Roman"/>
          <w:i/>
          <w:iCs/>
          <w:sz w:val="24"/>
        </w:rPr>
        <w:t>O</w:t>
      </w:r>
      <w:r>
        <w:rPr>
          <w:rFonts w:ascii="Times New Roman" w:hAnsi="Times New Roman" w:cs="Times New Roman"/>
          <w:sz w:val="24"/>
        </w:rPr>
        <w:t xml:space="preserve">(1, 4) </w:t>
      </w:r>
      <w:r>
        <w:rPr>
          <w:rFonts w:ascii="Times New Roman" w:hAnsi="Times New Roman" w:cs="Times New Roman" w:hint="eastAsia"/>
          <w:sz w:val="24"/>
        </w:rPr>
        <w:t xml:space="preserve">, </w:t>
      </w:r>
      <w:r>
        <w:rPr>
          <w:rFonts w:ascii="Times New Roman" w:hAnsi="Times New Roman" w:cs="Times New Roman"/>
          <w:i/>
          <w:iCs/>
          <w:sz w:val="24"/>
        </w:rPr>
        <w:t>O</w:t>
      </w:r>
      <w:r>
        <w:rPr>
          <w:rFonts w:ascii="Times New Roman" w:hAnsi="Times New Roman" w:cs="Times New Roman"/>
          <w:sz w:val="24"/>
        </w:rPr>
        <w:t xml:space="preserve">(6, 4), </w:t>
      </w:r>
      <w:r>
        <w:rPr>
          <w:rFonts w:ascii="Times New Roman" w:hAnsi="Times New Roman" w:cs="Times New Roman"/>
          <w:i/>
          <w:iCs/>
          <w:sz w:val="24"/>
        </w:rPr>
        <w:t>O</w:t>
      </w:r>
      <w:r>
        <w:rPr>
          <w:rFonts w:ascii="Times New Roman" w:hAnsi="Times New Roman" w:cs="Times New Roman"/>
          <w:sz w:val="24"/>
        </w:rPr>
        <w:t>(11, 2)</w:t>
      </w:r>
      <w:r>
        <w:rPr>
          <w:rFonts w:ascii="Times New Roman" w:hAnsi="Times New Roman" w:cs="Times New Roman" w:hint="eastAsia"/>
          <w:sz w:val="24"/>
        </w:rPr>
        <w:t xml:space="preserve">, </w:t>
      </w:r>
      <w:r>
        <w:rPr>
          <w:rFonts w:ascii="Times New Roman" w:hAnsi="Times New Roman" w:cs="Times New Roman"/>
          <w:sz w:val="24"/>
        </w:rPr>
        <w:t xml:space="preserve">and </w:t>
      </w:r>
      <w:r>
        <w:rPr>
          <w:rFonts w:ascii="Times New Roman" w:hAnsi="Times New Roman" w:cs="Times New Roman"/>
          <w:i/>
          <w:iCs/>
          <w:sz w:val="24"/>
        </w:rPr>
        <w:t>O</w:t>
      </w:r>
      <w:r>
        <w:rPr>
          <w:rFonts w:ascii="Times New Roman" w:hAnsi="Times New Roman" w:cs="Times New Roman"/>
          <w:sz w:val="24"/>
        </w:rPr>
        <w:t>(10, 2) respectively</w:t>
      </w:r>
      <w:r>
        <w:rPr>
          <w:rFonts w:ascii="Times New Roman" w:hAnsi="Times New Roman" w:cs="Times New Roman" w:hint="eastAsia"/>
          <w:sz w:val="24"/>
        </w:rPr>
        <w:t xml:space="preserve">, which are called child operations. The predefined processing time of each operation on the assigned machine is listed in </w:t>
      </w:r>
      <w:r>
        <w:rPr>
          <w:rFonts w:ascii="Times New Roman" w:hAnsi="Times New Roman" w:cs="Times New Roman" w:hint="eastAsia"/>
          <w:color w:val="FF0000"/>
          <w:sz w:val="24"/>
        </w:rPr>
        <w:t>Table 3</w:t>
      </w:r>
      <w:r>
        <w:rPr>
          <w:rFonts w:ascii="Times New Roman" w:hAnsi="Times New Roman" w:cs="Times New Roman" w:hint="eastAsia"/>
          <w:sz w:val="24"/>
        </w:rPr>
        <w:t xml:space="preserve">. </w:t>
      </w:r>
      <w:r>
        <w:rPr>
          <w:rFonts w:ascii="Times New Roman" w:hAnsi="Times New Roman" w:cs="Times New Roman"/>
          <w:sz w:val="24"/>
        </w:rPr>
        <w:t xml:space="preserve">After N MCTS simulations, </w:t>
      </w:r>
      <w:r>
        <w:rPr>
          <w:rFonts w:ascii="Times New Roman" w:hAnsi="Times New Roman" w:cs="Times New Roman" w:hint="eastAsia"/>
          <w:sz w:val="24"/>
        </w:rPr>
        <w:t xml:space="preserve">we get the number of visited time for each operation, </w:t>
      </w:r>
      <w:r>
        <w:rPr>
          <w:rFonts w:ascii="Times New Roman" w:hAnsi="Times New Roman" w:cs="Times New Roman"/>
          <w:sz w:val="24"/>
        </w:rPr>
        <w:t xml:space="preserve">and the corresponding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sz w:val="24"/>
        </w:rPr>
        <w:t xml:space="preserve"> = 30s. First, we </w:t>
      </w:r>
      <w:r>
        <w:rPr>
          <w:rFonts w:ascii="Times New Roman" w:hAnsi="Times New Roman" w:cs="Times New Roman" w:hint="eastAsia"/>
          <w:sz w:val="24"/>
        </w:rPr>
        <w:t xml:space="preserve">decode all the child operations in descending order of the number of visited time respectively, and </w:t>
      </w:r>
      <w:r>
        <w:rPr>
          <w:rFonts w:ascii="Times New Roman" w:hAnsi="Times New Roman" w:cs="Times New Roman"/>
          <w:sz w:val="24"/>
        </w:rPr>
        <w:t xml:space="preserve">get </w:t>
      </w:r>
      <w:r>
        <w:rPr>
          <w:rFonts w:ascii="Times New Roman" w:hAnsi="Times New Roman" w:cs="Times New Roman" w:hint="eastAsia"/>
          <w:sz w:val="24"/>
        </w:rPr>
        <w:t>their</w:t>
      </w:r>
      <w:r>
        <w:rPr>
          <w:rFonts w:ascii="Times New Roman" w:hAnsi="Times New Roman" w:cs="Times New Roman"/>
          <w:sz w:val="24"/>
        </w:rPr>
        <w:t xml:space="preserve"> </w:t>
      </w:r>
      <w:r>
        <w:rPr>
          <w:rFonts w:ascii="Times New Roman" w:hAnsi="Times New Roman" w:cs="Times New Roman"/>
          <w:i/>
          <w:sz w:val="24"/>
        </w:rPr>
        <w:t>S</w:t>
      </w:r>
      <w:r>
        <w:rPr>
          <w:rFonts w:ascii="Times New Roman" w:hAnsi="Times New Roman" w:cs="Times New Roman"/>
          <w:i/>
          <w:sz w:val="24"/>
          <w:vertAlign w:val="subscript"/>
        </w:rPr>
        <w:t>D</w:t>
      </w:r>
      <w:r>
        <w:rPr>
          <w:rFonts w:ascii="Times New Roman" w:hAnsi="Times New Roman" w:cs="Times New Roman"/>
          <w:sz w:val="24"/>
        </w:rPr>
        <w:t xml:space="preserve">, which is </w:t>
      </w:r>
      <w:r>
        <w:rPr>
          <w:rFonts w:ascii="Times New Roman" w:hAnsi="Times New Roman" w:cs="Times New Roman" w:hint="eastAsia"/>
          <w:sz w:val="24"/>
        </w:rPr>
        <w:t xml:space="preserve">also </w:t>
      </w:r>
      <w:r>
        <w:rPr>
          <w:rFonts w:ascii="Times New Roman" w:hAnsi="Times New Roman" w:cs="Times New Roman"/>
          <w:sz w:val="24"/>
        </w:rPr>
        <w:t xml:space="preserve">listed in </w:t>
      </w:r>
      <w:r>
        <w:rPr>
          <w:rFonts w:ascii="Times New Roman" w:hAnsi="Times New Roman" w:cs="Times New Roman"/>
          <w:color w:val="FF0000"/>
          <w:sz w:val="24"/>
        </w:rPr>
        <w:t>Table 3</w:t>
      </w:r>
      <w:r>
        <w:rPr>
          <w:rFonts w:ascii="Times New Roman" w:hAnsi="Times New Roman" w:cs="Times New Roman"/>
          <w:sz w:val="24"/>
        </w:rPr>
        <w:t xml:space="preserve">. Second, for each operation, if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sz w:val="24"/>
        </w:rPr>
        <w:t xml:space="preserve"> &gt; </w:t>
      </w:r>
      <w:r>
        <w:rPr>
          <w:rFonts w:ascii="Times New Roman" w:hAnsi="Times New Roman" w:cs="Times New Roman"/>
          <w:i/>
          <w:sz w:val="24"/>
        </w:rPr>
        <w:t>S</w:t>
      </w:r>
      <w:r>
        <w:rPr>
          <w:rFonts w:ascii="Times New Roman" w:hAnsi="Times New Roman" w:cs="Times New Roman"/>
          <w:i/>
          <w:sz w:val="24"/>
          <w:vertAlign w:val="subscript"/>
        </w:rPr>
        <w:t>D</w:t>
      </w:r>
      <w:r>
        <w:rPr>
          <w:rFonts w:ascii="Times New Roman" w:hAnsi="Times New Roman" w:cs="Times New Roman"/>
          <w:sz w:val="24"/>
        </w:rPr>
        <w:t xml:space="preserve">, </w:t>
      </w:r>
      <w:r>
        <w:rPr>
          <w:rFonts w:ascii="Times New Roman" w:hAnsi="Times New Roman" w:cs="Times New Roman" w:hint="eastAsia"/>
          <w:sz w:val="24"/>
        </w:rPr>
        <w:t xml:space="preserve">then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hint="eastAsia"/>
          <w:i/>
          <w:sz w:val="24"/>
          <w:vertAlign w:val="subscript"/>
        </w:rPr>
        <w:t xml:space="preserve"> </w:t>
      </w:r>
      <w:r>
        <w:rPr>
          <w:rFonts w:ascii="Times New Roman" w:hAnsi="Times New Roman" w:cs="Times New Roman" w:hint="eastAsia"/>
          <w:iCs/>
          <w:sz w:val="24"/>
        </w:rPr>
        <w:t xml:space="preserve">will be </w:t>
      </w:r>
      <w:r>
        <w:rPr>
          <w:rFonts w:ascii="Times New Roman" w:hAnsi="Times New Roman" w:cs="Times New Roman" w:hint="eastAsia"/>
          <w:sz w:val="24"/>
        </w:rPr>
        <w:t xml:space="preserve">the earliest start time of the operation, and </w:t>
      </w:r>
      <w:r>
        <w:rPr>
          <w:rFonts w:ascii="Times New Roman" w:hAnsi="Times New Roman" w:cs="Times New Roman"/>
          <w:sz w:val="24"/>
        </w:rPr>
        <w:t>we call th</w:t>
      </w:r>
      <w:r>
        <w:rPr>
          <w:rFonts w:ascii="Times New Roman" w:hAnsi="Times New Roman" w:cs="Times New Roman" w:hint="eastAsia"/>
          <w:sz w:val="24"/>
        </w:rPr>
        <w:t>e</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 xml:space="preserve"> </w:t>
      </w:r>
      <w:r>
        <w:rPr>
          <w:rFonts w:ascii="Times New Roman" w:hAnsi="Times New Roman" w:cs="Times New Roman" w:hint="eastAsia"/>
          <w:sz w:val="24"/>
        </w:rPr>
        <w:t xml:space="preserve">a </w:t>
      </w:r>
      <w:r>
        <w:rPr>
          <w:rFonts w:ascii="Times New Roman" w:hAnsi="Times New Roman" w:cs="Times New Roman"/>
          <w:sz w:val="24"/>
        </w:rPr>
        <w:t>"delay</w:t>
      </w:r>
      <w:r>
        <w:rPr>
          <w:rFonts w:ascii="Times New Roman" w:hAnsi="Times New Roman" w:cs="Times New Roman" w:hint="eastAsia"/>
          <w:sz w:val="24"/>
        </w:rPr>
        <w:t>ed</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w:t>
      </w:r>
      <w:r>
        <w:rPr>
          <w:rFonts w:ascii="Times New Roman" w:hAnsi="Times New Roman" w:cs="Times New Roman" w:hint="eastAsia"/>
          <w:sz w:val="24"/>
        </w:rPr>
        <w:t xml:space="preserve">. The decoding method proposed in </w:t>
      </w:r>
      <w:r>
        <w:rPr>
          <w:rFonts w:ascii="Times New Roman" w:hAnsi="Times New Roman" w:cs="Times New Roman" w:hint="eastAsia"/>
          <w:color w:val="FF0000"/>
          <w:sz w:val="24"/>
        </w:rPr>
        <w:t>Section 5.2.4</w:t>
      </w:r>
      <w:r>
        <w:rPr>
          <w:rFonts w:ascii="Times New Roman" w:hAnsi="Times New Roman" w:cs="Times New Roman" w:hint="eastAsia"/>
          <w:sz w:val="24"/>
        </w:rPr>
        <w:t xml:space="preserve"> will be used to decode the </w:t>
      </w:r>
      <w:r>
        <w:rPr>
          <w:rFonts w:ascii="Times New Roman" w:hAnsi="Times New Roman" w:cs="Times New Roman"/>
          <w:sz w:val="24"/>
        </w:rPr>
        <w:t>"delay</w:t>
      </w:r>
      <w:r>
        <w:rPr>
          <w:rFonts w:ascii="Times New Roman" w:hAnsi="Times New Roman" w:cs="Times New Roman" w:hint="eastAsia"/>
          <w:sz w:val="24"/>
        </w:rPr>
        <w:t>ed</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w:t>
      </w:r>
      <w:r>
        <w:rPr>
          <w:rFonts w:ascii="Times New Roman" w:hAnsi="Times New Roman" w:cs="Times New Roman" w:hint="eastAsia"/>
          <w:sz w:val="24"/>
        </w:rPr>
        <w:t>. For example, operation</w:t>
      </w:r>
      <w:r>
        <w:rPr>
          <w:rFonts w:ascii="Times New Roman" w:hAnsi="Times New Roman" w:cs="Times New Roman"/>
          <w:sz w:val="24"/>
        </w:rPr>
        <w:t xml:space="preserve">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9</w:t>
      </w:r>
      <w:r>
        <w:rPr>
          <w:rFonts w:ascii="Times New Roman" w:hAnsi="Times New Roman" w:cs="Times New Roman"/>
          <w:sz w:val="24"/>
        </w:rPr>
        <w:t xml:space="preserve">, </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is a "delay</w:t>
      </w:r>
      <w:r>
        <w:rPr>
          <w:rFonts w:ascii="Times New Roman" w:hAnsi="Times New Roman" w:cs="Times New Roman" w:hint="eastAsia"/>
          <w:sz w:val="24"/>
        </w:rPr>
        <w:t>ed</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w:t>
      </w:r>
      <w:r>
        <w:rPr>
          <w:rFonts w:ascii="Times New Roman" w:hAnsi="Times New Roman" w:cs="Times New Roman" w:hint="eastAsia"/>
          <w:sz w:val="24"/>
        </w:rPr>
        <w:t xml:space="preserve"> because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sz w:val="24"/>
        </w:rPr>
        <w:t xml:space="preserve"> (</w:t>
      </w:r>
      <w:r>
        <w:rPr>
          <w:rFonts w:ascii="Times New Roman" w:hAnsi="Times New Roman" w:cs="Times New Roman" w:hint="eastAsia"/>
          <w:sz w:val="24"/>
        </w:rPr>
        <w:t>3</w:t>
      </w:r>
      <w:r>
        <w:rPr>
          <w:rFonts w:ascii="Times New Roman" w:hAnsi="Times New Roman" w:cs="Times New Roman"/>
          <w:sz w:val="24"/>
        </w:rPr>
        <w:t xml:space="preserve">0) &gt; </w:t>
      </w:r>
      <w:r>
        <w:rPr>
          <w:rFonts w:ascii="Times New Roman" w:hAnsi="Times New Roman" w:cs="Times New Roman"/>
          <w:i/>
          <w:sz w:val="24"/>
        </w:rPr>
        <w:t>S</w:t>
      </w:r>
      <w:r>
        <w:rPr>
          <w:rFonts w:ascii="Times New Roman" w:hAnsi="Times New Roman" w:cs="Times New Roman"/>
          <w:i/>
          <w:sz w:val="24"/>
          <w:vertAlign w:val="subscript"/>
        </w:rPr>
        <w:t>D</w:t>
      </w:r>
      <w:r>
        <w:rPr>
          <w:rFonts w:ascii="Times New Roman" w:hAnsi="Times New Roman" w:cs="Times New Roman"/>
          <w:sz w:val="24"/>
        </w:rPr>
        <w:t xml:space="preserve"> (</w:t>
      </w:r>
      <w:r>
        <w:rPr>
          <w:rFonts w:ascii="Times New Roman" w:hAnsi="Times New Roman" w:cs="Times New Roman" w:hint="eastAsia"/>
          <w:sz w:val="24"/>
        </w:rPr>
        <w:t>28</w:t>
      </w:r>
      <w:r>
        <w:rPr>
          <w:rFonts w:ascii="Times New Roman" w:hAnsi="Times New Roman" w:cs="Times New Roman"/>
          <w:sz w:val="24"/>
        </w:rPr>
        <w:t>)</w:t>
      </w:r>
      <w:r>
        <w:rPr>
          <w:rFonts w:ascii="Times New Roman" w:hAnsi="Times New Roman" w:cs="Times New Roman" w:hint="eastAsia"/>
          <w:sz w:val="24"/>
        </w:rPr>
        <w:t xml:space="preserve"> listed in </w:t>
      </w:r>
      <w:r>
        <w:rPr>
          <w:rFonts w:ascii="Times New Roman" w:hAnsi="Times New Roman" w:cs="Times New Roman"/>
          <w:color w:val="FF0000"/>
          <w:sz w:val="24"/>
        </w:rPr>
        <w:t>Table 3</w:t>
      </w:r>
      <w:r>
        <w:rPr>
          <w:rFonts w:ascii="Times New Roman" w:hAnsi="Times New Roman" w:cs="Times New Roman" w:hint="eastAsia"/>
          <w:color w:val="FF0000"/>
          <w:sz w:val="24"/>
        </w:rPr>
        <w:t xml:space="preserve">. </w:t>
      </w:r>
      <w:r>
        <w:rPr>
          <w:rFonts w:ascii="Times New Roman" w:hAnsi="Times New Roman" w:cs="Times New Roman" w:hint="eastAsia"/>
          <w:sz w:val="24"/>
        </w:rPr>
        <w:t xml:space="preserve">In </w:t>
      </w:r>
      <w:r>
        <w:rPr>
          <w:rFonts w:ascii="Times New Roman" w:hAnsi="Times New Roman" w:cs="Times New Roman" w:hint="eastAsia"/>
          <w:color w:val="FF0000"/>
          <w:sz w:val="24"/>
        </w:rPr>
        <w:t>Fig 6</w:t>
      </w:r>
      <w:r>
        <w:rPr>
          <w:rFonts w:ascii="Times New Roman" w:hAnsi="Times New Roman" w:cs="Times New Roman" w:hint="eastAsia"/>
          <w:sz w:val="24"/>
        </w:rPr>
        <w:t xml:space="preserve">, there is an interval of idle time on machine 4 between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hint="eastAsia"/>
          <w:sz w:val="24"/>
        </w:rPr>
        <w:t xml:space="preserve"> and the starting time of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8</w:t>
      </w:r>
      <w:r>
        <w:rPr>
          <w:rFonts w:ascii="Times New Roman" w:hAnsi="Times New Roman" w:cs="Times New Roman"/>
          <w:sz w:val="24"/>
        </w:rPr>
        <w:t xml:space="preserve">, </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hint="eastAsia"/>
          <w:sz w:val="24"/>
        </w:rPr>
        <w:t xml:space="preserve"> (53). Meanwhile, the processing time of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9</w:t>
      </w:r>
      <w:r>
        <w:rPr>
          <w:rFonts w:ascii="Times New Roman" w:hAnsi="Times New Roman" w:cs="Times New Roman"/>
          <w:sz w:val="24"/>
        </w:rPr>
        <w:t xml:space="preserve">, </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 xml:space="preserve"> (21) is smaller than the length of the time interval (53 - 28 = 25). Thus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9</w:t>
      </w:r>
      <w:r>
        <w:rPr>
          <w:rFonts w:ascii="Times New Roman" w:hAnsi="Times New Roman" w:cs="Times New Roman"/>
          <w:sz w:val="24"/>
        </w:rPr>
        <w:t xml:space="preserve">, </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 xml:space="preserve"> is inserted into this interval and begins at </w:t>
      </w:r>
      <w:r>
        <w:rPr>
          <w:rFonts w:ascii="Times New Roman" w:hAnsi="Times New Roman" w:cs="Times New Roman"/>
          <w:i/>
          <w:sz w:val="24"/>
        </w:rPr>
        <w:t>t</w:t>
      </w:r>
      <w:r>
        <w:rPr>
          <w:rFonts w:ascii="Times New Roman" w:hAnsi="Times New Roman" w:cs="Times New Roman"/>
          <w:i/>
          <w:sz w:val="24"/>
          <w:vertAlign w:val="subscript"/>
        </w:rPr>
        <w:t>c</w:t>
      </w:r>
      <w:r>
        <w:rPr>
          <w:rFonts w:ascii="Times New Roman" w:hAnsi="Times New Roman" w:cs="Times New Roman" w:hint="eastAsia"/>
          <w:sz w:val="24"/>
        </w:rPr>
        <w:t xml:space="preserve">. </w:t>
      </w:r>
      <w:r>
        <w:rPr>
          <w:rFonts w:ascii="Times New Roman" w:hAnsi="Times New Roman" w:cs="Times New Roman" w:hint="eastAsia"/>
          <w:i/>
          <w:iCs/>
          <w:sz w:val="24"/>
        </w:rPr>
        <w:t>O</w:t>
      </w:r>
      <w:r>
        <w:rPr>
          <w:rFonts w:ascii="Times New Roman" w:hAnsi="Times New Roman" w:cs="Times New Roman" w:hint="eastAsia"/>
          <w:sz w:val="24"/>
        </w:rPr>
        <w:t xml:space="preserve">(9, 2) is also a </w:t>
      </w:r>
      <w:r>
        <w:rPr>
          <w:rFonts w:ascii="Times New Roman" w:hAnsi="Times New Roman" w:cs="Times New Roman"/>
          <w:sz w:val="24"/>
        </w:rPr>
        <w:t>"delay</w:t>
      </w:r>
      <w:r>
        <w:rPr>
          <w:rFonts w:ascii="Times New Roman" w:hAnsi="Times New Roman" w:cs="Times New Roman" w:hint="eastAsia"/>
          <w:sz w:val="24"/>
        </w:rPr>
        <w:t>ed</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w:t>
      </w:r>
      <w:r>
        <w:rPr>
          <w:rFonts w:ascii="Times New Roman" w:hAnsi="Times New Roman" w:cs="Times New Roman" w:hint="eastAsia"/>
          <w:sz w:val="24"/>
        </w:rPr>
        <w:t xml:space="preserve">, which is to be processed on machine 4 at the maximum value of the completion time of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10</w:t>
      </w:r>
      <w:r>
        <w:rPr>
          <w:rFonts w:ascii="Times New Roman" w:hAnsi="Times New Roman" w:cs="Times New Roman"/>
          <w:sz w:val="24"/>
        </w:rPr>
        <w:t xml:space="preserve">, </w:t>
      </w:r>
      <w:r>
        <w:rPr>
          <w:rFonts w:ascii="Times New Roman" w:hAnsi="Times New Roman" w:cs="Times New Roman" w:hint="eastAsia"/>
          <w:sz w:val="24"/>
        </w:rPr>
        <w:t>1</w:t>
      </w:r>
      <w:r>
        <w:rPr>
          <w:rFonts w:ascii="Times New Roman" w:hAnsi="Times New Roman" w:cs="Times New Roman"/>
          <w:sz w:val="24"/>
        </w:rPr>
        <w:t>)</w:t>
      </w:r>
      <w:r>
        <w:rPr>
          <w:rFonts w:ascii="Times New Roman" w:hAnsi="Times New Roman" w:cs="Times New Roman" w:hint="eastAsia"/>
          <w:sz w:val="24"/>
        </w:rPr>
        <w:t xml:space="preserve"> and </w:t>
      </w:r>
      <w:r>
        <w:rPr>
          <w:rFonts w:ascii="Times New Roman" w:hAnsi="Times New Roman" w:cs="Times New Roman"/>
          <w:i/>
          <w:sz w:val="24"/>
        </w:rPr>
        <w:t>O</w:t>
      </w:r>
      <w:r>
        <w:rPr>
          <w:rFonts w:ascii="Times New Roman" w:hAnsi="Times New Roman" w:cs="Times New Roman"/>
          <w:sz w:val="24"/>
        </w:rPr>
        <w:t>(</w:t>
      </w:r>
      <w:r>
        <w:rPr>
          <w:rFonts w:ascii="Times New Roman" w:hAnsi="Times New Roman" w:cs="Times New Roman" w:hint="eastAsia"/>
          <w:sz w:val="24"/>
        </w:rPr>
        <w:t>8</w:t>
      </w:r>
      <w:r>
        <w:rPr>
          <w:rFonts w:ascii="Times New Roman" w:hAnsi="Times New Roman" w:cs="Times New Roman"/>
          <w:sz w:val="24"/>
        </w:rPr>
        <w:t xml:space="preserve">, </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hint="eastAsia"/>
          <w:sz w:val="24"/>
        </w:rPr>
        <w:t xml:space="preserve">. Finally if there is no </w:t>
      </w:r>
      <w:r>
        <w:rPr>
          <w:rFonts w:ascii="Times New Roman" w:hAnsi="Times New Roman" w:cs="Times New Roman"/>
          <w:sz w:val="24"/>
        </w:rPr>
        <w:t>“</w:t>
      </w:r>
      <w:r>
        <w:rPr>
          <w:rFonts w:ascii="Times New Roman" w:hAnsi="Times New Roman" w:cs="Times New Roman" w:hint="eastAsia"/>
          <w:sz w:val="24"/>
        </w:rPr>
        <w:t>delayed operation</w:t>
      </w:r>
      <w:r>
        <w:rPr>
          <w:rFonts w:ascii="Times New Roman" w:hAnsi="Times New Roman" w:cs="Times New Roman"/>
          <w:sz w:val="24"/>
        </w:rPr>
        <w:t>”</w:t>
      </w:r>
      <w:r>
        <w:rPr>
          <w:rFonts w:ascii="Times New Roman" w:hAnsi="Times New Roman" w:cs="Times New Roman" w:hint="eastAsia"/>
          <w:sz w:val="24"/>
        </w:rPr>
        <w:t xml:space="preserve">, select the node with the most number of visited time and decode its operation into the </w:t>
      </w:r>
      <w:r>
        <w:rPr>
          <w:rFonts w:ascii="Times New Roman" w:hAnsi="Times New Roman" w:cs="Times New Roman"/>
          <w:sz w:val="24"/>
        </w:rPr>
        <w:t>Gantt chart</w:t>
      </w:r>
      <w:r>
        <w:rPr>
          <w:rFonts w:ascii="Times New Roman" w:hAnsi="Times New Roman" w:cs="Times New Roman" w:hint="eastAsia"/>
          <w:sz w:val="24"/>
        </w:rPr>
        <w:t xml:space="preserve">. </w:t>
      </w:r>
      <w:r>
        <w:rPr>
          <w:rFonts w:ascii="Times New Roman" w:hAnsi="Times New Roman" w:cs="Times New Roman"/>
          <w:sz w:val="24"/>
        </w:rPr>
        <w:t xml:space="preserve">We </w:t>
      </w:r>
      <w:r>
        <w:rPr>
          <w:rFonts w:ascii="Times New Roman" w:hAnsi="Times New Roman" w:cs="Times New Roman" w:hint="eastAsia"/>
          <w:sz w:val="24"/>
        </w:rPr>
        <w:t>designed the n</w:t>
      </w:r>
      <w:r>
        <w:rPr>
          <w:rFonts w:ascii="Times New Roman" w:hAnsi="Times New Roman" w:cs="Times New Roman"/>
          <w:sz w:val="24"/>
        </w:rPr>
        <w:t>ode selection strategy</w:t>
      </w:r>
      <w:r>
        <w:rPr>
          <w:rFonts w:ascii="Times New Roman" w:hAnsi="Times New Roman" w:cs="Times New Roman" w:hint="eastAsia"/>
          <w:sz w:val="24"/>
        </w:rPr>
        <w:t xml:space="preserve"> </w:t>
      </w:r>
      <w:r>
        <w:rPr>
          <w:rFonts w:ascii="Times New Roman" w:hAnsi="Times New Roman" w:cs="Times New Roman"/>
          <w:sz w:val="24"/>
        </w:rPr>
        <w:t xml:space="preserve">for two reasons: </w:t>
      </w:r>
      <w:r>
        <w:rPr>
          <w:rFonts w:ascii="Times New Roman" w:hAnsi="Times New Roman" w:cs="Times New Roman" w:hint="eastAsia"/>
          <w:sz w:val="24"/>
        </w:rPr>
        <w:t>(1) T</w:t>
      </w:r>
      <w:r>
        <w:rPr>
          <w:rFonts w:ascii="Times New Roman" w:hAnsi="Times New Roman" w:cs="Times New Roman"/>
          <w:sz w:val="24"/>
        </w:rPr>
        <w:t>o avoid the “delay</w:t>
      </w:r>
      <w:r>
        <w:rPr>
          <w:rFonts w:ascii="Times New Roman" w:hAnsi="Times New Roman" w:cs="Times New Roman" w:hint="eastAsia"/>
          <w:sz w:val="24"/>
        </w:rPr>
        <w:t>ed</w:t>
      </w:r>
      <w:r>
        <w:rPr>
          <w:rFonts w:ascii="Times New Roman" w:hAnsi="Times New Roman" w:cs="Times New Roman"/>
          <w:sz w:val="24"/>
        </w:rPr>
        <w:t xml:space="preserve"> </w:t>
      </w:r>
      <w:r>
        <w:rPr>
          <w:rFonts w:ascii="Times New Roman" w:hAnsi="Times New Roman" w:cs="Times New Roman" w:hint="eastAsia"/>
          <w:sz w:val="24"/>
        </w:rPr>
        <w:t>operation</w:t>
      </w:r>
      <w:r>
        <w:rPr>
          <w:rFonts w:ascii="Times New Roman" w:hAnsi="Times New Roman" w:cs="Times New Roman"/>
          <w:sz w:val="24"/>
        </w:rPr>
        <w:t>” being delayed for too lo</w:t>
      </w:r>
      <w:r>
        <w:rPr>
          <w:rFonts w:ascii="Times New Roman" w:hAnsi="Times New Roman" w:cs="Times New Roman" w:hint="eastAsia"/>
          <w:sz w:val="24"/>
        </w:rPr>
        <w:t xml:space="preserve">ng </w:t>
      </w:r>
      <w:r>
        <w:rPr>
          <w:rFonts w:ascii="Times New Roman" w:hAnsi="Times New Roman" w:cs="Times New Roman"/>
          <w:sz w:val="24"/>
        </w:rPr>
        <w:t xml:space="preserve">to </w:t>
      </w:r>
      <w:r>
        <w:rPr>
          <w:rFonts w:ascii="Times New Roman" w:hAnsi="Times New Roman" w:cs="Times New Roman" w:hint="eastAsia"/>
          <w:sz w:val="24"/>
        </w:rPr>
        <w:t xml:space="preserve">be processed, and </w:t>
      </w:r>
      <w:r>
        <w:rPr>
          <w:rFonts w:ascii="Times New Roman" w:hAnsi="Times New Roman" w:cs="Times New Roman"/>
          <w:sz w:val="24"/>
        </w:rPr>
        <w:t xml:space="preserve">eventually increase </w:t>
      </w:r>
      <w:r>
        <w:rPr>
          <w:rFonts w:ascii="Times New Roman" w:hAnsi="Times New Roman" w:cs="Times New Roman" w:hint="eastAsia"/>
          <w:sz w:val="24"/>
        </w:rPr>
        <w:t>the makespan</w:t>
      </w:r>
      <w:r>
        <w:rPr>
          <w:rFonts w:ascii="Times New Roman" w:hAnsi="Times New Roman" w:cs="Times New Roman"/>
          <w:sz w:val="24"/>
        </w:rPr>
        <w:t xml:space="preserve"> of the schedul</w:t>
      </w:r>
      <w:r>
        <w:rPr>
          <w:rFonts w:ascii="Times New Roman" w:hAnsi="Times New Roman" w:cs="Times New Roman" w:hint="eastAsia"/>
          <w:sz w:val="24"/>
        </w:rPr>
        <w:t>e</w:t>
      </w:r>
      <w:r>
        <w:rPr>
          <w:rFonts w:ascii="Times New Roman" w:hAnsi="Times New Roman" w:cs="Times New Roman"/>
          <w:sz w:val="24"/>
        </w:rPr>
        <w:t xml:space="preserve">. </w:t>
      </w:r>
      <w:r>
        <w:rPr>
          <w:rFonts w:ascii="Times New Roman" w:hAnsi="Times New Roman" w:cs="Times New Roman" w:hint="eastAsia"/>
          <w:sz w:val="24"/>
        </w:rPr>
        <w:t xml:space="preserve">(2) If the child node represented by the </w:t>
      </w:r>
      <w:r>
        <w:rPr>
          <w:rFonts w:ascii="Times New Roman" w:hAnsi="Times New Roman" w:cs="Times New Roman"/>
          <w:sz w:val="24"/>
        </w:rPr>
        <w:t>“</w:t>
      </w:r>
      <w:r>
        <w:rPr>
          <w:rFonts w:ascii="Times New Roman" w:hAnsi="Times New Roman" w:cs="Times New Roman" w:hint="eastAsia"/>
          <w:sz w:val="24"/>
        </w:rPr>
        <w:t>delayed operation</w:t>
      </w:r>
      <w:r>
        <w:rPr>
          <w:rFonts w:ascii="Times New Roman" w:hAnsi="Times New Roman" w:cs="Times New Roman"/>
          <w:sz w:val="24"/>
        </w:rPr>
        <w:t>”</w:t>
      </w:r>
      <w:r>
        <w:rPr>
          <w:rFonts w:ascii="Times New Roman" w:hAnsi="Times New Roman" w:cs="Times New Roman" w:hint="eastAsia"/>
          <w:sz w:val="24"/>
        </w:rPr>
        <w:t xml:space="preserve"> has not the most number of visited time, but was chosen, this is a way of exploring, which may lead to a complete schedule with </w:t>
      </w:r>
      <w:r>
        <w:rPr>
          <w:rFonts w:ascii="Times New Roman" w:hAnsi="Times New Roman" w:cs="Times New Roman"/>
          <w:sz w:val="24"/>
        </w:rPr>
        <w:t xml:space="preserve">a </w:t>
      </w:r>
      <w:r>
        <w:rPr>
          <w:rFonts w:ascii="Times New Roman" w:hAnsi="Times New Roman" w:cs="Times New Roman" w:hint="eastAsia"/>
          <w:sz w:val="24"/>
        </w:rPr>
        <w:t>small make</w:t>
      </w:r>
      <w:r>
        <w:rPr>
          <w:rFonts w:ascii="Times New Roman" w:hAnsi="Times New Roman" w:cs="Times New Roman"/>
          <w:sz w:val="24"/>
        </w:rPr>
        <w:t>s</w:t>
      </w:r>
      <w:r>
        <w:rPr>
          <w:rFonts w:ascii="Times New Roman" w:hAnsi="Times New Roman" w:cs="Times New Roman" w:hint="eastAsia"/>
          <w:sz w:val="24"/>
        </w:rPr>
        <w:t xml:space="preserve">pan. Let </w:t>
      </w:r>
      <w:r>
        <w:rPr>
          <w:rFonts w:ascii="Times New Roman" w:hAnsi="Times New Roman" w:cs="Times New Roman" w:hint="eastAsia"/>
          <w:i/>
          <w:iCs/>
          <w:sz w:val="24"/>
        </w:rPr>
        <w:t>O</w:t>
      </w:r>
      <w:r>
        <w:rPr>
          <w:rFonts w:ascii="Times New Roman" w:hAnsi="Times New Roman" w:cs="Times New Roman" w:hint="eastAsia"/>
          <w:sz w:val="24"/>
        </w:rPr>
        <w:t xml:space="preserve"> be a list of child operations of the root node</w:t>
      </w:r>
      <w:r>
        <w:rPr>
          <w:rFonts w:ascii="Times New Roman" w:hAnsi="Times New Roman" w:cs="Times New Roman" w:hint="eastAsia"/>
          <w:szCs w:val="21"/>
        </w:rPr>
        <w:t xml:space="preserve">, </w:t>
      </w:r>
      <w:r>
        <w:rPr>
          <w:rFonts w:ascii="Times New Roman" w:hAnsi="Times New Roman" w:cs="Times New Roman" w:hint="eastAsia"/>
          <w:sz w:val="24"/>
        </w:rPr>
        <w:t xml:space="preserve">and </w:t>
      </w:r>
      <w:r>
        <w:rPr>
          <w:rFonts w:ascii="Times New Roman" w:hAnsi="Times New Roman" w:cs="Times New Roman" w:hint="eastAsia"/>
          <w:i/>
          <w:iCs/>
          <w:sz w:val="24"/>
        </w:rPr>
        <w:t>U</w:t>
      </w:r>
      <w:r>
        <w:rPr>
          <w:rFonts w:ascii="Times New Roman" w:hAnsi="Times New Roman" w:cs="Times New Roman" w:hint="eastAsia"/>
          <w:sz w:val="24"/>
        </w:rPr>
        <w:t xml:space="preserve"> be schedule obtained so far</w:t>
      </w:r>
      <w:r>
        <w:rPr>
          <w:rFonts w:ascii="Times New Roman" w:hAnsi="Times New Roman" w:cs="Times New Roman" w:hint="eastAsia"/>
          <w:szCs w:val="21"/>
        </w:rPr>
        <w:t xml:space="preserve">. </w:t>
      </w:r>
      <w:r>
        <w:rPr>
          <w:rFonts w:ascii="Times New Roman" w:hAnsi="Times New Roman" w:cs="Times New Roman"/>
          <w:sz w:val="24"/>
        </w:rPr>
        <w:t xml:space="preserve">The pseudo code of the </w:t>
      </w:r>
      <w:r>
        <w:rPr>
          <w:rFonts w:ascii="Times New Roman" w:hAnsi="Times New Roman" w:cs="Times New Roman" w:hint="eastAsia"/>
          <w:sz w:val="24"/>
        </w:rPr>
        <w:t>n</w:t>
      </w:r>
      <w:r>
        <w:rPr>
          <w:rFonts w:ascii="Times New Roman" w:hAnsi="Times New Roman" w:cs="Times New Roman"/>
          <w:sz w:val="24"/>
        </w:rPr>
        <w:t xml:space="preserve">ode selection strategy is shown in </w:t>
      </w:r>
      <w:r>
        <w:rPr>
          <w:rFonts w:ascii="Times New Roman" w:hAnsi="Times New Roman" w:cs="Times New Roman"/>
          <w:color w:val="FF0000"/>
          <w:sz w:val="24"/>
        </w:rPr>
        <w:t>Fig</w:t>
      </w:r>
      <w:r>
        <w:rPr>
          <w:rFonts w:ascii="Times New Roman" w:hAnsi="Times New Roman" w:cs="Times New Roman" w:hint="eastAsia"/>
          <w:color w:val="FF0000"/>
          <w:sz w:val="24"/>
        </w:rPr>
        <w:t xml:space="preserve"> 7</w:t>
      </w:r>
      <w:r>
        <w:rPr>
          <w:rFonts w:ascii="Times New Roman" w:hAnsi="Times New Roman" w:cs="Times New Roman"/>
          <w:sz w:val="24"/>
        </w:rPr>
        <w:t>.</w:t>
      </w:r>
    </w:p>
    <w:p w14:paraId="29482BFC" w14:textId="77777777" w:rsidR="00D5693D" w:rsidRDefault="00D5693D">
      <w:pPr>
        <w:ind w:firstLineChars="100" w:firstLine="240"/>
        <w:rPr>
          <w:rFonts w:ascii="Times New Roman" w:hAnsi="Times New Roman" w:cs="Times New Roman"/>
          <w:sz w:val="24"/>
        </w:rPr>
      </w:pPr>
    </w:p>
    <w:tbl>
      <w:tblPr>
        <w:tblStyle w:val="a8"/>
        <w:tblW w:w="7140" w:type="dxa"/>
        <w:jc w:val="center"/>
        <w:tblBorders>
          <w:insideH w:val="none" w:sz="0" w:space="0" w:color="auto"/>
        </w:tblBorders>
        <w:tblLayout w:type="fixed"/>
        <w:tblLook w:val="04A0" w:firstRow="1" w:lastRow="0" w:firstColumn="1" w:lastColumn="0" w:noHBand="0" w:noVBand="1"/>
      </w:tblPr>
      <w:tblGrid>
        <w:gridCol w:w="7140"/>
      </w:tblGrid>
      <w:tr w:rsidR="00D5693D" w14:paraId="4352B4E0" w14:textId="77777777">
        <w:trPr>
          <w:jc w:val="center"/>
        </w:trPr>
        <w:tc>
          <w:tcPr>
            <w:tcW w:w="7140" w:type="dxa"/>
          </w:tcPr>
          <w:p w14:paraId="50CC2921" w14:textId="77777777" w:rsidR="00D5693D" w:rsidRDefault="001C19C0">
            <w:pPr>
              <w:rPr>
                <w:rFonts w:ascii="Times New Roman" w:hAnsi="Times New Roman" w:cs="Times New Roman"/>
                <w:szCs w:val="21"/>
              </w:rPr>
            </w:pPr>
            <w:r>
              <w:rPr>
                <w:rFonts w:ascii="Times New Roman" w:hAnsi="Times New Roman" w:cs="Times New Roman"/>
                <w:b/>
                <w:bCs/>
                <w:szCs w:val="21"/>
              </w:rPr>
              <w:t>Procedure</w:t>
            </w:r>
            <w:r>
              <w:rPr>
                <w:rFonts w:ascii="Times New Roman" w:hAnsi="Times New Roman" w:cs="Times New Roman" w:hint="eastAsia"/>
                <w:szCs w:val="21"/>
              </w:rPr>
              <w:t>: Node selection strategy after N MCTS simulations</w:t>
            </w:r>
          </w:p>
        </w:tc>
      </w:tr>
      <w:tr w:rsidR="00D5693D" w14:paraId="13543D6D" w14:textId="77777777">
        <w:trPr>
          <w:jc w:val="center"/>
        </w:trPr>
        <w:tc>
          <w:tcPr>
            <w:tcW w:w="7140" w:type="dxa"/>
          </w:tcPr>
          <w:p w14:paraId="56F1BFB4"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Input</w:t>
            </w:r>
            <w:r>
              <w:rPr>
                <w:rFonts w:ascii="Times New Roman" w:hAnsi="Times New Roman" w:cs="Times New Roman" w:hint="eastAsia"/>
                <w:szCs w:val="21"/>
              </w:rPr>
              <w:t xml:space="preserve">: </w:t>
            </w:r>
            <w:r>
              <w:rPr>
                <w:rFonts w:ascii="Times New Roman" w:hAnsi="Times New Roman" w:cs="Times New Roman"/>
                <w:i/>
                <w:szCs w:val="21"/>
              </w:rPr>
              <w:t>t</w:t>
            </w:r>
            <w:r>
              <w:rPr>
                <w:rFonts w:ascii="Times New Roman" w:hAnsi="Times New Roman" w:cs="Times New Roman"/>
                <w:i/>
                <w:szCs w:val="21"/>
                <w:vertAlign w:val="subscript"/>
              </w:rPr>
              <w:t>c</w:t>
            </w:r>
            <w:r>
              <w:rPr>
                <w:rFonts w:ascii="Times New Roman" w:hAnsi="Times New Roman" w:cs="Times New Roman" w:hint="eastAsia"/>
                <w:i/>
                <w:szCs w:val="21"/>
                <w:vertAlign w:val="subscript"/>
              </w:rPr>
              <w:t xml:space="preserve"> </w:t>
            </w:r>
            <w:r>
              <w:rPr>
                <w:rFonts w:ascii="Times New Roman" w:hAnsi="Times New Roman" w:cs="Times New Roman" w:hint="eastAsia"/>
                <w:iCs/>
                <w:szCs w:val="21"/>
              </w:rPr>
              <w:t xml:space="preserve">, </w:t>
            </w:r>
            <w:r>
              <w:rPr>
                <w:rFonts w:ascii="Times New Roman" w:hAnsi="Times New Roman" w:cs="Times New Roman" w:hint="eastAsia"/>
                <w:i/>
                <w:iCs/>
                <w:szCs w:val="21"/>
              </w:rPr>
              <w:t>O</w:t>
            </w:r>
            <w:r>
              <w:rPr>
                <w:rFonts w:ascii="Times New Roman" w:hAnsi="Times New Roman" w:cs="Times New Roman" w:hint="eastAsia"/>
                <w:szCs w:val="21"/>
              </w:rPr>
              <w:t xml:space="preserve">, and </w:t>
            </w:r>
            <w:r>
              <w:rPr>
                <w:rFonts w:ascii="Times New Roman" w:hAnsi="Times New Roman" w:cs="Times New Roman" w:hint="eastAsia"/>
                <w:i/>
                <w:iCs/>
                <w:szCs w:val="21"/>
              </w:rPr>
              <w:t>U</w:t>
            </w:r>
          </w:p>
        </w:tc>
      </w:tr>
      <w:tr w:rsidR="00D5693D" w14:paraId="266965B4" w14:textId="77777777">
        <w:trPr>
          <w:jc w:val="center"/>
        </w:trPr>
        <w:tc>
          <w:tcPr>
            <w:tcW w:w="7140" w:type="dxa"/>
          </w:tcPr>
          <w:p w14:paraId="21C53AB1"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Output</w:t>
            </w:r>
            <w:r>
              <w:rPr>
                <w:rFonts w:ascii="Times New Roman" w:hAnsi="Times New Roman" w:cs="Times New Roman" w:hint="eastAsia"/>
                <w:szCs w:val="21"/>
              </w:rPr>
              <w:t>: a schedule</w:t>
            </w:r>
          </w:p>
        </w:tc>
      </w:tr>
      <w:tr w:rsidR="00D5693D" w14:paraId="3317154A" w14:textId="77777777">
        <w:trPr>
          <w:jc w:val="center"/>
        </w:trPr>
        <w:tc>
          <w:tcPr>
            <w:tcW w:w="7140" w:type="dxa"/>
          </w:tcPr>
          <w:p w14:paraId="346F7638"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 xml:space="preserve">for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hint="eastAsia"/>
                <w:i/>
                <w:iCs/>
                <w:szCs w:val="21"/>
                <w:vertAlign w:val="subscript"/>
              </w:rPr>
              <w:t xml:space="preserve"> </w:t>
            </w:r>
            <w:r>
              <w:rPr>
                <w:rFonts w:ascii="Times New Roman" w:hAnsi="Times New Roman" w:cs="Times New Roman" w:hint="eastAsia"/>
                <w:b/>
                <w:bCs/>
                <w:szCs w:val="21"/>
              </w:rPr>
              <w:t>in</w:t>
            </w:r>
            <w:r>
              <w:rPr>
                <w:rFonts w:ascii="Times New Roman" w:hAnsi="Times New Roman" w:cs="Times New Roman" w:hint="eastAsia"/>
                <w:szCs w:val="21"/>
              </w:rPr>
              <w:t xml:space="preserve"> </w:t>
            </w:r>
            <w:r>
              <w:rPr>
                <w:rFonts w:ascii="Times New Roman" w:hAnsi="Times New Roman" w:cs="Times New Roman" w:hint="eastAsia"/>
                <w:i/>
                <w:iCs/>
                <w:szCs w:val="21"/>
              </w:rPr>
              <w:t>O</w:t>
            </w:r>
            <w:r>
              <w:rPr>
                <w:rFonts w:ascii="Times New Roman" w:hAnsi="Times New Roman" w:cs="Times New Roman" w:hint="eastAsia"/>
                <w:szCs w:val="21"/>
              </w:rPr>
              <w:t xml:space="preserve"> </w:t>
            </w:r>
            <w:r>
              <w:rPr>
                <w:rFonts w:ascii="Times New Roman" w:hAnsi="Times New Roman" w:cs="Times New Roman" w:hint="eastAsia"/>
                <w:b/>
                <w:bCs/>
                <w:szCs w:val="21"/>
              </w:rPr>
              <w:t>do</w:t>
            </w:r>
          </w:p>
        </w:tc>
      </w:tr>
      <w:tr w:rsidR="00D5693D" w14:paraId="538B52D6" w14:textId="77777777">
        <w:trPr>
          <w:jc w:val="center"/>
        </w:trPr>
        <w:tc>
          <w:tcPr>
            <w:tcW w:w="7140" w:type="dxa"/>
          </w:tcPr>
          <w:p w14:paraId="179894A6" w14:textId="77777777" w:rsidR="00D5693D" w:rsidRDefault="001C19C0">
            <w:pPr>
              <w:rPr>
                <w:rFonts w:ascii="Times New Roman" w:hAnsi="Times New Roman" w:cs="Times New Roman"/>
                <w:szCs w:val="21"/>
              </w:rPr>
            </w:pPr>
            <w:r>
              <w:rPr>
                <w:rFonts w:ascii="Times New Roman" w:hAnsi="Times New Roman" w:cs="Times New Roman" w:hint="eastAsia"/>
                <w:szCs w:val="21"/>
              </w:rPr>
              <w:t xml:space="preserve">  decode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hint="eastAsia"/>
                <w:i/>
                <w:iCs/>
                <w:szCs w:val="21"/>
                <w:vertAlign w:val="subscript"/>
              </w:rPr>
              <w:t xml:space="preserve"> </w:t>
            </w:r>
            <w:r>
              <w:rPr>
                <w:rFonts w:ascii="Times New Roman" w:hAnsi="Times New Roman" w:cs="Times New Roman" w:hint="eastAsia"/>
                <w:szCs w:val="21"/>
              </w:rPr>
              <w:t xml:space="preserve">and get its </w:t>
            </w:r>
            <w:r>
              <w:rPr>
                <w:rFonts w:ascii="Times New Roman" w:hAnsi="Times New Roman" w:cs="Times New Roman"/>
                <w:i/>
                <w:szCs w:val="21"/>
              </w:rPr>
              <w:t>S</w:t>
            </w:r>
            <w:r>
              <w:rPr>
                <w:rFonts w:ascii="Times New Roman" w:hAnsi="Times New Roman" w:cs="Times New Roman"/>
                <w:i/>
                <w:szCs w:val="21"/>
                <w:vertAlign w:val="subscript"/>
              </w:rPr>
              <w:t>D</w:t>
            </w:r>
          </w:p>
        </w:tc>
      </w:tr>
      <w:tr w:rsidR="00D5693D" w14:paraId="461BD41F" w14:textId="77777777">
        <w:trPr>
          <w:jc w:val="center"/>
        </w:trPr>
        <w:tc>
          <w:tcPr>
            <w:tcW w:w="7140" w:type="dxa"/>
          </w:tcPr>
          <w:p w14:paraId="22F5ADDE" w14:textId="77777777" w:rsidR="00D5693D" w:rsidRDefault="001C19C0">
            <w:pPr>
              <w:rPr>
                <w:rFonts w:ascii="Times New Roman" w:hAnsi="Times New Roman" w:cs="Times New Roman"/>
                <w:iCs/>
                <w:szCs w:val="21"/>
              </w:rPr>
            </w:pPr>
            <w:r>
              <w:rPr>
                <w:rFonts w:ascii="Times New Roman" w:hAnsi="Times New Roman" w:cs="Times New Roman" w:hint="eastAsia"/>
                <w:szCs w:val="21"/>
              </w:rPr>
              <w:t xml:space="preserve">  </w:t>
            </w:r>
            <w:r>
              <w:rPr>
                <w:rFonts w:ascii="Times New Roman" w:hAnsi="Times New Roman" w:cs="Times New Roman" w:hint="eastAsia"/>
                <w:b/>
                <w:bCs/>
                <w:szCs w:val="21"/>
              </w:rPr>
              <w:t>If</w:t>
            </w:r>
            <w:r>
              <w:rPr>
                <w:rFonts w:ascii="Times New Roman" w:hAnsi="Times New Roman" w:cs="Times New Roman" w:hint="eastAsia"/>
                <w:szCs w:val="21"/>
              </w:rPr>
              <w:t xml:space="preserve"> </w:t>
            </w:r>
            <w:r>
              <w:rPr>
                <w:rFonts w:ascii="Times New Roman" w:hAnsi="Times New Roman" w:cs="Times New Roman"/>
                <w:i/>
                <w:szCs w:val="21"/>
              </w:rPr>
              <w:t>S</w:t>
            </w:r>
            <w:r>
              <w:rPr>
                <w:rFonts w:ascii="Times New Roman" w:hAnsi="Times New Roman" w:cs="Times New Roman"/>
                <w:i/>
                <w:szCs w:val="21"/>
                <w:vertAlign w:val="subscript"/>
              </w:rPr>
              <w:t>D</w:t>
            </w:r>
            <w:r>
              <w:rPr>
                <w:rFonts w:ascii="Times New Roman" w:hAnsi="Times New Roman" w:cs="Times New Roman" w:hint="eastAsia"/>
                <w:i/>
                <w:szCs w:val="21"/>
                <w:vertAlign w:val="subscript"/>
              </w:rPr>
              <w:t xml:space="preserve"> </w:t>
            </w:r>
            <w:r>
              <w:rPr>
                <w:rFonts w:ascii="Times New Roman" w:hAnsi="Times New Roman" w:cs="Times New Roman" w:hint="eastAsia"/>
                <w:iCs/>
                <w:szCs w:val="21"/>
              </w:rPr>
              <w:t xml:space="preserve">&lt; </w:t>
            </w:r>
            <w:r>
              <w:rPr>
                <w:rFonts w:ascii="Times New Roman" w:hAnsi="Times New Roman" w:cs="Times New Roman"/>
                <w:i/>
                <w:szCs w:val="21"/>
              </w:rPr>
              <w:t>t</w:t>
            </w:r>
            <w:r>
              <w:rPr>
                <w:rFonts w:ascii="Times New Roman" w:hAnsi="Times New Roman" w:cs="Times New Roman"/>
                <w:i/>
                <w:szCs w:val="21"/>
                <w:vertAlign w:val="subscript"/>
              </w:rPr>
              <w:t>c</w:t>
            </w:r>
            <w:r>
              <w:rPr>
                <w:rFonts w:ascii="Times New Roman" w:hAnsi="Times New Roman" w:cs="Times New Roman" w:hint="eastAsia"/>
                <w:i/>
                <w:szCs w:val="21"/>
                <w:vertAlign w:val="subscript"/>
              </w:rPr>
              <w:t xml:space="preserve"> </w:t>
            </w:r>
            <w:r>
              <w:rPr>
                <w:rFonts w:ascii="Times New Roman" w:hAnsi="Times New Roman" w:cs="Times New Roman" w:hint="eastAsia"/>
                <w:b/>
                <w:bCs/>
                <w:iCs/>
                <w:szCs w:val="21"/>
              </w:rPr>
              <w:t>then</w:t>
            </w:r>
          </w:p>
        </w:tc>
      </w:tr>
      <w:tr w:rsidR="00D5693D" w14:paraId="4CF0EAA0" w14:textId="77777777">
        <w:trPr>
          <w:jc w:val="center"/>
        </w:trPr>
        <w:tc>
          <w:tcPr>
            <w:tcW w:w="7140" w:type="dxa"/>
          </w:tcPr>
          <w:p w14:paraId="34A58520" w14:textId="77777777" w:rsidR="00D5693D" w:rsidRDefault="001C19C0">
            <w:pPr>
              <w:rPr>
                <w:rFonts w:ascii="Times New Roman" w:hAnsi="Times New Roman" w:cs="Times New Roman"/>
                <w:iCs/>
                <w:szCs w:val="21"/>
              </w:rPr>
            </w:pPr>
            <w:r>
              <w:rPr>
                <w:rFonts w:ascii="Times New Roman" w:hAnsi="Times New Roman" w:cs="Times New Roman" w:hint="eastAsia"/>
                <w:szCs w:val="21"/>
              </w:rPr>
              <w:t xml:space="preserve">    Store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hint="eastAsia"/>
                <w:i/>
                <w:szCs w:val="21"/>
                <w:vertAlign w:val="subscript"/>
              </w:rPr>
              <w:t xml:space="preserve"> </w:t>
            </w:r>
            <w:r>
              <w:rPr>
                <w:rFonts w:ascii="Times New Roman" w:hAnsi="Times New Roman" w:cs="Times New Roman" w:hint="eastAsia"/>
                <w:iCs/>
                <w:szCs w:val="21"/>
              </w:rPr>
              <w:t xml:space="preserve">into B  // </w:t>
            </w:r>
            <w:r>
              <w:rPr>
                <w:rFonts w:ascii="Times New Roman" w:hAnsi="Times New Roman" w:cs="Times New Roman" w:hint="eastAsia"/>
                <w:i/>
                <w:szCs w:val="21"/>
              </w:rPr>
              <w:t>B is a list for storing delayed operations</w:t>
            </w:r>
          </w:p>
        </w:tc>
      </w:tr>
      <w:tr w:rsidR="00D5693D" w14:paraId="4B4F9095" w14:textId="77777777">
        <w:trPr>
          <w:jc w:val="center"/>
        </w:trPr>
        <w:tc>
          <w:tcPr>
            <w:tcW w:w="7140" w:type="dxa"/>
          </w:tcPr>
          <w:p w14:paraId="5165D956"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 xml:space="preserve">  end if </w:t>
            </w:r>
          </w:p>
        </w:tc>
      </w:tr>
      <w:tr w:rsidR="00D5693D" w14:paraId="7F527A8C" w14:textId="77777777">
        <w:trPr>
          <w:jc w:val="center"/>
        </w:trPr>
        <w:tc>
          <w:tcPr>
            <w:tcW w:w="7140" w:type="dxa"/>
          </w:tcPr>
          <w:p w14:paraId="466A83E3"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 xml:space="preserve">end for </w:t>
            </w:r>
          </w:p>
        </w:tc>
      </w:tr>
      <w:tr w:rsidR="00D5693D" w14:paraId="60A03176" w14:textId="77777777">
        <w:trPr>
          <w:jc w:val="center"/>
        </w:trPr>
        <w:tc>
          <w:tcPr>
            <w:tcW w:w="7140" w:type="dxa"/>
          </w:tcPr>
          <w:p w14:paraId="1A3439F5"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if</w:t>
            </w:r>
            <w:r>
              <w:rPr>
                <w:rFonts w:ascii="Times New Roman" w:hAnsi="Times New Roman" w:cs="Times New Roman" w:hint="eastAsia"/>
                <w:szCs w:val="21"/>
              </w:rPr>
              <w:t xml:space="preserve"> </w:t>
            </w:r>
            <w:r>
              <w:rPr>
                <w:rFonts w:ascii="Times New Roman" w:hAnsi="Times New Roman" w:cs="Times New Roman" w:hint="eastAsia"/>
                <w:iCs/>
                <w:szCs w:val="21"/>
              </w:rPr>
              <w:t xml:space="preserve">B is empty </w:t>
            </w:r>
            <w:r>
              <w:rPr>
                <w:rFonts w:ascii="Times New Roman" w:hAnsi="Times New Roman" w:cs="Times New Roman" w:hint="eastAsia"/>
                <w:b/>
                <w:bCs/>
                <w:iCs/>
                <w:szCs w:val="21"/>
              </w:rPr>
              <w:t>then</w:t>
            </w:r>
            <w:r>
              <w:rPr>
                <w:rFonts w:ascii="Times New Roman" w:hAnsi="Times New Roman" w:cs="Times New Roman" w:hint="eastAsia"/>
                <w:iCs/>
                <w:szCs w:val="21"/>
              </w:rPr>
              <w:t xml:space="preserve"> </w:t>
            </w:r>
          </w:p>
        </w:tc>
      </w:tr>
      <w:tr w:rsidR="00D5693D" w14:paraId="30935935" w14:textId="77777777">
        <w:trPr>
          <w:jc w:val="center"/>
        </w:trPr>
        <w:tc>
          <w:tcPr>
            <w:tcW w:w="7140" w:type="dxa"/>
          </w:tcPr>
          <w:p w14:paraId="7C966450" w14:textId="77777777" w:rsidR="00D5693D" w:rsidRDefault="001C19C0">
            <w:pPr>
              <w:rPr>
                <w:rFonts w:ascii="Times New Roman" w:hAnsi="Times New Roman" w:cs="Times New Roman"/>
                <w:szCs w:val="21"/>
              </w:rPr>
            </w:pPr>
            <w:r>
              <w:rPr>
                <w:rFonts w:ascii="Times New Roman" w:hAnsi="Times New Roman" w:cs="Times New Roman" w:hint="eastAsia"/>
                <w:szCs w:val="21"/>
              </w:rPr>
              <w:t xml:space="preserve">  select the node with the most number of visited time</w:t>
            </w:r>
          </w:p>
        </w:tc>
      </w:tr>
      <w:tr w:rsidR="00D5693D" w14:paraId="5B65478B" w14:textId="77777777">
        <w:trPr>
          <w:jc w:val="center"/>
        </w:trPr>
        <w:tc>
          <w:tcPr>
            <w:tcW w:w="7140" w:type="dxa"/>
          </w:tcPr>
          <w:p w14:paraId="1FD221BE" w14:textId="77777777" w:rsidR="00D5693D" w:rsidRDefault="001C19C0">
            <w:pPr>
              <w:rPr>
                <w:rFonts w:ascii="Times New Roman" w:hAnsi="Times New Roman" w:cs="Times New Roman"/>
                <w:szCs w:val="21"/>
              </w:rPr>
            </w:pPr>
            <w:r>
              <w:rPr>
                <w:rFonts w:ascii="Times New Roman" w:hAnsi="Times New Roman" w:cs="Times New Roman" w:hint="eastAsia"/>
                <w:szCs w:val="21"/>
              </w:rPr>
              <w:t xml:space="preserve">  decode its operation into </w:t>
            </w:r>
            <w:r>
              <w:rPr>
                <w:rFonts w:ascii="Times New Roman" w:hAnsi="Times New Roman" w:cs="Times New Roman" w:hint="eastAsia"/>
                <w:i/>
                <w:iCs/>
                <w:szCs w:val="21"/>
              </w:rPr>
              <w:t>U</w:t>
            </w:r>
          </w:p>
        </w:tc>
      </w:tr>
      <w:tr w:rsidR="00D5693D" w14:paraId="7AB18087" w14:textId="77777777">
        <w:trPr>
          <w:jc w:val="center"/>
        </w:trPr>
        <w:tc>
          <w:tcPr>
            <w:tcW w:w="7140" w:type="dxa"/>
          </w:tcPr>
          <w:p w14:paraId="57769150" w14:textId="77777777" w:rsidR="00D5693D" w:rsidRDefault="001C19C0">
            <w:pPr>
              <w:rPr>
                <w:rFonts w:ascii="Times New Roman" w:hAnsi="Times New Roman" w:cs="Times New Roman"/>
                <w:szCs w:val="21"/>
              </w:rPr>
            </w:pPr>
            <w:r>
              <w:rPr>
                <w:rFonts w:ascii="Times New Roman" w:hAnsi="Times New Roman" w:cs="Times New Roman" w:hint="eastAsia"/>
                <w:b/>
                <w:bCs/>
                <w:szCs w:val="21"/>
              </w:rPr>
              <w:t>else</w:t>
            </w:r>
          </w:p>
        </w:tc>
      </w:tr>
      <w:tr w:rsidR="00D5693D" w14:paraId="438F0B3D" w14:textId="77777777">
        <w:trPr>
          <w:jc w:val="center"/>
        </w:trPr>
        <w:tc>
          <w:tcPr>
            <w:tcW w:w="7140" w:type="dxa"/>
          </w:tcPr>
          <w:p w14:paraId="069CAC6A" w14:textId="77777777" w:rsidR="00D5693D" w:rsidRDefault="001C19C0">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b/>
                <w:bCs/>
                <w:szCs w:val="21"/>
              </w:rPr>
              <w:t>for</w:t>
            </w:r>
            <w:r>
              <w:rPr>
                <w:rFonts w:ascii="Times New Roman" w:hAnsi="Times New Roman" w:cs="Times New Roman" w:hint="eastAsia"/>
                <w:szCs w:val="21"/>
              </w:rPr>
              <w:t xml:space="preserv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hint="eastAsia"/>
                <w:i/>
                <w:iCs/>
                <w:szCs w:val="21"/>
                <w:vertAlign w:val="subscript"/>
              </w:rPr>
              <w:t xml:space="preserve"> </w:t>
            </w:r>
            <w:r>
              <w:rPr>
                <w:rFonts w:ascii="Times New Roman" w:hAnsi="Times New Roman" w:cs="Times New Roman" w:hint="eastAsia"/>
                <w:b/>
                <w:bCs/>
                <w:szCs w:val="21"/>
              </w:rPr>
              <w:t>in</w:t>
            </w:r>
            <w:r>
              <w:rPr>
                <w:rFonts w:ascii="Times New Roman" w:hAnsi="Times New Roman" w:cs="Times New Roman" w:hint="eastAsia"/>
                <w:szCs w:val="21"/>
              </w:rPr>
              <w:t xml:space="preserve"> </w:t>
            </w:r>
            <w:r>
              <w:rPr>
                <w:rFonts w:ascii="Times New Roman" w:hAnsi="Times New Roman" w:cs="Times New Roman" w:hint="eastAsia"/>
                <w:iCs/>
                <w:szCs w:val="21"/>
              </w:rPr>
              <w:t xml:space="preserve">B </w:t>
            </w:r>
            <w:r>
              <w:rPr>
                <w:rFonts w:ascii="Times New Roman" w:hAnsi="Times New Roman" w:cs="Times New Roman" w:hint="eastAsia"/>
                <w:b/>
                <w:bCs/>
                <w:iCs/>
                <w:szCs w:val="21"/>
              </w:rPr>
              <w:t>do</w:t>
            </w:r>
          </w:p>
        </w:tc>
      </w:tr>
      <w:tr w:rsidR="00D5693D" w14:paraId="13B37D94" w14:textId="77777777">
        <w:trPr>
          <w:jc w:val="center"/>
        </w:trPr>
        <w:tc>
          <w:tcPr>
            <w:tcW w:w="7140" w:type="dxa"/>
          </w:tcPr>
          <w:p w14:paraId="61AF0DDB" w14:textId="77777777" w:rsidR="00D5693D" w:rsidRDefault="001C19C0">
            <w:pPr>
              <w:rPr>
                <w:rFonts w:ascii="Times New Roman" w:hAnsi="Times New Roman" w:cs="Times New Roman"/>
                <w:iCs/>
                <w:szCs w:val="21"/>
              </w:rPr>
            </w:pPr>
            <w:r>
              <w:rPr>
                <w:rFonts w:ascii="Times New Roman" w:hAnsi="Times New Roman" w:cs="Times New Roman" w:hint="eastAsia"/>
                <w:szCs w:val="21"/>
              </w:rPr>
              <w:t xml:space="preserve">    </w:t>
            </w:r>
            <w:r>
              <w:rPr>
                <w:rFonts w:ascii="Times New Roman" w:hAnsi="Times New Roman" w:cs="Times New Roman"/>
                <w:i/>
                <w:szCs w:val="21"/>
              </w:rPr>
              <w:t>t</w:t>
            </w:r>
            <w:r>
              <w:rPr>
                <w:rFonts w:ascii="Times New Roman" w:hAnsi="Times New Roman" w:cs="Times New Roman"/>
                <w:i/>
                <w:szCs w:val="21"/>
                <w:vertAlign w:val="subscript"/>
              </w:rPr>
              <w:t>c</w:t>
            </w:r>
            <w:r>
              <w:rPr>
                <w:rFonts w:ascii="Times New Roman" w:hAnsi="Times New Roman" w:cs="Times New Roman" w:hint="eastAsia"/>
                <w:i/>
                <w:szCs w:val="21"/>
                <w:vertAlign w:val="subscript"/>
              </w:rPr>
              <w:t xml:space="preserve"> </w:t>
            </w:r>
            <w:r>
              <w:rPr>
                <w:rFonts w:ascii="Times New Roman" w:hAnsi="Times New Roman" w:cs="Times New Roman" w:hint="eastAsia"/>
                <w:iCs/>
                <w:szCs w:val="21"/>
              </w:rPr>
              <w:t xml:space="preserve">is </w:t>
            </w:r>
            <w:r>
              <w:rPr>
                <w:rFonts w:ascii="Times New Roman" w:hAnsi="Times New Roman" w:cs="Times New Roman" w:hint="eastAsia"/>
                <w:szCs w:val="21"/>
              </w:rPr>
              <w:t xml:space="preserve">the earliest start time of </w:t>
            </w:r>
            <w:r>
              <w:rPr>
                <w:rFonts w:ascii="Times New Roman" w:hAnsi="Times New Roman" w:cs="Times New Roman"/>
                <w:i/>
                <w:iCs/>
                <w:szCs w:val="21"/>
              </w:rPr>
              <w:t>O</w:t>
            </w:r>
            <w:r>
              <w:rPr>
                <w:rFonts w:ascii="Times New Roman" w:hAnsi="Times New Roman" w:cs="Times New Roman"/>
                <w:i/>
                <w:iCs/>
                <w:szCs w:val="21"/>
                <w:vertAlign w:val="subscript"/>
              </w:rPr>
              <w:t>ji</w:t>
            </w:r>
          </w:p>
        </w:tc>
      </w:tr>
      <w:tr w:rsidR="00D5693D" w14:paraId="6152AA39" w14:textId="77777777">
        <w:trPr>
          <w:jc w:val="center"/>
        </w:trPr>
        <w:tc>
          <w:tcPr>
            <w:tcW w:w="7140" w:type="dxa"/>
          </w:tcPr>
          <w:p w14:paraId="67E54345" w14:textId="77777777" w:rsidR="00D5693D" w:rsidRDefault="001C19C0">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 xml:space="preserve">ji </w:t>
            </w:r>
            <w:r>
              <w:rPr>
                <w:rFonts w:ascii="Times New Roman" w:hAnsi="Times New Roman" w:cs="Times New Roman" w:hint="eastAsia"/>
                <w:szCs w:val="21"/>
              </w:rPr>
              <w:t xml:space="preserve">is the assigned machine of </w:t>
            </w:r>
            <w:r>
              <w:rPr>
                <w:rFonts w:ascii="Times New Roman" w:hAnsi="Times New Roman" w:cs="Times New Roman"/>
                <w:i/>
                <w:iCs/>
                <w:szCs w:val="21"/>
              </w:rPr>
              <w:t>O</w:t>
            </w:r>
            <w:r>
              <w:rPr>
                <w:rFonts w:ascii="Times New Roman" w:hAnsi="Times New Roman" w:cs="Times New Roman"/>
                <w:i/>
                <w:iCs/>
                <w:szCs w:val="21"/>
                <w:vertAlign w:val="subscript"/>
              </w:rPr>
              <w:t>ji</w:t>
            </w:r>
          </w:p>
        </w:tc>
      </w:tr>
      <w:tr w:rsidR="00D5693D" w14:paraId="6608FBF4" w14:textId="77777777">
        <w:trPr>
          <w:jc w:val="center"/>
        </w:trPr>
        <w:tc>
          <w:tcPr>
            <w:tcW w:w="7140" w:type="dxa"/>
          </w:tcPr>
          <w:p w14:paraId="3B5925B9" w14:textId="77777777" w:rsidR="00D5693D" w:rsidRDefault="001C19C0">
            <w:pPr>
              <w:rPr>
                <w:rFonts w:ascii="Times New Roman" w:hAnsi="Times New Roman" w:cs="Times New Roman"/>
                <w:szCs w:val="21"/>
              </w:rPr>
            </w:pPr>
            <w:r>
              <w:rPr>
                <w:rFonts w:ascii="Times New Roman" w:hAnsi="Times New Roman" w:cs="Times New Roman" w:hint="eastAsia"/>
                <w:szCs w:val="21"/>
              </w:rPr>
              <w:lastRenderedPageBreak/>
              <w:t xml:space="preserve">    search an available idle time interval on machine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ji</w:t>
            </w:r>
            <w:r>
              <w:rPr>
                <w:rFonts w:ascii="Times New Roman" w:hAnsi="Times New Roman" w:cs="Times New Roman" w:hint="eastAsia"/>
                <w:szCs w:val="21"/>
              </w:rPr>
              <w:t xml:space="preserve"> from left to right for </w:t>
            </w:r>
            <w:r>
              <w:rPr>
                <w:rFonts w:ascii="Times New Roman" w:hAnsi="Times New Roman" w:cs="Times New Roman"/>
                <w:i/>
                <w:iCs/>
                <w:szCs w:val="21"/>
              </w:rPr>
              <w:t>O</w:t>
            </w:r>
            <w:r>
              <w:rPr>
                <w:rFonts w:ascii="Times New Roman" w:hAnsi="Times New Roman" w:cs="Times New Roman"/>
                <w:i/>
                <w:iCs/>
                <w:szCs w:val="21"/>
                <w:vertAlign w:val="subscript"/>
              </w:rPr>
              <w:t>ji</w:t>
            </w:r>
          </w:p>
        </w:tc>
      </w:tr>
      <w:tr w:rsidR="00D5693D" w14:paraId="5624EA1A" w14:textId="77777777">
        <w:trPr>
          <w:jc w:val="center"/>
        </w:trPr>
        <w:tc>
          <w:tcPr>
            <w:tcW w:w="7140" w:type="dxa"/>
          </w:tcPr>
          <w:p w14:paraId="01B6A001"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b/>
                <w:bCs/>
                <w:szCs w:val="21"/>
              </w:rPr>
              <w:t>if</w:t>
            </w:r>
            <w:r>
              <w:rPr>
                <w:rFonts w:ascii="Times New Roman" w:hAnsi="Times New Roman" w:cs="Times New Roman"/>
                <w:szCs w:val="21"/>
              </w:rPr>
              <w:t xml:space="preserve"> such a time interval is found </w:t>
            </w:r>
            <w:r>
              <w:rPr>
                <w:rFonts w:ascii="Times New Roman" w:hAnsi="Times New Roman" w:cs="Times New Roman"/>
                <w:b/>
                <w:bCs/>
                <w:szCs w:val="21"/>
              </w:rPr>
              <w:t>then</w:t>
            </w:r>
          </w:p>
        </w:tc>
      </w:tr>
      <w:tr w:rsidR="00D5693D" w14:paraId="69F6ABA5" w14:textId="77777777">
        <w:trPr>
          <w:jc w:val="center"/>
        </w:trPr>
        <w:tc>
          <w:tcPr>
            <w:tcW w:w="7140" w:type="dxa"/>
          </w:tcPr>
          <w:p w14:paraId="6135D9F0"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szCs w:val="21"/>
              </w:rPr>
              <w:t xml:space="preserve"> is inserted there</w:t>
            </w:r>
          </w:p>
        </w:tc>
      </w:tr>
      <w:tr w:rsidR="00D5693D" w14:paraId="71EA192B" w14:textId="77777777">
        <w:trPr>
          <w:jc w:val="center"/>
        </w:trPr>
        <w:tc>
          <w:tcPr>
            <w:tcW w:w="7140" w:type="dxa"/>
          </w:tcPr>
          <w:p w14:paraId="3723C284"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b/>
                <w:bCs/>
                <w:szCs w:val="21"/>
              </w:rPr>
              <w:t>else</w:t>
            </w:r>
          </w:p>
        </w:tc>
      </w:tr>
      <w:tr w:rsidR="00D5693D" w14:paraId="3CFDC42A" w14:textId="77777777">
        <w:trPr>
          <w:jc w:val="center"/>
        </w:trPr>
        <w:tc>
          <w:tcPr>
            <w:tcW w:w="7140" w:type="dxa"/>
          </w:tcPr>
          <w:p w14:paraId="3CD470F2"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i/>
                <w:iCs/>
                <w:szCs w:val="21"/>
              </w:rPr>
              <w:t>O</w:t>
            </w:r>
            <w:r>
              <w:rPr>
                <w:rFonts w:ascii="Times New Roman" w:hAnsi="Times New Roman" w:cs="Times New Roman"/>
                <w:i/>
                <w:iCs/>
                <w:szCs w:val="21"/>
                <w:vertAlign w:val="subscript"/>
              </w:rPr>
              <w:t>ji</w:t>
            </w:r>
            <w:r>
              <w:rPr>
                <w:rFonts w:ascii="Times New Roman" w:hAnsi="Times New Roman" w:cs="Times New Roman"/>
                <w:szCs w:val="21"/>
              </w:rPr>
              <w:t xml:space="preserve"> is scheduled at the end of machine </w:t>
            </w:r>
            <w:r>
              <w:rPr>
                <w:rFonts w:ascii="Times New Roman" w:hAnsi="Times New Roman" w:cs="Times New Roman" w:hint="eastAsia"/>
                <w:i/>
                <w:iCs/>
                <w:szCs w:val="21"/>
              </w:rPr>
              <w:t>M</w:t>
            </w:r>
            <w:r>
              <w:rPr>
                <w:rFonts w:ascii="Times New Roman" w:hAnsi="Times New Roman" w:cs="Times New Roman" w:hint="eastAsia"/>
                <w:i/>
                <w:iCs/>
                <w:szCs w:val="21"/>
                <w:vertAlign w:val="subscript"/>
              </w:rPr>
              <w:t>ji</w:t>
            </w:r>
          </w:p>
        </w:tc>
      </w:tr>
      <w:tr w:rsidR="00D5693D" w14:paraId="3ECCA468" w14:textId="77777777">
        <w:trPr>
          <w:jc w:val="center"/>
        </w:trPr>
        <w:tc>
          <w:tcPr>
            <w:tcW w:w="7140" w:type="dxa"/>
          </w:tcPr>
          <w:p w14:paraId="6E5B4756" w14:textId="77777777" w:rsidR="00D5693D" w:rsidRDefault="001C19C0">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b/>
                <w:bCs/>
                <w:szCs w:val="21"/>
              </w:rPr>
              <w:t>end if</w:t>
            </w:r>
          </w:p>
        </w:tc>
      </w:tr>
      <w:tr w:rsidR="00D5693D" w14:paraId="698920E7" w14:textId="77777777">
        <w:trPr>
          <w:jc w:val="center"/>
        </w:trPr>
        <w:tc>
          <w:tcPr>
            <w:tcW w:w="7140" w:type="dxa"/>
          </w:tcPr>
          <w:p w14:paraId="4BCBEE7D" w14:textId="77777777" w:rsidR="00D5693D" w:rsidRDefault="001C19C0">
            <w:pPr>
              <w:ind w:firstLineChars="100" w:firstLine="211"/>
              <w:rPr>
                <w:rFonts w:ascii="Times New Roman" w:hAnsi="Times New Roman" w:cs="Times New Roman"/>
                <w:szCs w:val="21"/>
              </w:rPr>
            </w:pPr>
            <w:r>
              <w:rPr>
                <w:rFonts w:ascii="Times New Roman" w:hAnsi="Times New Roman" w:cs="Times New Roman"/>
                <w:b/>
                <w:bCs/>
                <w:szCs w:val="21"/>
              </w:rPr>
              <w:t>end for</w:t>
            </w:r>
          </w:p>
        </w:tc>
      </w:tr>
      <w:tr w:rsidR="00D5693D" w14:paraId="01FA2C88" w14:textId="77777777">
        <w:trPr>
          <w:jc w:val="center"/>
        </w:trPr>
        <w:tc>
          <w:tcPr>
            <w:tcW w:w="7140" w:type="dxa"/>
          </w:tcPr>
          <w:p w14:paraId="4CC0228C" w14:textId="77777777" w:rsidR="00D5693D" w:rsidRDefault="001C19C0">
            <w:pPr>
              <w:rPr>
                <w:rFonts w:ascii="Times New Roman" w:hAnsi="Times New Roman" w:cs="Times New Roman"/>
                <w:b/>
                <w:bCs/>
                <w:szCs w:val="21"/>
              </w:rPr>
            </w:pPr>
            <w:r>
              <w:rPr>
                <w:rFonts w:ascii="Times New Roman" w:hAnsi="Times New Roman" w:cs="Times New Roman" w:hint="eastAsia"/>
                <w:b/>
                <w:bCs/>
                <w:szCs w:val="21"/>
              </w:rPr>
              <w:t xml:space="preserve">end if </w:t>
            </w:r>
          </w:p>
        </w:tc>
      </w:tr>
      <w:tr w:rsidR="00D5693D" w14:paraId="70505F96" w14:textId="77777777">
        <w:trPr>
          <w:jc w:val="center"/>
        </w:trPr>
        <w:tc>
          <w:tcPr>
            <w:tcW w:w="7140" w:type="dxa"/>
          </w:tcPr>
          <w:p w14:paraId="758AFE72" w14:textId="77777777" w:rsidR="00D5693D" w:rsidRDefault="001C19C0">
            <w:pPr>
              <w:rPr>
                <w:rFonts w:ascii="Times New Roman" w:hAnsi="Times New Roman" w:cs="Times New Roman"/>
                <w:szCs w:val="21"/>
              </w:rPr>
            </w:pPr>
            <w:r>
              <w:rPr>
                <w:rFonts w:ascii="Times New Roman" w:hAnsi="Times New Roman" w:cs="Times New Roman"/>
                <w:b/>
                <w:bCs/>
                <w:szCs w:val="21"/>
              </w:rPr>
              <w:t>return</w:t>
            </w:r>
            <w:r>
              <w:rPr>
                <w:rFonts w:ascii="Times New Roman" w:hAnsi="Times New Roman" w:cs="Times New Roman"/>
                <w:szCs w:val="21"/>
              </w:rPr>
              <w:t xml:space="preserve"> </w:t>
            </w:r>
            <w:r>
              <w:rPr>
                <w:rFonts w:ascii="Times New Roman" w:hAnsi="Times New Roman" w:cs="Times New Roman" w:hint="eastAsia"/>
                <w:szCs w:val="21"/>
              </w:rPr>
              <w:t>the schedule</w:t>
            </w:r>
          </w:p>
        </w:tc>
      </w:tr>
      <w:tr w:rsidR="00D5693D" w14:paraId="217B6661" w14:textId="77777777">
        <w:trPr>
          <w:jc w:val="center"/>
        </w:trPr>
        <w:tc>
          <w:tcPr>
            <w:tcW w:w="7140" w:type="dxa"/>
          </w:tcPr>
          <w:p w14:paraId="566FFE4B" w14:textId="77777777" w:rsidR="00D5693D" w:rsidRDefault="001C19C0">
            <w:pPr>
              <w:rPr>
                <w:rFonts w:ascii="Times New Roman" w:hAnsi="Times New Roman" w:cs="Times New Roman"/>
                <w:szCs w:val="21"/>
              </w:rPr>
            </w:pPr>
            <w:r>
              <w:rPr>
                <w:rFonts w:ascii="Times New Roman" w:hAnsi="Times New Roman" w:cs="Times New Roman"/>
                <w:b/>
                <w:bCs/>
                <w:szCs w:val="21"/>
              </w:rPr>
              <w:t>end procedure</w:t>
            </w:r>
          </w:p>
        </w:tc>
      </w:tr>
    </w:tbl>
    <w:p w14:paraId="161356A1" w14:textId="77777777" w:rsidR="00D5693D" w:rsidRDefault="001C19C0">
      <w:pPr>
        <w:spacing w:beforeLines="50" w:before="159"/>
        <w:jc w:val="center"/>
        <w:rPr>
          <w:rFonts w:ascii="Times New Roman" w:hAnsi="Times New Roman" w:cs="Times New Roman"/>
          <w:color w:val="0000FF"/>
          <w:sz w:val="24"/>
        </w:rPr>
      </w:pPr>
      <w:r>
        <w:rPr>
          <w:rFonts w:ascii="Times New Roman" w:hAnsi="Times New Roman" w:cs="Times New Roman"/>
          <w:sz w:val="24"/>
        </w:rPr>
        <w:t>Fig</w:t>
      </w:r>
      <w:r>
        <w:rPr>
          <w:rFonts w:ascii="Times New Roman" w:hAnsi="Times New Roman" w:cs="Times New Roman" w:hint="eastAsia"/>
          <w:sz w:val="24"/>
        </w:rPr>
        <w:t xml:space="preserve"> 7</w:t>
      </w:r>
      <w:r>
        <w:rPr>
          <w:rFonts w:ascii="Times New Roman" w:hAnsi="Times New Roman" w:cs="Times New Roman"/>
          <w:sz w:val="24"/>
        </w:rPr>
        <w:t>. Pseudo code of the node selection strategy.</w:t>
      </w:r>
    </w:p>
    <w:p w14:paraId="7EEF2B96" w14:textId="77777777" w:rsidR="00D5693D" w:rsidRDefault="001C19C0">
      <w:pPr>
        <w:spacing w:beforeLines="50" w:before="159" w:afterLines="50" w:after="159"/>
        <w:rPr>
          <w:rFonts w:ascii="Times New Roman" w:hAnsi="Times New Roman" w:cs="Times New Roman"/>
          <w:color w:val="0000FF"/>
          <w:sz w:val="24"/>
        </w:rPr>
      </w:pPr>
      <w:r>
        <w:rPr>
          <w:rFonts w:ascii="Times New Roman" w:hAnsi="Times New Roman" w:cs="Times New Roman" w:hint="eastAsia"/>
          <w:color w:val="0000FF"/>
          <w:sz w:val="24"/>
        </w:rPr>
        <w:t>4.2.6 Update of the job shop state</w:t>
      </w:r>
    </w:p>
    <w:p w14:paraId="3868162C" w14:textId="77777777" w:rsidR="00D5693D" w:rsidRDefault="001C19C0">
      <w:pPr>
        <w:ind w:firstLineChars="100" w:firstLine="240"/>
        <w:rPr>
          <w:rFonts w:ascii="Times New Roman" w:hAnsi="Times New Roman" w:cs="Times New Roman"/>
          <w:strike/>
          <w:color w:val="000000" w:themeColor="text1"/>
          <w:sz w:val="24"/>
        </w:rPr>
      </w:pPr>
      <w:r>
        <w:rPr>
          <w:rFonts w:ascii="Times New Roman" w:hAnsi="Times New Roman" w:cs="Times New Roman" w:hint="eastAsia"/>
          <w:sz w:val="24"/>
        </w:rPr>
        <w:t>Once the rescheduling procedure is triggered, the shop state should be updated at first.</w:t>
      </w:r>
    </w:p>
    <w:p w14:paraId="0C27796B" w14:textId="77777777" w:rsidR="00D5693D" w:rsidRDefault="001C19C0">
      <w:pPr>
        <w:numPr>
          <w:ilvl w:val="0"/>
          <w:numId w:val="17"/>
        </w:numPr>
        <w:rPr>
          <w:rFonts w:ascii="Times New Roman" w:hAnsi="Times New Roman" w:cs="Times New Roman"/>
          <w:sz w:val="24"/>
        </w:rPr>
      </w:pPr>
      <w:r>
        <w:rPr>
          <w:rFonts w:ascii="Times New Roman" w:hAnsi="Times New Roman" w:cs="Times New Roman"/>
          <w:sz w:val="24"/>
        </w:rPr>
        <w:t xml:space="preserve">At </w:t>
      </w:r>
      <w:r>
        <w:rPr>
          <w:rFonts w:ascii="Times New Roman" w:hAnsi="Times New Roman" w:cs="Times New Roman" w:hint="eastAsia"/>
          <w:sz w:val="24"/>
        </w:rPr>
        <w:t xml:space="preserve">time </w:t>
      </w:r>
      <w:r>
        <w:rPr>
          <w:rFonts w:ascii="Times New Roman" w:hAnsi="Times New Roman" w:cs="Times New Roman"/>
          <w:sz w:val="24"/>
        </w:rPr>
        <w:t>A, information left from the previous schedule should be collected, which includes the remaining unprocessed operations, and the operations that are being processed on each machine at A. Meanwhile, information about real-time events and the current available machines must also be gathered.</w:t>
      </w:r>
    </w:p>
    <w:p w14:paraId="6169B2C5" w14:textId="77777777" w:rsidR="00D5693D" w:rsidRDefault="001C19C0">
      <w:pPr>
        <w:numPr>
          <w:ilvl w:val="0"/>
          <w:numId w:val="17"/>
        </w:numP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Update the available time for all the machines.</w:t>
      </w:r>
    </w:p>
    <w:p w14:paraId="2EFC128C" w14:textId="77777777" w:rsidR="00D5693D" w:rsidRDefault="001C19C0">
      <w:pPr>
        <w:numPr>
          <w:ilvl w:val="0"/>
          <w:numId w:val="17"/>
        </w:numPr>
        <w:rPr>
          <w:rFonts w:ascii="Times New Roman" w:hAnsi="Times New Roman" w:cs="Times New Roman"/>
          <w:sz w:val="24"/>
        </w:rPr>
      </w:pPr>
      <w:r>
        <w:rPr>
          <w:rFonts w:ascii="Times New Roman" w:hAnsi="Times New Roman" w:cs="Times New Roman" w:hint="eastAsia"/>
          <w:sz w:val="24"/>
        </w:rPr>
        <w:t>Update the release time for all the jobs</w:t>
      </w:r>
    </w:p>
    <w:p w14:paraId="17605CAE" w14:textId="77777777" w:rsidR="00D5693D" w:rsidRDefault="001C19C0">
      <w:pPr>
        <w:numPr>
          <w:ilvl w:val="0"/>
          <w:numId w:val="6"/>
        </w:numPr>
        <w:spacing w:beforeLines="50" w:before="159" w:afterLines="50" w:after="159"/>
        <w:jc w:val="left"/>
        <w:outlineLvl w:val="0"/>
        <w:rPr>
          <w:rFonts w:ascii="Times New Roman" w:hAnsi="Times New Roman" w:cs="Times New Roman"/>
          <w:color w:val="0000FF"/>
          <w:sz w:val="24"/>
        </w:rPr>
      </w:pPr>
      <w:bookmarkStart w:id="73" w:name="_Toc9343_WPSOffice_Level1"/>
      <w:r>
        <w:rPr>
          <w:rFonts w:ascii="Times New Roman" w:hAnsi="Times New Roman" w:cs="Times New Roman"/>
          <w:color w:val="0000FF"/>
          <w:sz w:val="24"/>
        </w:rPr>
        <w:t>Experimental design and results</w:t>
      </w:r>
      <w:bookmarkEnd w:id="73"/>
    </w:p>
    <w:p w14:paraId="66D02E30" w14:textId="77777777" w:rsidR="00D5693D" w:rsidRDefault="001C19C0">
      <w:pPr>
        <w:spacing w:beforeLines="50" w:before="159" w:afterLines="50" w:after="159"/>
        <w:ind w:firstLineChars="100" w:firstLine="240"/>
        <w:rPr>
          <w:rFonts w:ascii="Times New Roman" w:hAnsi="Times New Roman" w:cs="Times New Roman"/>
          <w:sz w:val="24"/>
        </w:rPr>
      </w:pPr>
      <w:r>
        <w:rPr>
          <w:rFonts w:ascii="Times New Roman" w:hAnsi="Times New Roman" w:cs="Times New Roman" w:hint="eastAsia"/>
          <w:sz w:val="24"/>
        </w:rPr>
        <w:t>5.1 Experimental design</w:t>
      </w:r>
    </w:p>
    <w:p w14:paraId="5B88E35E" w14:textId="77777777" w:rsidR="006C0F69" w:rsidRPr="00FC0C9B" w:rsidRDefault="006C0F69" w:rsidP="00FC0C9B">
      <w:pPr>
        <w:ind w:firstLineChars="100" w:firstLine="240"/>
        <w:rPr>
          <w:rFonts w:ascii="Times New Roman" w:hAnsi="Times New Roman" w:cs="Times New Roman"/>
          <w:sz w:val="24"/>
        </w:rPr>
      </w:pPr>
      <w:r>
        <w:rPr>
          <w:rFonts w:ascii="Times New Roman" w:hAnsi="Times New Roman" w:cs="Times New Roman"/>
          <w:sz w:val="24"/>
        </w:rPr>
        <w:t>T</w:t>
      </w:r>
      <w:r w:rsidRPr="006C0F69">
        <w:rPr>
          <w:rFonts w:ascii="Times New Roman" w:hAnsi="Times New Roman" w:cs="Times New Roman"/>
          <w:sz w:val="24"/>
        </w:rPr>
        <w:t xml:space="preserve">here are no </w:t>
      </w:r>
      <w:r>
        <w:rPr>
          <w:rFonts w:ascii="Times New Roman" w:hAnsi="Times New Roman" w:cs="Times New Roman"/>
          <w:sz w:val="24"/>
        </w:rPr>
        <w:t>detailed benchmark instances for DJSSP so far</w:t>
      </w:r>
      <w:r w:rsidRPr="006C0F69">
        <w:rPr>
          <w:rFonts w:ascii="Times New Roman" w:hAnsi="Times New Roman" w:cs="Times New Roman"/>
          <w:sz w:val="24"/>
        </w:rPr>
        <w:t>.</w:t>
      </w:r>
      <w:r>
        <w:rPr>
          <w:rFonts w:ascii="Times New Roman" w:hAnsi="Times New Roman" w:cs="Times New Roman"/>
          <w:sz w:val="24"/>
        </w:rPr>
        <w:t xml:space="preserve"> In order to evaluate the</w:t>
      </w:r>
      <w:r>
        <w:rPr>
          <w:rFonts w:ascii="Times New Roman" w:hAnsi="Times New Roman" w:cs="Times New Roman" w:hint="eastAsia"/>
          <w:sz w:val="24"/>
        </w:rPr>
        <w:t xml:space="preserve"> </w:t>
      </w:r>
      <w:r w:rsidRPr="006C0F69">
        <w:rPr>
          <w:rFonts w:ascii="Times New Roman" w:hAnsi="Times New Roman" w:cs="Times New Roman"/>
          <w:sz w:val="24"/>
        </w:rPr>
        <w:t>performance of the proposed solution methods</w:t>
      </w:r>
      <w:r>
        <w:rPr>
          <w:rFonts w:ascii="Times New Roman" w:hAnsi="Times New Roman" w:cs="Times New Roman"/>
          <w:sz w:val="24"/>
        </w:rPr>
        <w:t xml:space="preserve">, </w:t>
      </w:r>
      <w:r w:rsidRPr="006C0F69">
        <w:rPr>
          <w:rFonts w:ascii="Times New Roman" w:hAnsi="Times New Roman" w:cs="Times New Roman"/>
          <w:sz w:val="24"/>
        </w:rPr>
        <w:t>dynamic job shop problem instances</w:t>
      </w:r>
      <w:r w:rsidR="00E46AEF">
        <w:rPr>
          <w:rFonts w:ascii="Times New Roman" w:hAnsi="Times New Roman" w:cs="Times New Roman"/>
          <w:sz w:val="24"/>
        </w:rPr>
        <w:t xml:space="preserve"> based on </w:t>
      </w:r>
      <w:r w:rsidR="00E46AEF" w:rsidRPr="00EF1FAA">
        <w:rPr>
          <w:rFonts w:ascii="Times New Roman" w:hAnsi="Times New Roman" w:cs="Times New Roman"/>
          <w:color w:val="00B0F0"/>
          <w:sz w:val="24"/>
        </w:rPr>
        <w:t>Lawrence (1984)</w:t>
      </w:r>
      <w:r w:rsidR="00E46AEF">
        <w:rPr>
          <w:rFonts w:ascii="Times New Roman" w:hAnsi="Times New Roman" w:cs="Times New Roman"/>
          <w:sz w:val="24"/>
        </w:rPr>
        <w:t xml:space="preserve"> static job shop benchmark problem instances </w:t>
      </w:r>
      <w:r>
        <w:rPr>
          <w:rFonts w:ascii="Times New Roman" w:hAnsi="Times New Roman" w:cs="Times New Roman"/>
          <w:sz w:val="24"/>
        </w:rPr>
        <w:t xml:space="preserve">generated in this paper. </w:t>
      </w:r>
      <w:r w:rsidRPr="006C0F69">
        <w:rPr>
          <w:rFonts w:ascii="Times New Roman" w:hAnsi="Times New Roman" w:cs="Times New Roman"/>
          <w:sz w:val="24"/>
        </w:rPr>
        <w:t>Each problem ta</w:t>
      </w:r>
      <w:r w:rsidR="00E46AEF">
        <w:rPr>
          <w:rFonts w:ascii="Times New Roman" w:hAnsi="Times New Roman" w:cs="Times New Roman"/>
          <w:sz w:val="24"/>
        </w:rPr>
        <w:t>kes into account dynamic events</w:t>
      </w:r>
      <w:r w:rsidR="00E46AEF">
        <w:rPr>
          <w:rFonts w:ascii="Times New Roman" w:hAnsi="Times New Roman" w:cs="Times New Roman" w:hint="eastAsia"/>
          <w:sz w:val="24"/>
        </w:rPr>
        <w:t xml:space="preserve"> </w:t>
      </w:r>
      <w:r w:rsidRPr="006C0F69">
        <w:rPr>
          <w:rFonts w:ascii="Times New Roman" w:hAnsi="Times New Roman" w:cs="Times New Roman"/>
          <w:sz w:val="24"/>
        </w:rPr>
        <w:t>such as machine breakdown, ne</w:t>
      </w:r>
      <w:r>
        <w:rPr>
          <w:rFonts w:ascii="Times New Roman" w:hAnsi="Times New Roman" w:cs="Times New Roman"/>
          <w:sz w:val="24"/>
        </w:rPr>
        <w:t>w job arrival, order cancellation and change in the</w:t>
      </w:r>
      <w:r>
        <w:rPr>
          <w:rFonts w:ascii="Times New Roman" w:hAnsi="Times New Roman" w:cs="Times New Roman" w:hint="eastAsia"/>
          <w:sz w:val="24"/>
        </w:rPr>
        <w:t xml:space="preserve"> </w:t>
      </w:r>
      <w:r w:rsidRPr="006C0F69">
        <w:rPr>
          <w:rFonts w:ascii="Times New Roman" w:hAnsi="Times New Roman" w:cs="Times New Roman"/>
          <w:sz w:val="24"/>
        </w:rPr>
        <w:t>processing time</w:t>
      </w:r>
      <w:r w:rsidR="001B5165">
        <w:rPr>
          <w:rFonts w:ascii="Times New Roman" w:hAnsi="Times New Roman" w:cs="Times New Roman"/>
          <w:sz w:val="24"/>
        </w:rPr>
        <w:t xml:space="preserve"> of an operation</w:t>
      </w:r>
      <w:r>
        <w:rPr>
          <w:rFonts w:ascii="Times New Roman" w:hAnsi="Times New Roman" w:cs="Times New Roman"/>
          <w:sz w:val="24"/>
        </w:rPr>
        <w:t>.</w:t>
      </w:r>
      <w:r w:rsidR="00747A72">
        <w:rPr>
          <w:rFonts w:ascii="Times New Roman" w:hAnsi="Times New Roman" w:cs="Times New Roman"/>
          <w:sz w:val="24"/>
        </w:rPr>
        <w:t xml:space="preserve"> The generated problem</w:t>
      </w:r>
      <w:r w:rsidR="00747A72">
        <w:rPr>
          <w:rFonts w:ascii="Times New Roman" w:hAnsi="Times New Roman" w:cs="Times New Roman" w:hint="eastAsia"/>
          <w:sz w:val="24"/>
        </w:rPr>
        <w:t xml:space="preserve"> </w:t>
      </w:r>
      <w:r w:rsidR="00747A72" w:rsidRPr="00747A72">
        <w:rPr>
          <w:rFonts w:ascii="Times New Roman" w:hAnsi="Times New Roman" w:cs="Times New Roman"/>
          <w:sz w:val="24"/>
        </w:rPr>
        <w:t>set is classified as small, medium and large-sized problems</w:t>
      </w:r>
      <w:r w:rsidR="00747A72">
        <w:rPr>
          <w:rFonts w:ascii="Times New Roman" w:hAnsi="Times New Roman" w:cs="Times New Roman"/>
          <w:sz w:val="24"/>
        </w:rPr>
        <w:t>.</w:t>
      </w:r>
      <w:r w:rsidR="00747A72" w:rsidRPr="00747A72">
        <w:rPr>
          <w:rFonts w:ascii="Times New Roman" w:hAnsi="Times New Roman" w:cs="Times New Roman"/>
          <w:sz w:val="24"/>
        </w:rPr>
        <w:t xml:space="preserve"> </w:t>
      </w:r>
      <w:r w:rsidR="00747A72">
        <w:rPr>
          <w:rFonts w:ascii="Times New Roman" w:hAnsi="Times New Roman" w:cs="Times New Roman"/>
          <w:sz w:val="24"/>
        </w:rPr>
        <w:t>Problems which have less than 60 operations are categorized as small size problems (5×5,</w:t>
      </w:r>
      <w:r w:rsidR="00747A72" w:rsidRPr="006F15E8">
        <w:rPr>
          <w:rFonts w:ascii="Times New Roman" w:hAnsi="Times New Roman" w:cs="Times New Roman"/>
          <w:sz w:val="24"/>
        </w:rPr>
        <w:t xml:space="preserve"> </w:t>
      </w:r>
      <w:r w:rsidR="00747A72">
        <w:rPr>
          <w:rFonts w:ascii="Times New Roman" w:hAnsi="Times New Roman" w:cs="Times New Roman"/>
          <w:sz w:val="24"/>
        </w:rPr>
        <w:t>6×5,</w:t>
      </w:r>
      <w:r w:rsidR="00747A72" w:rsidRPr="006F15E8">
        <w:rPr>
          <w:rFonts w:ascii="Times New Roman" w:hAnsi="Times New Roman" w:cs="Times New Roman"/>
          <w:sz w:val="24"/>
        </w:rPr>
        <w:t xml:space="preserve"> </w:t>
      </w:r>
      <w:r w:rsidR="00747A72">
        <w:rPr>
          <w:rFonts w:ascii="Times New Roman" w:hAnsi="Times New Roman" w:cs="Times New Roman"/>
          <w:sz w:val="24"/>
        </w:rPr>
        <w:t>8×5, 10×5). Problems which have between 60 and 100 operations are categorized as medium size problems (10×6, 15×5, 10×8,</w:t>
      </w:r>
      <w:r w:rsidR="00747A72" w:rsidRPr="006F15E8">
        <w:rPr>
          <w:rFonts w:ascii="Times New Roman" w:hAnsi="Times New Roman" w:cs="Times New Roman"/>
          <w:sz w:val="24"/>
        </w:rPr>
        <w:t xml:space="preserve"> </w:t>
      </w:r>
      <w:r w:rsidR="00747A72">
        <w:rPr>
          <w:rFonts w:ascii="Times New Roman" w:hAnsi="Times New Roman" w:cs="Times New Roman"/>
          <w:sz w:val="24"/>
        </w:rPr>
        <w:t>10×9) and problems which have 100 or more operations are categorized as large size problems (</w:t>
      </w:r>
      <w:r w:rsidR="003E5DE9">
        <w:rPr>
          <w:rFonts w:ascii="Times New Roman" w:hAnsi="Times New Roman" w:cs="Times New Roman"/>
          <w:sz w:val="24"/>
        </w:rPr>
        <w:t>10×10, 20×5, 22×5, 12×10, 13×10,</w:t>
      </w:r>
      <w:r w:rsidR="003E5DE9" w:rsidRPr="006F15E8">
        <w:rPr>
          <w:rFonts w:ascii="Times New Roman" w:hAnsi="Times New Roman" w:cs="Times New Roman"/>
          <w:sz w:val="24"/>
        </w:rPr>
        <w:t xml:space="preserve"> </w:t>
      </w:r>
      <w:r w:rsidR="003E5DE9">
        <w:rPr>
          <w:rFonts w:ascii="Times New Roman" w:hAnsi="Times New Roman" w:cs="Times New Roman"/>
          <w:sz w:val="24"/>
        </w:rPr>
        <w:t>20×7, 15×10</w:t>
      </w:r>
      <w:r w:rsidR="00747A72">
        <w:rPr>
          <w:rFonts w:ascii="Times New Roman" w:hAnsi="Times New Roman" w:cs="Times New Roman"/>
          <w:sz w:val="24"/>
        </w:rPr>
        <w:t>)</w:t>
      </w:r>
      <w:r w:rsidR="00747A72">
        <w:rPr>
          <w:rFonts w:ascii="Times New Roman" w:hAnsi="Times New Roman" w:cs="Times New Roman" w:hint="eastAsia"/>
          <w:sz w:val="24"/>
        </w:rPr>
        <w:t>.</w:t>
      </w:r>
      <w:r w:rsidR="00E058DD">
        <w:rPr>
          <w:rFonts w:ascii="Times New Roman" w:hAnsi="Times New Roman" w:cs="Times New Roman"/>
          <w:sz w:val="24"/>
        </w:rPr>
        <w:t xml:space="preserve"> </w:t>
      </w:r>
      <w:r w:rsidR="00E058DD" w:rsidRPr="00E058DD">
        <w:rPr>
          <w:rFonts w:ascii="Times New Roman" w:hAnsi="Times New Roman" w:cs="Times New Roman"/>
          <w:sz w:val="24"/>
        </w:rPr>
        <w:t>The benchmark instances are given in</w:t>
      </w:r>
      <w:r w:rsidR="00E058DD">
        <w:rPr>
          <w:rFonts w:ascii="Times New Roman" w:hAnsi="Times New Roman" w:cs="Times New Roman"/>
          <w:sz w:val="24"/>
        </w:rPr>
        <w:t xml:space="preserve"> </w:t>
      </w:r>
      <w:r w:rsidR="00E058DD" w:rsidRPr="00E058DD">
        <w:rPr>
          <w:rFonts w:ascii="Times New Roman" w:hAnsi="Times New Roman" w:cs="Times New Roman"/>
          <w:b/>
          <w:color w:val="7030A0"/>
          <w:sz w:val="24"/>
        </w:rPr>
        <w:t>(Github Address)</w:t>
      </w:r>
      <w:r w:rsidR="00E058DD">
        <w:rPr>
          <w:rFonts w:ascii="Times New Roman" w:hAnsi="Times New Roman" w:cs="Times New Roman"/>
          <w:color w:val="7030A0"/>
          <w:sz w:val="24"/>
        </w:rPr>
        <w:t>.</w:t>
      </w:r>
      <w:r w:rsidR="00E058DD">
        <w:rPr>
          <w:rFonts w:ascii="Times New Roman" w:hAnsi="Times New Roman" w:cs="Times New Roman"/>
          <w:sz w:val="24"/>
        </w:rPr>
        <w:t xml:space="preserve"> The</w:t>
      </w:r>
      <w:r w:rsidR="00747A72">
        <w:rPr>
          <w:rFonts w:ascii="Times New Roman" w:hAnsi="Times New Roman" w:cs="Times New Roman"/>
          <w:sz w:val="24"/>
        </w:rPr>
        <w:t xml:space="preserve"> proposed approach is coded using Python programming language and tested on a PC with Intel Core i7 3.60 GHz CPU and 8 GB of RAM. </w:t>
      </w:r>
    </w:p>
    <w:p w14:paraId="2D87779F"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In order to illustrate the potential of the proposed method for DJSS problem, it is compared with some common dispatching rules </w:t>
      </w:r>
      <w:r w:rsidR="00392A0F">
        <w:rPr>
          <w:rFonts w:ascii="Times New Roman" w:hAnsi="Times New Roman" w:cs="Times New Roman"/>
          <w:sz w:val="24"/>
        </w:rPr>
        <w:t xml:space="preserve">that widely used in literature </w:t>
      </w:r>
      <w:r w:rsidR="00392A0F" w:rsidRPr="00AB758A">
        <w:rPr>
          <w:rFonts w:ascii="Times New Roman" w:hAnsi="Times New Roman" w:cs="Times New Roman"/>
          <w:color w:val="00B0F0"/>
          <w:sz w:val="24"/>
        </w:rPr>
        <w:fldChar w:fldCharType="begin"/>
      </w:r>
      <w:r w:rsidR="00392A0F" w:rsidRPr="00AB758A">
        <w:rPr>
          <w:rFonts w:ascii="Times New Roman" w:hAnsi="Times New Roman" w:cs="Times New Roman"/>
          <w:color w:val="00B0F0"/>
          <w:sz w:val="24"/>
        </w:rPr>
        <w:instrText xml:space="preserve"> ADDIN EN.CITE &lt;EndNote&gt;&lt;Cite&gt;&lt;Author&gt;Dominic&lt;/Author&gt;&lt;Year&gt;2004&lt;/Year&gt;&lt;RecNum&gt;714&lt;/RecNum&gt;&lt;DisplayText&gt;(Dominic, Kaliyamoorthy et al. 2004)&lt;/DisplayText&gt;&lt;record&gt;&lt;rec-number&gt;714&lt;/rec-number&gt;&lt;foreign-keys&gt;&lt;key app="EN" db-id="d0v02awxrrz0fjewfv4psd510tedsrv2tss2" timestamp="1560664077"&gt;714&lt;/key&gt;&lt;/foreign-keys&gt;&lt;ref-type name="Journal Article"&gt;17&lt;/ref-type&gt;&lt;contributors&gt;&lt;authors&gt;&lt;author&gt;Dominic, P. D. D.&lt;/author&gt;&lt;author&gt;Kaliyamoorthy, S.&lt;/author&gt;&lt;author&gt;Kumar, M. S.&lt;/author&gt;&lt;/authors&gt;&lt;/contributors&gt;&lt;titles&gt;&lt;title&gt;Efficient dispatching rules for dynamic job shop scheduling&lt;/title&gt;&lt;secondary-title&gt;International Journal of Advanced Manufacturing Technology&lt;/secondary-title&gt;&lt;/titles&gt;&lt;periodical&gt;&lt;full-title&gt;International Journal of Advanced Manufacturing Technology&lt;/full-title&gt;&lt;/periodical&gt;&lt;pages&gt;70-75&lt;/pages&gt;&lt;volume&gt;24&lt;/volume&gt;&lt;number&gt;1-2&lt;/number&gt;&lt;dates&gt;&lt;year&gt;2004&lt;/year&gt;&lt;pub-dates&gt;&lt;date&gt;Jul&lt;/date&gt;&lt;/pub-dates&gt;&lt;/dates&gt;&lt;isbn&gt;0268-3768&lt;/isbn&gt;&lt;accession-num&gt;WOS:000222862800008&lt;/accession-num&gt;&lt;urls&gt;&lt;related-urls&gt;&lt;url&gt;&amp;lt;Go to ISI&amp;gt;://WOS:000222862800008&lt;/url&gt;&lt;/related-urls&gt;&lt;/urls&gt;&lt;electronic-resource-num&gt;10.1007/s00170-002-1534-5&lt;/electronic-resource-num&gt;&lt;/record&gt;&lt;/Cite&gt;&lt;/EndNote&gt;</w:instrText>
      </w:r>
      <w:r w:rsidR="00392A0F" w:rsidRPr="00AB758A">
        <w:rPr>
          <w:rFonts w:ascii="Times New Roman" w:hAnsi="Times New Roman" w:cs="Times New Roman"/>
          <w:color w:val="00B0F0"/>
          <w:sz w:val="24"/>
        </w:rPr>
        <w:fldChar w:fldCharType="separate"/>
      </w:r>
      <w:r w:rsidR="00392A0F" w:rsidRPr="00AB758A">
        <w:rPr>
          <w:rFonts w:ascii="Times New Roman" w:hAnsi="Times New Roman" w:cs="Times New Roman"/>
          <w:noProof/>
          <w:color w:val="00B0F0"/>
          <w:sz w:val="24"/>
        </w:rPr>
        <w:t>(Dominic, Kaliyamoorthy et al. 2004)</w:t>
      </w:r>
      <w:r w:rsidR="00392A0F" w:rsidRPr="00AB758A">
        <w:rPr>
          <w:rFonts w:ascii="Times New Roman" w:hAnsi="Times New Roman" w:cs="Times New Roman"/>
          <w:color w:val="00B0F0"/>
          <w:sz w:val="24"/>
        </w:rPr>
        <w:fldChar w:fldCharType="end"/>
      </w:r>
      <w:r w:rsidR="00AB758A" w:rsidRPr="00AB758A">
        <w:rPr>
          <w:color w:val="00B0F0"/>
        </w:rPr>
        <w:t xml:space="preserve"> </w:t>
      </w:r>
      <w:r w:rsidR="00AB758A" w:rsidRPr="00AB758A">
        <w:rPr>
          <w:rFonts w:ascii="Times New Roman" w:hAnsi="Times New Roman" w:cs="Times New Roman"/>
          <w:color w:val="00B0F0"/>
          <w:sz w:val="24"/>
        </w:rPr>
        <w:fldChar w:fldCharType="begin"/>
      </w:r>
      <w:r w:rsidR="00AB758A" w:rsidRPr="00AB758A">
        <w:rPr>
          <w:rFonts w:ascii="Times New Roman" w:hAnsi="Times New Roman" w:cs="Times New Roman"/>
          <w:color w:val="00B0F0"/>
          <w:sz w:val="24"/>
        </w:rPr>
        <w:instrText xml:space="preserve"> ADDIN EN.CITE &lt;EndNote&gt;&lt;Cite&gt;&lt;Author&gt;Sha&lt;/Author&gt;&lt;Year&gt;2005&lt;/Year&gt;&lt;RecNum&gt;715&lt;/RecNum&gt;&lt;DisplayText&gt;(Sha and Liu 2005)&lt;/DisplayText&gt;&lt;record&gt;&lt;rec-number&gt;715&lt;/rec-number&gt;&lt;foreign-keys&gt;&lt;key app="EN" db-id="d0v02awxrrz0fjewfv4psd510tedsrv2tss2" timestamp="1560664216"&gt;715&lt;/key&gt;&lt;/foreign-keys&gt;&lt;ref-type name="Journal Article"&gt;17&lt;/ref-type&gt;&lt;contributors&gt;&lt;authors&gt;&lt;author&gt;Sha, D. Y.&lt;/author&gt;&lt;author&gt;Liu, C. H.&lt;/author&gt;&lt;/authors&gt;&lt;/contributors&gt;&lt;titles&gt;&lt;title&gt;Using data mining for due date assignment in a dynamic job shop environment&lt;/title&gt;&lt;secondary-title&gt;International Journal of Advanced Manufacturing Technology&lt;/secondary-title&gt;&lt;/titles&gt;&lt;periodical&gt;&lt;full-title&gt;International Journal of Advanced Manufacturing Technology&lt;/full-title&gt;&lt;/periodical&gt;&lt;pages&gt;1164-1174&lt;/pages&gt;&lt;volume&gt;25&lt;/volume&gt;&lt;number&gt;11-12&lt;/number&gt;&lt;dates&gt;&lt;year&gt;2005&lt;/year&gt;&lt;pub-dates&gt;&lt;date&gt;Jun&lt;/date&gt;&lt;/pub-dates&gt;&lt;/dates&gt;&lt;isbn&gt;0268-3768&lt;/isbn&gt;&lt;accession-num&gt;WOS:000229274600013&lt;/accession-num&gt;&lt;urls&gt;&lt;related-urls&gt;&lt;url&gt;&amp;lt;Go to ISI&amp;gt;://WOS:000229274600013&lt;/url&gt;&lt;/related-urls&gt;&lt;/urls&gt;&lt;electronic-resource-num&gt;10.1007/s00170-003-1937-y&lt;/electronic-resource-num&gt;&lt;/record&gt;&lt;/Cite&gt;&lt;/EndNote&gt;</w:instrText>
      </w:r>
      <w:r w:rsidR="00AB758A" w:rsidRPr="00AB758A">
        <w:rPr>
          <w:rFonts w:ascii="Times New Roman" w:hAnsi="Times New Roman" w:cs="Times New Roman"/>
          <w:color w:val="00B0F0"/>
          <w:sz w:val="24"/>
        </w:rPr>
        <w:fldChar w:fldCharType="separate"/>
      </w:r>
      <w:r w:rsidR="00AB758A" w:rsidRPr="00AB758A">
        <w:rPr>
          <w:rFonts w:ascii="Times New Roman" w:hAnsi="Times New Roman" w:cs="Times New Roman"/>
          <w:noProof/>
          <w:color w:val="00B0F0"/>
          <w:sz w:val="24"/>
        </w:rPr>
        <w:t>(Sha and Liu 2005)</w:t>
      </w:r>
      <w:r w:rsidR="00AB758A" w:rsidRPr="00AB758A">
        <w:rPr>
          <w:rFonts w:ascii="Times New Roman" w:hAnsi="Times New Roman" w:cs="Times New Roman"/>
          <w:color w:val="00B0F0"/>
          <w:sz w:val="24"/>
        </w:rPr>
        <w:fldChar w:fldCharType="end"/>
      </w:r>
      <w:r w:rsidR="00AB758A" w:rsidRPr="00AB758A">
        <w:rPr>
          <w:color w:val="00B0F0"/>
        </w:rPr>
        <w:t xml:space="preserve"> </w:t>
      </w:r>
      <w:r w:rsidR="00AB758A" w:rsidRPr="00AB758A">
        <w:rPr>
          <w:rFonts w:ascii="Times New Roman" w:hAnsi="Times New Roman" w:cs="Times New Roman"/>
          <w:color w:val="00B0F0"/>
          <w:sz w:val="24"/>
        </w:rPr>
        <w:fldChar w:fldCharType="begin"/>
      </w:r>
      <w:r w:rsidR="00AB758A" w:rsidRPr="00AB758A">
        <w:rPr>
          <w:rFonts w:ascii="Times New Roman" w:hAnsi="Times New Roman" w:cs="Times New Roman"/>
          <w:color w:val="00B0F0"/>
          <w:sz w:val="24"/>
        </w:rPr>
        <w:instrText xml:space="preserve"> ADDIN EN.CITE &lt;EndNote&gt;&lt;Cite&gt;&lt;Author&gt;Zandieh&lt;/Author&gt;&lt;Year&gt;2010&lt;/Year&gt;&lt;RecNum&gt;716&lt;/RecNum&gt;&lt;DisplayText&gt;(Zandieh and Adibi 2010)&lt;/DisplayText&gt;&lt;record&gt;&lt;rec-number&gt;716&lt;/rec-number&gt;&lt;foreign-keys&gt;&lt;key app="EN" db-id="d0v02awxrrz0fjewfv4psd510tedsrv2tss2" timestamp="1560664280"&gt;716&lt;/key&gt;&lt;/foreign-keys&gt;&lt;ref-type name="Journal Article"&gt;17&lt;/ref-type&gt;&lt;contributors&gt;&lt;authors&gt;&lt;author&gt;Zandieh, M.&lt;/author&gt;&lt;author&gt;Adibi, M. A.&lt;/author&gt;&lt;/authors&gt;&lt;/contributors&gt;&lt;titles&gt;&lt;title&gt;Dynamic job shop scheduling using variable neighbourhood search&lt;/title&gt;&lt;secondary-title&gt;International Journal of Production Research&lt;/secondary-title&gt;&lt;/titles&gt;&lt;periodical&gt;&lt;full-title&gt;International Journal of Production Research&lt;/full-title&gt;&lt;/periodical&gt;&lt;pages&gt;2449-2458&lt;/pages&gt;&lt;volume&gt;48&lt;/volume&gt;&lt;number&gt;8&lt;/number&gt;&lt;dates&gt;&lt;year&gt;2010&lt;/year&gt;&lt;pub-dates&gt;&lt;date&gt;2010&lt;/date&gt;&lt;/pub-dates&gt;&lt;/dates&gt;&lt;isbn&gt;0020-7543&lt;/isbn&gt;&lt;accession-num&gt;WOS:000276469700016&lt;/accession-num&gt;&lt;urls&gt;&lt;related-urls&gt;&lt;url&gt;&amp;lt;Go to ISI&amp;gt;://WOS:000276469700016&lt;/url&gt;&lt;/related-urls&gt;&lt;/urls&gt;&lt;electronic-resource-num&gt;10.1080/00207540802662896&lt;/electronic-resource-num&gt;&lt;/record&gt;&lt;/Cite&gt;&lt;/EndNote&gt;</w:instrText>
      </w:r>
      <w:r w:rsidR="00AB758A" w:rsidRPr="00AB758A">
        <w:rPr>
          <w:rFonts w:ascii="Times New Roman" w:hAnsi="Times New Roman" w:cs="Times New Roman"/>
          <w:color w:val="00B0F0"/>
          <w:sz w:val="24"/>
        </w:rPr>
        <w:fldChar w:fldCharType="separate"/>
      </w:r>
      <w:r w:rsidR="00AB758A" w:rsidRPr="00AB758A">
        <w:rPr>
          <w:rFonts w:ascii="Times New Roman" w:hAnsi="Times New Roman" w:cs="Times New Roman"/>
          <w:noProof/>
          <w:color w:val="00B0F0"/>
          <w:sz w:val="24"/>
        </w:rPr>
        <w:t>(Zandieh and Adibi 2010)</w:t>
      </w:r>
      <w:r w:rsidR="00AB758A" w:rsidRPr="00AB758A">
        <w:rPr>
          <w:rFonts w:ascii="Times New Roman" w:hAnsi="Times New Roman" w:cs="Times New Roman"/>
          <w:color w:val="00B0F0"/>
          <w:sz w:val="24"/>
        </w:rPr>
        <w:fldChar w:fldCharType="end"/>
      </w:r>
      <w:r w:rsidR="00392A0F">
        <w:rPr>
          <w:rFonts w:ascii="Times New Roman" w:hAnsi="Times New Roman" w:cs="Times New Roman"/>
          <w:sz w:val="24"/>
        </w:rPr>
        <w:t xml:space="preserve">. </w:t>
      </w:r>
      <w:r>
        <w:rPr>
          <w:rFonts w:ascii="Times New Roman" w:hAnsi="Times New Roman" w:cs="Times New Roman"/>
          <w:sz w:val="24"/>
        </w:rPr>
        <w:t>A list of these rules is as follows:</w:t>
      </w:r>
    </w:p>
    <w:p w14:paraId="4104ECDF" w14:textId="77777777" w:rsidR="00D5693D" w:rsidRDefault="001C19C0">
      <w:pPr>
        <w:rPr>
          <w:rFonts w:ascii="Times New Roman" w:hAnsi="Times New Roman" w:cs="Times New Roman"/>
          <w:sz w:val="24"/>
        </w:rPr>
      </w:pPr>
      <w:r>
        <w:rPr>
          <w:rFonts w:ascii="Times New Roman" w:hAnsi="Times New Roman" w:cs="Times New Roman"/>
          <w:sz w:val="24"/>
        </w:rPr>
        <w:lastRenderedPageBreak/>
        <w:t>● SPT (Shortest Processing Time First): Highest priority is given to the waiting operation with the shortest operation time</w:t>
      </w:r>
    </w:p>
    <w:p w14:paraId="7500063E" w14:textId="77777777" w:rsidR="00D5693D" w:rsidRDefault="001C19C0">
      <w:pPr>
        <w:rPr>
          <w:rFonts w:ascii="Times New Roman" w:hAnsi="Times New Roman" w:cs="Times New Roman"/>
          <w:sz w:val="24"/>
        </w:rPr>
      </w:pPr>
      <w:r>
        <w:rPr>
          <w:rFonts w:ascii="Times New Roman" w:hAnsi="Times New Roman" w:cs="Times New Roman"/>
          <w:sz w:val="24"/>
        </w:rPr>
        <w:t>● LPT (Longest Processing Time First): Highest priority is given to the waiting operation with the longest operation time.</w:t>
      </w:r>
    </w:p>
    <w:p w14:paraId="1CFC738F" w14:textId="77777777" w:rsidR="00D5693D" w:rsidRDefault="001C19C0">
      <w:pPr>
        <w:rPr>
          <w:rFonts w:ascii="Times New Roman" w:hAnsi="Times New Roman" w:cs="Times New Roman"/>
          <w:sz w:val="24"/>
        </w:rPr>
      </w:pPr>
      <w:r>
        <w:rPr>
          <w:rFonts w:ascii="Times New Roman" w:hAnsi="Times New Roman" w:cs="Times New Roman"/>
          <w:sz w:val="24"/>
        </w:rPr>
        <w:t>● FIFO</w:t>
      </w:r>
      <w:r w:rsidR="0040008F">
        <w:rPr>
          <w:rFonts w:ascii="Times New Roman" w:hAnsi="Times New Roman" w:cs="Times New Roman"/>
          <w:sz w:val="24"/>
        </w:rPr>
        <w:t xml:space="preserve"> </w:t>
      </w:r>
      <w:r>
        <w:rPr>
          <w:rFonts w:ascii="Times New Roman" w:hAnsi="Times New Roman" w:cs="Times New Roman"/>
          <w:sz w:val="24"/>
        </w:rPr>
        <w:t>(The first in first out):</w:t>
      </w:r>
      <w:r w:rsidR="0040008F">
        <w:rPr>
          <w:rFonts w:ascii="Times New Roman" w:hAnsi="Times New Roman" w:cs="Times New Roman"/>
          <w:sz w:val="24"/>
        </w:rPr>
        <w:t xml:space="preserve"> </w:t>
      </w:r>
      <w:r>
        <w:rPr>
          <w:rFonts w:ascii="Times New Roman" w:hAnsi="Times New Roman" w:cs="Times New Roman"/>
          <w:sz w:val="24"/>
        </w:rPr>
        <w:t>Highest priority is given to the waiting operation that arrived to the queue first.</w:t>
      </w:r>
    </w:p>
    <w:p w14:paraId="1BE9F251" w14:textId="77777777" w:rsidR="00D5693D" w:rsidRDefault="001C19C0">
      <w:pPr>
        <w:rPr>
          <w:rFonts w:ascii="Times New Roman" w:hAnsi="Times New Roman" w:cs="Times New Roman"/>
          <w:sz w:val="24"/>
        </w:rPr>
      </w:pPr>
      <w:r>
        <w:rPr>
          <w:rFonts w:ascii="Times New Roman" w:hAnsi="Times New Roman" w:cs="Times New Roman"/>
          <w:sz w:val="24"/>
        </w:rPr>
        <w:t>● LIFO</w:t>
      </w:r>
      <w:r w:rsidR="0040008F">
        <w:rPr>
          <w:rFonts w:ascii="Times New Roman" w:hAnsi="Times New Roman" w:cs="Times New Roman"/>
          <w:sz w:val="24"/>
        </w:rPr>
        <w:t xml:space="preserve"> </w:t>
      </w:r>
      <w:r>
        <w:rPr>
          <w:rFonts w:ascii="Times New Roman" w:hAnsi="Times New Roman" w:cs="Times New Roman"/>
          <w:sz w:val="24"/>
        </w:rPr>
        <w:t>(The last in first out):</w:t>
      </w:r>
      <w:r w:rsidR="0040008F">
        <w:rPr>
          <w:rFonts w:ascii="Times New Roman" w:hAnsi="Times New Roman" w:cs="Times New Roman"/>
          <w:sz w:val="24"/>
        </w:rPr>
        <w:t xml:space="preserve"> </w:t>
      </w:r>
      <w:r>
        <w:rPr>
          <w:rFonts w:ascii="Times New Roman" w:hAnsi="Times New Roman" w:cs="Times New Roman"/>
          <w:sz w:val="24"/>
        </w:rPr>
        <w:t>Highest priority is given to the waiting operation that arrived to the queue last.</w:t>
      </w:r>
    </w:p>
    <w:p w14:paraId="7901DE32" w14:textId="77777777" w:rsidR="00D5693D" w:rsidRDefault="001C19C0">
      <w:pPr>
        <w:rPr>
          <w:rFonts w:ascii="Times New Roman" w:hAnsi="Times New Roman" w:cs="Times New Roman"/>
          <w:sz w:val="24"/>
        </w:rPr>
      </w:pPr>
      <w:r>
        <w:rPr>
          <w:rFonts w:ascii="Times New Roman" w:hAnsi="Times New Roman" w:cs="Times New Roman"/>
          <w:sz w:val="24"/>
        </w:rPr>
        <w:t>●SRPT (Shortest Remaining Processing Time First): Highest priority is given to the waiting operation associated with the job having the least total processing time remaining to be done.</w:t>
      </w:r>
    </w:p>
    <w:p w14:paraId="57B61D06" w14:textId="77777777" w:rsidR="00D5693D" w:rsidRDefault="001C19C0">
      <w:pPr>
        <w:rPr>
          <w:rFonts w:ascii="Times New Roman" w:hAnsi="Times New Roman" w:cs="Times New Roman"/>
          <w:sz w:val="24"/>
        </w:rPr>
      </w:pPr>
      <w:r>
        <w:rPr>
          <w:rFonts w:ascii="Times New Roman" w:hAnsi="Times New Roman" w:cs="Times New Roman"/>
          <w:sz w:val="24"/>
        </w:rPr>
        <w:t>●LRPT (Longest Remaining Processing Time First): Highest priority is given to the waiting operation associated with the job having the most amount of total processing time remaining</w:t>
      </w:r>
      <w:r>
        <w:rPr>
          <w:rFonts w:ascii="Times New Roman" w:hAnsi="Times New Roman" w:cs="Times New Roman" w:hint="eastAsia"/>
          <w:sz w:val="24"/>
        </w:rPr>
        <w:t xml:space="preserve"> </w:t>
      </w:r>
      <w:r>
        <w:rPr>
          <w:rFonts w:ascii="Times New Roman" w:hAnsi="Times New Roman" w:cs="Times New Roman"/>
          <w:sz w:val="24"/>
        </w:rPr>
        <w:t>to be done.</w:t>
      </w:r>
    </w:p>
    <w:p w14:paraId="00844893" w14:textId="77777777" w:rsidR="00D5693D" w:rsidRDefault="001C19C0">
      <w:pPr>
        <w:ind w:firstLineChars="100" w:firstLine="240"/>
        <w:rPr>
          <w:rFonts w:ascii="Times New Roman" w:hAnsi="Times New Roman" w:cs="Times New Roman"/>
          <w:color w:val="FF0000"/>
          <w:sz w:val="24"/>
        </w:rPr>
      </w:pPr>
      <w:r>
        <w:rPr>
          <w:rFonts w:ascii="Times New Roman" w:hAnsi="Times New Roman" w:cs="Times New Roman"/>
          <w:sz w:val="24"/>
        </w:rPr>
        <w:t xml:space="preserve">For each problem, the proposed methods are run 5 times and the best results that give a minimum completion time are accepted as the solution. </w:t>
      </w:r>
    </w:p>
    <w:p w14:paraId="6DE0D743" w14:textId="77777777" w:rsidR="00D5693D" w:rsidRDefault="001C19C0">
      <w:pPr>
        <w:spacing w:beforeLines="50" w:before="159" w:afterLines="50" w:after="159"/>
        <w:ind w:firstLineChars="100" w:firstLine="240"/>
        <w:rPr>
          <w:rFonts w:ascii="Times New Roman" w:hAnsi="Times New Roman" w:cs="Times New Roman"/>
          <w:sz w:val="24"/>
        </w:rPr>
      </w:pPr>
      <w:r>
        <w:rPr>
          <w:rFonts w:ascii="Times New Roman" w:hAnsi="Times New Roman" w:cs="Times New Roman" w:hint="eastAsia"/>
          <w:sz w:val="24"/>
        </w:rPr>
        <w:t>5.2 Results and discussions</w:t>
      </w:r>
    </w:p>
    <w:p w14:paraId="65AF1774"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hint="eastAsia"/>
          <w:sz w:val="24"/>
        </w:rPr>
        <w:t xml:space="preserve"> </w:t>
      </w:r>
      <w:r>
        <w:rPr>
          <w:rFonts w:ascii="Times New Roman" w:hAnsi="Times New Roman" w:cs="Times New Roman"/>
          <w:sz w:val="24"/>
        </w:rPr>
        <w:t xml:space="preserve">solutions </w:t>
      </w:r>
      <w:r>
        <w:rPr>
          <w:rFonts w:ascii="Times New Roman" w:hAnsi="Times New Roman" w:cs="Times New Roman" w:hint="eastAsia"/>
          <w:sz w:val="24"/>
        </w:rPr>
        <w:t xml:space="preserve">for the </w:t>
      </w:r>
      <w:r>
        <w:rPr>
          <w:rFonts w:ascii="Times New Roman" w:hAnsi="Times New Roman" w:cs="Times New Roman"/>
          <w:sz w:val="24"/>
        </w:rPr>
        <w:t>proposed</w:t>
      </w:r>
      <w:r>
        <w:rPr>
          <w:rFonts w:ascii="Times New Roman" w:hAnsi="Times New Roman" w:cs="Times New Roman" w:hint="eastAsia"/>
          <w:sz w:val="24"/>
        </w:rPr>
        <w:t xml:space="preserve"> method and dispatching rules </w:t>
      </w:r>
      <w:r>
        <w:rPr>
          <w:rFonts w:ascii="Times New Roman" w:hAnsi="Times New Roman" w:cs="Times New Roman"/>
          <w:sz w:val="24"/>
        </w:rPr>
        <w:t xml:space="preserve">are summarized in </w:t>
      </w:r>
      <w:r>
        <w:rPr>
          <w:rFonts w:ascii="Times New Roman" w:hAnsi="Times New Roman" w:cs="Times New Roman"/>
          <w:color w:val="FF0000"/>
          <w:sz w:val="24"/>
        </w:rPr>
        <w:t xml:space="preserve">Table </w:t>
      </w:r>
      <w:r>
        <w:rPr>
          <w:rFonts w:ascii="Times New Roman" w:hAnsi="Times New Roman" w:cs="Times New Roman" w:hint="eastAsia"/>
          <w:color w:val="FF0000"/>
          <w:sz w:val="24"/>
        </w:rPr>
        <w:t xml:space="preserve">5, </w:t>
      </w:r>
      <w:r>
        <w:rPr>
          <w:rFonts w:ascii="Times New Roman" w:hAnsi="Times New Roman" w:cs="Times New Roman" w:hint="eastAsia"/>
          <w:sz w:val="24"/>
        </w:rPr>
        <w:t>where</w:t>
      </w:r>
      <w:r>
        <w:rPr>
          <w:rFonts w:ascii="Times New Roman" w:hAnsi="Times New Roman" w:cs="Times New Roman"/>
          <w:sz w:val="24"/>
        </w:rPr>
        <w:t xml:space="preserve"> overall best solutions of each problem instance are highlighted in bold and the deviations of each method related to the best solution are presented. As an example, the data, solution and Gantt chart of a 10×5 dynamic job shop scheduling problem with the proposed method are given in </w:t>
      </w:r>
      <w:r>
        <w:rPr>
          <w:rFonts w:ascii="Times New Roman" w:hAnsi="Times New Roman" w:cs="Times New Roman"/>
          <w:color w:val="0000FF"/>
          <w:sz w:val="24"/>
        </w:rPr>
        <w:t>Table</w:t>
      </w:r>
      <w:r>
        <w:rPr>
          <w:rFonts w:ascii="Times New Roman" w:hAnsi="Times New Roman" w:cs="Times New Roman" w:hint="eastAsia"/>
          <w:color w:val="0000FF"/>
          <w:sz w:val="24"/>
        </w:rPr>
        <w:t xml:space="preserve"> 4</w:t>
      </w:r>
      <w:r>
        <w:rPr>
          <w:rFonts w:ascii="Times New Roman" w:hAnsi="Times New Roman" w:cs="Times New Roman"/>
          <w:sz w:val="24"/>
        </w:rPr>
        <w:t xml:space="preserve"> and </w:t>
      </w:r>
      <w:r>
        <w:rPr>
          <w:rFonts w:ascii="Times New Roman" w:hAnsi="Times New Roman" w:cs="Times New Roman"/>
          <w:color w:val="0000FF"/>
          <w:szCs w:val="21"/>
        </w:rPr>
        <w:t>Fig</w:t>
      </w:r>
      <w:r>
        <w:rPr>
          <w:rFonts w:ascii="Times New Roman" w:hAnsi="Times New Roman" w:cs="Times New Roman" w:hint="eastAsia"/>
          <w:color w:val="0000FF"/>
          <w:szCs w:val="21"/>
        </w:rPr>
        <w:t xml:space="preserve">ure 8 </w:t>
      </w:r>
      <w:r>
        <w:rPr>
          <w:rFonts w:ascii="Times New Roman" w:hAnsi="Times New Roman" w:cs="Times New Roman"/>
          <w:sz w:val="24"/>
        </w:rPr>
        <w:t xml:space="preserve">respectively. </w:t>
      </w:r>
      <w:r>
        <w:rPr>
          <w:rFonts w:ascii="Times New Roman" w:hAnsi="Times New Roman" w:cs="Times New Roman" w:hint="eastAsia"/>
          <w:color w:val="0000FF"/>
          <w:sz w:val="24"/>
        </w:rPr>
        <w:t>Figure 9</w:t>
      </w:r>
      <w:r>
        <w:rPr>
          <w:rFonts w:ascii="Times New Roman" w:hAnsi="Times New Roman" w:cs="Times New Roman" w:hint="eastAsia"/>
          <w:sz w:val="24"/>
        </w:rPr>
        <w:t xml:space="preserve"> shows the comparison of the proposed method and dispatching rules in simulated DJSP with different scales. The x-axis represents the scale of DJSP, and the y-axis represents the performance measure - makespan. And the machine utilization is </w:t>
      </w:r>
      <w:r>
        <w:rPr>
          <w:rFonts w:ascii="Times New Roman" w:hAnsi="Times New Roman" w:cs="Times New Roman"/>
          <w:sz w:val="24"/>
        </w:rPr>
        <w:t xml:space="preserve">summarized in </w:t>
      </w:r>
      <w:r>
        <w:rPr>
          <w:rFonts w:ascii="Times New Roman" w:hAnsi="Times New Roman" w:cs="Times New Roman"/>
          <w:color w:val="0000FF"/>
          <w:sz w:val="24"/>
        </w:rPr>
        <w:t xml:space="preserve">Table </w:t>
      </w:r>
      <w:r>
        <w:rPr>
          <w:rFonts w:ascii="Times New Roman" w:hAnsi="Times New Roman" w:cs="Times New Roman" w:hint="eastAsia"/>
          <w:color w:val="0000FF"/>
          <w:sz w:val="24"/>
        </w:rPr>
        <w:t>6</w:t>
      </w:r>
      <w:r>
        <w:rPr>
          <w:rFonts w:ascii="Times New Roman" w:hAnsi="Times New Roman" w:cs="Times New Roman" w:hint="eastAsia"/>
          <w:sz w:val="24"/>
        </w:rPr>
        <w:t>, where</w:t>
      </w:r>
      <w:r>
        <w:rPr>
          <w:rFonts w:ascii="Times New Roman" w:hAnsi="Times New Roman" w:cs="Times New Roman"/>
          <w:sz w:val="24"/>
        </w:rPr>
        <w:t xml:space="preserve"> overall </w:t>
      </w:r>
      <w:r>
        <w:rPr>
          <w:rFonts w:ascii="Times New Roman" w:hAnsi="Times New Roman" w:cs="Times New Roman" w:hint="eastAsia"/>
          <w:sz w:val="24"/>
        </w:rPr>
        <w:t>maximum machine utilization</w:t>
      </w:r>
      <w:r>
        <w:rPr>
          <w:rFonts w:ascii="Times New Roman" w:hAnsi="Times New Roman" w:cs="Times New Roman"/>
          <w:sz w:val="24"/>
        </w:rPr>
        <w:t xml:space="preserve"> of each problem instance are highlighted in bold</w:t>
      </w:r>
      <w:r>
        <w:rPr>
          <w:rFonts w:ascii="Times New Roman" w:hAnsi="Times New Roman" w:cs="Times New Roman" w:hint="eastAsia"/>
          <w:sz w:val="24"/>
        </w:rPr>
        <w:t>.</w:t>
      </w:r>
    </w:p>
    <w:p w14:paraId="0923BB19" w14:textId="77777777" w:rsidR="00D5693D" w:rsidRDefault="00D5693D">
      <w:pPr>
        <w:rPr>
          <w:rFonts w:ascii="Times New Roman" w:hAnsi="Times New Roman" w:cs="Times New Roman"/>
          <w:b/>
          <w:bCs/>
          <w:sz w:val="24"/>
        </w:rPr>
      </w:pPr>
    </w:p>
    <w:p w14:paraId="3ACD6E85" w14:textId="77777777" w:rsidR="00D5693D" w:rsidRDefault="001C19C0">
      <w:pPr>
        <w:rPr>
          <w:rFonts w:ascii="Times New Roman" w:hAnsi="Times New Roman" w:cs="Times New Roman"/>
          <w:sz w:val="24"/>
        </w:rPr>
      </w:pPr>
      <w:r>
        <w:rPr>
          <w:rFonts w:ascii="Times New Roman" w:hAnsi="Times New Roman" w:cs="Times New Roman" w:hint="eastAsia"/>
          <w:b/>
          <w:bCs/>
          <w:sz w:val="24"/>
        </w:rPr>
        <w:t>Table 4</w:t>
      </w:r>
    </w:p>
    <w:p w14:paraId="7615C63F" w14:textId="77777777" w:rsidR="00D5693D" w:rsidRDefault="001C19C0">
      <w:pPr>
        <w:jc w:val="left"/>
        <w:rPr>
          <w:rFonts w:ascii="Times New Roman" w:hAnsi="Times New Roman" w:cs="Times New Roman"/>
          <w:sz w:val="24"/>
        </w:rPr>
      </w:pPr>
      <w:r>
        <w:rPr>
          <w:rFonts w:ascii="Times New Roman" w:hAnsi="Times New Roman" w:cs="Times New Roman"/>
          <w:color w:val="000000" w:themeColor="text1"/>
          <w:sz w:val="24"/>
        </w:rPr>
        <w:t>Solution of 10×5 dynamic job scheduling problem with the proposed method</w:t>
      </w:r>
      <w:r>
        <w:rPr>
          <w:rFonts w:ascii="Times New Roman" w:hAnsi="Times New Roman" w:cs="Times New Roman" w:hint="eastAsia"/>
          <w:color w:val="000000" w:themeColor="text1"/>
          <w:sz w:val="24"/>
        </w:rPr>
        <w:t>.</w:t>
      </w:r>
    </w:p>
    <w:tbl>
      <w:tblPr>
        <w:tblStyle w:val="a8"/>
        <w:tblW w:w="10792" w:type="dxa"/>
        <w:jc w:val="center"/>
        <w:tblLayout w:type="fixed"/>
        <w:tblLook w:val="04A0" w:firstRow="1" w:lastRow="0" w:firstColumn="1" w:lastColumn="0" w:noHBand="0" w:noVBand="1"/>
      </w:tblPr>
      <w:tblGrid>
        <w:gridCol w:w="1159"/>
        <w:gridCol w:w="570"/>
        <w:gridCol w:w="1470"/>
        <w:gridCol w:w="584"/>
        <w:gridCol w:w="584"/>
        <w:gridCol w:w="584"/>
        <w:gridCol w:w="584"/>
        <w:gridCol w:w="584"/>
        <w:gridCol w:w="584"/>
        <w:gridCol w:w="584"/>
        <w:gridCol w:w="584"/>
        <w:gridCol w:w="584"/>
        <w:gridCol w:w="584"/>
        <w:gridCol w:w="584"/>
        <w:gridCol w:w="584"/>
        <w:gridCol w:w="585"/>
      </w:tblGrid>
      <w:tr w:rsidR="00D5693D" w14:paraId="0C040CBE" w14:textId="77777777">
        <w:trPr>
          <w:jc w:val="center"/>
        </w:trPr>
        <w:tc>
          <w:tcPr>
            <w:tcW w:w="1159" w:type="dxa"/>
          </w:tcPr>
          <w:p w14:paraId="3C63483D" w14:textId="77777777" w:rsidR="00D5693D" w:rsidRDefault="001C19C0">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Machines</w:t>
            </w:r>
          </w:p>
        </w:tc>
        <w:tc>
          <w:tcPr>
            <w:tcW w:w="570" w:type="dxa"/>
          </w:tcPr>
          <w:p w14:paraId="47D70E9F" w14:textId="77777777" w:rsidR="00D5693D" w:rsidRDefault="001C19C0">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M1</w:t>
            </w:r>
          </w:p>
        </w:tc>
        <w:tc>
          <w:tcPr>
            <w:tcW w:w="1470" w:type="dxa"/>
          </w:tcPr>
          <w:p w14:paraId="2058C806" w14:textId="77777777" w:rsidR="00D5693D" w:rsidRDefault="001C19C0">
            <w:pPr>
              <w:jc w:val="left"/>
              <w:rPr>
                <w:rFonts w:ascii="Times New Roman" w:hAnsi="Times New Roman" w:cs="Times New Roman"/>
                <w:szCs w:val="21"/>
              </w:rPr>
            </w:pPr>
            <w:r>
              <w:rPr>
                <w:rFonts w:ascii="Times New Roman" w:hAnsi="Times New Roman" w:cs="Times New Roman"/>
                <w:szCs w:val="21"/>
              </w:rPr>
              <w:t>Job Sequence</w:t>
            </w:r>
          </w:p>
        </w:tc>
        <w:tc>
          <w:tcPr>
            <w:tcW w:w="584" w:type="dxa"/>
          </w:tcPr>
          <w:p w14:paraId="08FE54FE" w14:textId="77777777" w:rsidR="00D5693D" w:rsidRDefault="001C19C0">
            <w:pPr>
              <w:jc w:val="left"/>
              <w:rPr>
                <w:rFonts w:ascii="Times New Roman" w:hAnsi="Times New Roman" w:cs="Times New Roman"/>
                <w:szCs w:val="21"/>
              </w:rPr>
            </w:pPr>
            <w:r>
              <w:rPr>
                <w:rFonts w:ascii="Times New Roman" w:hAnsi="Times New Roman" w:cs="Times New Roman"/>
                <w:szCs w:val="21"/>
              </w:rPr>
              <w:t>J7</w:t>
            </w:r>
          </w:p>
        </w:tc>
        <w:tc>
          <w:tcPr>
            <w:tcW w:w="584" w:type="dxa"/>
          </w:tcPr>
          <w:p w14:paraId="200F3A57" w14:textId="77777777" w:rsidR="00D5693D" w:rsidRDefault="001C19C0">
            <w:pPr>
              <w:jc w:val="left"/>
              <w:rPr>
                <w:rFonts w:ascii="Times New Roman" w:hAnsi="Times New Roman" w:cs="Times New Roman"/>
                <w:szCs w:val="21"/>
              </w:rPr>
            </w:pPr>
            <w:r>
              <w:rPr>
                <w:rFonts w:ascii="Times New Roman" w:hAnsi="Times New Roman" w:cs="Times New Roman"/>
                <w:szCs w:val="21"/>
              </w:rPr>
              <w:t>J6</w:t>
            </w:r>
          </w:p>
        </w:tc>
        <w:tc>
          <w:tcPr>
            <w:tcW w:w="584" w:type="dxa"/>
          </w:tcPr>
          <w:p w14:paraId="033DD993" w14:textId="77777777" w:rsidR="00D5693D" w:rsidRDefault="001C19C0">
            <w:pPr>
              <w:jc w:val="left"/>
              <w:rPr>
                <w:rFonts w:ascii="Times New Roman" w:hAnsi="Times New Roman" w:cs="Times New Roman"/>
                <w:szCs w:val="21"/>
              </w:rPr>
            </w:pPr>
            <w:r>
              <w:rPr>
                <w:rFonts w:ascii="Times New Roman" w:hAnsi="Times New Roman" w:cs="Times New Roman"/>
                <w:szCs w:val="21"/>
              </w:rPr>
              <w:t>J1</w:t>
            </w:r>
          </w:p>
        </w:tc>
        <w:tc>
          <w:tcPr>
            <w:tcW w:w="584" w:type="dxa"/>
          </w:tcPr>
          <w:p w14:paraId="76D09831" w14:textId="77777777" w:rsidR="00D5693D" w:rsidRDefault="001C19C0">
            <w:pPr>
              <w:jc w:val="left"/>
              <w:rPr>
                <w:rFonts w:ascii="Times New Roman" w:hAnsi="Times New Roman" w:cs="Times New Roman"/>
                <w:szCs w:val="21"/>
              </w:rPr>
            </w:pPr>
            <w:r>
              <w:rPr>
                <w:rFonts w:ascii="Times New Roman" w:hAnsi="Times New Roman" w:cs="Times New Roman"/>
                <w:szCs w:val="21"/>
              </w:rPr>
              <w:t>J4</w:t>
            </w:r>
          </w:p>
        </w:tc>
        <w:tc>
          <w:tcPr>
            <w:tcW w:w="584" w:type="dxa"/>
          </w:tcPr>
          <w:p w14:paraId="3B6B8E0F"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2835A267"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4" w:type="dxa"/>
          </w:tcPr>
          <w:p w14:paraId="2CA411CD" w14:textId="77777777" w:rsidR="00D5693D" w:rsidRDefault="001C19C0">
            <w:pPr>
              <w:jc w:val="left"/>
              <w:rPr>
                <w:rFonts w:ascii="Times New Roman" w:hAnsi="Times New Roman" w:cs="Times New Roman"/>
                <w:szCs w:val="21"/>
              </w:rPr>
            </w:pPr>
            <w:r>
              <w:rPr>
                <w:rFonts w:ascii="Times New Roman" w:hAnsi="Times New Roman" w:cs="Times New Roman"/>
                <w:szCs w:val="21"/>
              </w:rPr>
              <w:t>J11</w:t>
            </w:r>
          </w:p>
        </w:tc>
        <w:tc>
          <w:tcPr>
            <w:tcW w:w="584" w:type="dxa"/>
          </w:tcPr>
          <w:p w14:paraId="2D4BAAC8" w14:textId="77777777" w:rsidR="00D5693D" w:rsidRDefault="001C19C0">
            <w:pPr>
              <w:jc w:val="left"/>
              <w:rPr>
                <w:rFonts w:ascii="Times New Roman" w:hAnsi="Times New Roman" w:cs="Times New Roman"/>
                <w:szCs w:val="21"/>
              </w:rPr>
            </w:pPr>
            <w:r>
              <w:rPr>
                <w:rFonts w:ascii="Times New Roman" w:hAnsi="Times New Roman" w:cs="Times New Roman"/>
                <w:szCs w:val="21"/>
              </w:rPr>
              <w:t>J13</w:t>
            </w:r>
          </w:p>
        </w:tc>
        <w:tc>
          <w:tcPr>
            <w:tcW w:w="584" w:type="dxa"/>
          </w:tcPr>
          <w:p w14:paraId="4AE3952B" w14:textId="77777777" w:rsidR="00D5693D" w:rsidRDefault="001C19C0">
            <w:pPr>
              <w:jc w:val="left"/>
              <w:rPr>
                <w:rFonts w:ascii="Times New Roman" w:hAnsi="Times New Roman" w:cs="Times New Roman"/>
                <w:szCs w:val="21"/>
              </w:rPr>
            </w:pPr>
            <w:r>
              <w:rPr>
                <w:rFonts w:ascii="Times New Roman" w:hAnsi="Times New Roman" w:cs="Times New Roman"/>
                <w:szCs w:val="21"/>
              </w:rPr>
              <w:t>J9</w:t>
            </w:r>
          </w:p>
        </w:tc>
        <w:tc>
          <w:tcPr>
            <w:tcW w:w="584" w:type="dxa"/>
          </w:tcPr>
          <w:p w14:paraId="17DE7CA6" w14:textId="77777777" w:rsidR="00D5693D" w:rsidRDefault="001C19C0">
            <w:pPr>
              <w:jc w:val="left"/>
              <w:rPr>
                <w:rFonts w:ascii="Times New Roman" w:hAnsi="Times New Roman" w:cs="Times New Roman"/>
                <w:szCs w:val="21"/>
              </w:rPr>
            </w:pPr>
            <w:r>
              <w:rPr>
                <w:rFonts w:ascii="Times New Roman" w:hAnsi="Times New Roman" w:cs="Times New Roman"/>
                <w:szCs w:val="21"/>
              </w:rPr>
              <w:t>J12</w:t>
            </w:r>
          </w:p>
        </w:tc>
        <w:tc>
          <w:tcPr>
            <w:tcW w:w="584" w:type="dxa"/>
          </w:tcPr>
          <w:p w14:paraId="4D60A09B" w14:textId="77777777" w:rsidR="00D5693D" w:rsidRDefault="001C19C0">
            <w:pPr>
              <w:jc w:val="left"/>
              <w:rPr>
                <w:rFonts w:ascii="Times New Roman" w:hAnsi="Times New Roman" w:cs="Times New Roman"/>
                <w:szCs w:val="21"/>
              </w:rPr>
            </w:pPr>
            <w:r>
              <w:rPr>
                <w:rFonts w:ascii="Times New Roman" w:hAnsi="Times New Roman" w:cs="Times New Roman"/>
                <w:szCs w:val="21"/>
              </w:rPr>
              <w:t>J8</w:t>
            </w:r>
          </w:p>
        </w:tc>
        <w:tc>
          <w:tcPr>
            <w:tcW w:w="584" w:type="dxa"/>
          </w:tcPr>
          <w:p w14:paraId="0EFE2BE9"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5" w:type="dxa"/>
          </w:tcPr>
          <w:p w14:paraId="47E735B4" w14:textId="77777777" w:rsidR="00D5693D" w:rsidRDefault="00D5693D">
            <w:pPr>
              <w:jc w:val="left"/>
              <w:rPr>
                <w:rFonts w:ascii="Times New Roman" w:hAnsi="Times New Roman" w:cs="Times New Roman"/>
                <w:szCs w:val="21"/>
              </w:rPr>
            </w:pPr>
          </w:p>
        </w:tc>
      </w:tr>
      <w:tr w:rsidR="00D5693D" w14:paraId="53D890DD" w14:textId="77777777">
        <w:trPr>
          <w:jc w:val="center"/>
        </w:trPr>
        <w:tc>
          <w:tcPr>
            <w:tcW w:w="1159" w:type="dxa"/>
          </w:tcPr>
          <w:p w14:paraId="12697A0B" w14:textId="77777777" w:rsidR="00D5693D" w:rsidRDefault="00D5693D">
            <w:pPr>
              <w:jc w:val="left"/>
              <w:rPr>
                <w:rFonts w:ascii="Times New Roman" w:hAnsi="Times New Roman" w:cs="Times New Roman"/>
                <w:color w:val="0000FF"/>
                <w:szCs w:val="21"/>
              </w:rPr>
            </w:pPr>
          </w:p>
        </w:tc>
        <w:tc>
          <w:tcPr>
            <w:tcW w:w="570" w:type="dxa"/>
          </w:tcPr>
          <w:p w14:paraId="737BA121" w14:textId="77777777" w:rsidR="00D5693D" w:rsidRDefault="00D5693D">
            <w:pPr>
              <w:jc w:val="left"/>
              <w:rPr>
                <w:rFonts w:ascii="Times New Roman" w:hAnsi="Times New Roman" w:cs="Times New Roman"/>
                <w:color w:val="0000FF"/>
                <w:szCs w:val="21"/>
              </w:rPr>
            </w:pPr>
          </w:p>
        </w:tc>
        <w:tc>
          <w:tcPr>
            <w:tcW w:w="1470" w:type="dxa"/>
          </w:tcPr>
          <w:p w14:paraId="68E16479" w14:textId="77777777" w:rsidR="00D5693D" w:rsidRDefault="001C19C0">
            <w:pPr>
              <w:jc w:val="left"/>
              <w:rPr>
                <w:rFonts w:ascii="Times New Roman" w:hAnsi="Times New Roman" w:cs="Times New Roman"/>
                <w:szCs w:val="21"/>
              </w:rPr>
            </w:pPr>
            <w:r>
              <w:rPr>
                <w:rFonts w:ascii="Times New Roman" w:hAnsi="Times New Roman" w:cs="Times New Roman"/>
                <w:szCs w:val="21"/>
              </w:rPr>
              <w:t>Start Time</w:t>
            </w:r>
          </w:p>
        </w:tc>
        <w:tc>
          <w:tcPr>
            <w:tcW w:w="584" w:type="dxa"/>
          </w:tcPr>
          <w:p w14:paraId="29D86EF8" w14:textId="77777777" w:rsidR="00D5693D" w:rsidRDefault="001C19C0">
            <w:pPr>
              <w:jc w:val="left"/>
              <w:rPr>
                <w:rFonts w:ascii="Times New Roman" w:hAnsi="Times New Roman" w:cs="Times New Roman"/>
                <w:szCs w:val="21"/>
              </w:rPr>
            </w:pPr>
            <w:r>
              <w:rPr>
                <w:rFonts w:ascii="Times New Roman" w:hAnsi="Times New Roman" w:cs="Times New Roman"/>
                <w:szCs w:val="21"/>
              </w:rPr>
              <w:t>0</w:t>
            </w:r>
          </w:p>
        </w:tc>
        <w:tc>
          <w:tcPr>
            <w:tcW w:w="584" w:type="dxa"/>
          </w:tcPr>
          <w:p w14:paraId="6F25E0FB" w14:textId="77777777" w:rsidR="00D5693D" w:rsidRDefault="001C19C0">
            <w:pPr>
              <w:jc w:val="left"/>
              <w:rPr>
                <w:rFonts w:ascii="Times New Roman" w:hAnsi="Times New Roman" w:cs="Times New Roman"/>
                <w:szCs w:val="21"/>
              </w:rPr>
            </w:pPr>
            <w:r>
              <w:rPr>
                <w:rFonts w:ascii="Times New Roman" w:hAnsi="Times New Roman" w:cs="Times New Roman"/>
                <w:szCs w:val="21"/>
              </w:rPr>
              <w:t>53</w:t>
            </w:r>
          </w:p>
        </w:tc>
        <w:tc>
          <w:tcPr>
            <w:tcW w:w="584" w:type="dxa"/>
          </w:tcPr>
          <w:p w14:paraId="1B34E290" w14:textId="77777777" w:rsidR="00D5693D" w:rsidRDefault="001C19C0">
            <w:pPr>
              <w:jc w:val="left"/>
              <w:rPr>
                <w:rFonts w:ascii="Times New Roman" w:hAnsi="Times New Roman" w:cs="Times New Roman"/>
                <w:szCs w:val="21"/>
              </w:rPr>
            </w:pPr>
            <w:r>
              <w:rPr>
                <w:rFonts w:ascii="Times New Roman" w:hAnsi="Times New Roman" w:cs="Times New Roman"/>
                <w:szCs w:val="21"/>
              </w:rPr>
              <w:t>98</w:t>
            </w:r>
          </w:p>
        </w:tc>
        <w:tc>
          <w:tcPr>
            <w:tcW w:w="584" w:type="dxa"/>
          </w:tcPr>
          <w:p w14:paraId="56E47F02" w14:textId="77777777" w:rsidR="00D5693D" w:rsidRDefault="001C19C0">
            <w:pPr>
              <w:jc w:val="left"/>
              <w:rPr>
                <w:rFonts w:ascii="Times New Roman" w:hAnsi="Times New Roman" w:cs="Times New Roman"/>
                <w:szCs w:val="21"/>
              </w:rPr>
            </w:pPr>
            <w:r>
              <w:rPr>
                <w:rFonts w:ascii="Times New Roman" w:hAnsi="Times New Roman" w:cs="Times New Roman"/>
                <w:szCs w:val="21"/>
              </w:rPr>
              <w:t>185</w:t>
            </w:r>
          </w:p>
        </w:tc>
        <w:tc>
          <w:tcPr>
            <w:tcW w:w="584" w:type="dxa"/>
          </w:tcPr>
          <w:p w14:paraId="16E9619F" w14:textId="77777777" w:rsidR="00D5693D" w:rsidRDefault="001C19C0">
            <w:pPr>
              <w:jc w:val="left"/>
              <w:rPr>
                <w:rFonts w:ascii="Times New Roman" w:hAnsi="Times New Roman" w:cs="Times New Roman"/>
                <w:szCs w:val="21"/>
              </w:rPr>
            </w:pPr>
            <w:r>
              <w:rPr>
                <w:rFonts w:ascii="Times New Roman" w:hAnsi="Times New Roman" w:cs="Times New Roman"/>
                <w:szCs w:val="21"/>
              </w:rPr>
              <w:t>244</w:t>
            </w:r>
          </w:p>
        </w:tc>
        <w:tc>
          <w:tcPr>
            <w:tcW w:w="584" w:type="dxa"/>
          </w:tcPr>
          <w:p w14:paraId="1252C7D6" w14:textId="77777777" w:rsidR="00D5693D" w:rsidRDefault="001C19C0">
            <w:pPr>
              <w:jc w:val="left"/>
              <w:rPr>
                <w:rFonts w:ascii="Times New Roman" w:hAnsi="Times New Roman" w:cs="Times New Roman"/>
                <w:szCs w:val="21"/>
              </w:rPr>
            </w:pPr>
            <w:r>
              <w:rPr>
                <w:rFonts w:ascii="Times New Roman" w:hAnsi="Times New Roman" w:cs="Times New Roman"/>
                <w:szCs w:val="21"/>
              </w:rPr>
              <w:t>292</w:t>
            </w:r>
          </w:p>
        </w:tc>
        <w:tc>
          <w:tcPr>
            <w:tcW w:w="584" w:type="dxa"/>
          </w:tcPr>
          <w:p w14:paraId="0CC923A1" w14:textId="77777777" w:rsidR="00D5693D" w:rsidRDefault="001C19C0">
            <w:pPr>
              <w:jc w:val="left"/>
              <w:rPr>
                <w:rFonts w:ascii="Times New Roman" w:hAnsi="Times New Roman" w:cs="Times New Roman"/>
                <w:szCs w:val="21"/>
              </w:rPr>
            </w:pPr>
            <w:r>
              <w:rPr>
                <w:rFonts w:ascii="Times New Roman" w:hAnsi="Times New Roman" w:cs="Times New Roman"/>
                <w:szCs w:val="21"/>
              </w:rPr>
              <w:t>384</w:t>
            </w:r>
          </w:p>
        </w:tc>
        <w:tc>
          <w:tcPr>
            <w:tcW w:w="584" w:type="dxa"/>
          </w:tcPr>
          <w:p w14:paraId="1B688486" w14:textId="77777777" w:rsidR="00D5693D" w:rsidRDefault="001C19C0">
            <w:pPr>
              <w:jc w:val="left"/>
              <w:rPr>
                <w:rFonts w:ascii="Times New Roman" w:hAnsi="Times New Roman" w:cs="Times New Roman"/>
                <w:szCs w:val="21"/>
              </w:rPr>
            </w:pPr>
            <w:r>
              <w:rPr>
                <w:rFonts w:ascii="Times New Roman" w:hAnsi="Times New Roman" w:cs="Times New Roman"/>
                <w:szCs w:val="21"/>
              </w:rPr>
              <w:t>429</w:t>
            </w:r>
          </w:p>
        </w:tc>
        <w:tc>
          <w:tcPr>
            <w:tcW w:w="584" w:type="dxa"/>
          </w:tcPr>
          <w:p w14:paraId="13B0C287" w14:textId="77777777" w:rsidR="00D5693D" w:rsidRDefault="001C19C0">
            <w:pPr>
              <w:jc w:val="left"/>
              <w:rPr>
                <w:rFonts w:ascii="Times New Roman" w:hAnsi="Times New Roman" w:cs="Times New Roman"/>
                <w:szCs w:val="21"/>
              </w:rPr>
            </w:pPr>
            <w:r>
              <w:rPr>
                <w:rFonts w:ascii="Times New Roman" w:hAnsi="Times New Roman" w:cs="Times New Roman"/>
                <w:szCs w:val="21"/>
              </w:rPr>
              <w:t>452</w:t>
            </w:r>
          </w:p>
        </w:tc>
        <w:tc>
          <w:tcPr>
            <w:tcW w:w="584" w:type="dxa"/>
          </w:tcPr>
          <w:p w14:paraId="7F237135" w14:textId="77777777" w:rsidR="00D5693D" w:rsidRDefault="001C19C0">
            <w:pPr>
              <w:jc w:val="left"/>
              <w:rPr>
                <w:rFonts w:ascii="Times New Roman" w:hAnsi="Times New Roman" w:cs="Times New Roman"/>
                <w:szCs w:val="21"/>
              </w:rPr>
            </w:pPr>
            <w:r>
              <w:rPr>
                <w:rFonts w:ascii="Times New Roman" w:hAnsi="Times New Roman" w:cs="Times New Roman"/>
                <w:szCs w:val="21"/>
              </w:rPr>
              <w:t>525</w:t>
            </w:r>
          </w:p>
        </w:tc>
        <w:tc>
          <w:tcPr>
            <w:tcW w:w="584" w:type="dxa"/>
          </w:tcPr>
          <w:p w14:paraId="0DBAF8FD" w14:textId="77777777" w:rsidR="00D5693D" w:rsidRDefault="001C19C0">
            <w:pPr>
              <w:jc w:val="left"/>
              <w:rPr>
                <w:rFonts w:ascii="Times New Roman" w:hAnsi="Times New Roman" w:cs="Times New Roman"/>
                <w:szCs w:val="21"/>
              </w:rPr>
            </w:pPr>
            <w:r>
              <w:rPr>
                <w:rFonts w:ascii="Times New Roman" w:hAnsi="Times New Roman" w:cs="Times New Roman"/>
                <w:szCs w:val="21"/>
              </w:rPr>
              <w:t>540</w:t>
            </w:r>
          </w:p>
        </w:tc>
        <w:tc>
          <w:tcPr>
            <w:tcW w:w="584" w:type="dxa"/>
          </w:tcPr>
          <w:p w14:paraId="58EEC9C4" w14:textId="77777777" w:rsidR="00D5693D" w:rsidRDefault="001C19C0">
            <w:pPr>
              <w:jc w:val="left"/>
              <w:rPr>
                <w:rFonts w:ascii="Times New Roman" w:hAnsi="Times New Roman" w:cs="Times New Roman"/>
                <w:szCs w:val="21"/>
              </w:rPr>
            </w:pPr>
            <w:r>
              <w:rPr>
                <w:rFonts w:ascii="Times New Roman" w:hAnsi="Times New Roman" w:cs="Times New Roman"/>
                <w:szCs w:val="21"/>
              </w:rPr>
              <w:t>578</w:t>
            </w:r>
          </w:p>
        </w:tc>
        <w:tc>
          <w:tcPr>
            <w:tcW w:w="585" w:type="dxa"/>
          </w:tcPr>
          <w:p w14:paraId="5BBF4575" w14:textId="77777777" w:rsidR="00D5693D" w:rsidRDefault="00D5693D">
            <w:pPr>
              <w:jc w:val="left"/>
              <w:rPr>
                <w:rFonts w:ascii="Times New Roman" w:hAnsi="Times New Roman" w:cs="Times New Roman"/>
                <w:szCs w:val="21"/>
              </w:rPr>
            </w:pPr>
          </w:p>
        </w:tc>
      </w:tr>
      <w:tr w:rsidR="00D5693D" w14:paraId="634391EF" w14:textId="77777777">
        <w:trPr>
          <w:jc w:val="center"/>
        </w:trPr>
        <w:tc>
          <w:tcPr>
            <w:tcW w:w="1159" w:type="dxa"/>
          </w:tcPr>
          <w:p w14:paraId="363A55B0" w14:textId="77777777" w:rsidR="00D5693D" w:rsidRDefault="00D5693D">
            <w:pPr>
              <w:jc w:val="left"/>
              <w:rPr>
                <w:rFonts w:ascii="Times New Roman" w:hAnsi="Times New Roman" w:cs="Times New Roman"/>
                <w:color w:val="0000FF"/>
                <w:szCs w:val="21"/>
              </w:rPr>
            </w:pPr>
          </w:p>
        </w:tc>
        <w:tc>
          <w:tcPr>
            <w:tcW w:w="570" w:type="dxa"/>
          </w:tcPr>
          <w:p w14:paraId="76F60DE3" w14:textId="77777777" w:rsidR="00D5693D" w:rsidRDefault="00D5693D">
            <w:pPr>
              <w:jc w:val="left"/>
              <w:rPr>
                <w:rFonts w:ascii="Times New Roman" w:hAnsi="Times New Roman" w:cs="Times New Roman"/>
                <w:color w:val="0000FF"/>
                <w:szCs w:val="21"/>
              </w:rPr>
            </w:pPr>
          </w:p>
        </w:tc>
        <w:tc>
          <w:tcPr>
            <w:tcW w:w="1470" w:type="dxa"/>
          </w:tcPr>
          <w:p w14:paraId="587FAC35" w14:textId="77777777" w:rsidR="00D5693D" w:rsidRDefault="001C19C0">
            <w:pPr>
              <w:jc w:val="left"/>
              <w:rPr>
                <w:rFonts w:ascii="Times New Roman" w:hAnsi="Times New Roman" w:cs="Times New Roman"/>
                <w:szCs w:val="21"/>
              </w:rPr>
            </w:pPr>
            <w:r>
              <w:rPr>
                <w:rFonts w:ascii="Times New Roman" w:hAnsi="Times New Roman" w:cs="Times New Roman"/>
                <w:szCs w:val="21"/>
              </w:rPr>
              <w:t>Finish Time</w:t>
            </w:r>
          </w:p>
        </w:tc>
        <w:tc>
          <w:tcPr>
            <w:tcW w:w="584" w:type="dxa"/>
          </w:tcPr>
          <w:p w14:paraId="34FE5914" w14:textId="77777777" w:rsidR="00D5693D" w:rsidRDefault="001C19C0">
            <w:pPr>
              <w:jc w:val="left"/>
              <w:rPr>
                <w:rFonts w:ascii="Times New Roman" w:hAnsi="Times New Roman" w:cs="Times New Roman"/>
                <w:szCs w:val="21"/>
              </w:rPr>
            </w:pPr>
            <w:r>
              <w:rPr>
                <w:rFonts w:ascii="Times New Roman" w:hAnsi="Times New Roman" w:cs="Times New Roman"/>
                <w:szCs w:val="21"/>
              </w:rPr>
              <w:t>53</w:t>
            </w:r>
          </w:p>
        </w:tc>
        <w:tc>
          <w:tcPr>
            <w:tcW w:w="584" w:type="dxa"/>
          </w:tcPr>
          <w:p w14:paraId="1CAC165B" w14:textId="77777777" w:rsidR="00D5693D" w:rsidRDefault="001C19C0">
            <w:pPr>
              <w:jc w:val="left"/>
              <w:rPr>
                <w:rFonts w:ascii="Times New Roman" w:hAnsi="Times New Roman" w:cs="Times New Roman"/>
                <w:szCs w:val="21"/>
              </w:rPr>
            </w:pPr>
            <w:r>
              <w:rPr>
                <w:rFonts w:ascii="Times New Roman" w:hAnsi="Times New Roman" w:cs="Times New Roman"/>
                <w:szCs w:val="21"/>
              </w:rPr>
              <w:t>98</w:t>
            </w:r>
          </w:p>
        </w:tc>
        <w:tc>
          <w:tcPr>
            <w:tcW w:w="584" w:type="dxa"/>
          </w:tcPr>
          <w:p w14:paraId="10E25C7B" w14:textId="77777777" w:rsidR="00D5693D" w:rsidRDefault="001C19C0">
            <w:pPr>
              <w:jc w:val="left"/>
              <w:rPr>
                <w:rFonts w:ascii="Times New Roman" w:hAnsi="Times New Roman" w:cs="Times New Roman"/>
                <w:szCs w:val="21"/>
              </w:rPr>
            </w:pPr>
            <w:r>
              <w:rPr>
                <w:rFonts w:ascii="Times New Roman" w:hAnsi="Times New Roman" w:cs="Times New Roman"/>
                <w:szCs w:val="21"/>
              </w:rPr>
              <w:t>185</w:t>
            </w:r>
          </w:p>
        </w:tc>
        <w:tc>
          <w:tcPr>
            <w:tcW w:w="584" w:type="dxa"/>
          </w:tcPr>
          <w:p w14:paraId="57028FBB" w14:textId="77777777" w:rsidR="00D5693D" w:rsidRDefault="001C19C0">
            <w:pPr>
              <w:jc w:val="left"/>
              <w:rPr>
                <w:rFonts w:ascii="Times New Roman" w:hAnsi="Times New Roman" w:cs="Times New Roman"/>
                <w:szCs w:val="21"/>
              </w:rPr>
            </w:pPr>
            <w:r>
              <w:rPr>
                <w:rFonts w:ascii="Times New Roman" w:hAnsi="Times New Roman" w:cs="Times New Roman"/>
                <w:szCs w:val="21"/>
              </w:rPr>
              <w:t>244</w:t>
            </w:r>
          </w:p>
        </w:tc>
        <w:tc>
          <w:tcPr>
            <w:tcW w:w="584" w:type="dxa"/>
          </w:tcPr>
          <w:p w14:paraId="1850E9DA" w14:textId="77777777" w:rsidR="00D5693D" w:rsidRDefault="001C19C0">
            <w:pPr>
              <w:jc w:val="left"/>
              <w:rPr>
                <w:rFonts w:ascii="Times New Roman" w:hAnsi="Times New Roman" w:cs="Times New Roman"/>
                <w:szCs w:val="21"/>
              </w:rPr>
            </w:pPr>
            <w:r>
              <w:rPr>
                <w:rFonts w:ascii="Times New Roman" w:hAnsi="Times New Roman" w:cs="Times New Roman"/>
                <w:szCs w:val="21"/>
              </w:rPr>
              <w:t>292</w:t>
            </w:r>
          </w:p>
        </w:tc>
        <w:tc>
          <w:tcPr>
            <w:tcW w:w="584" w:type="dxa"/>
          </w:tcPr>
          <w:p w14:paraId="73281FC4" w14:textId="77777777" w:rsidR="00D5693D" w:rsidRDefault="001C19C0">
            <w:pPr>
              <w:jc w:val="left"/>
              <w:rPr>
                <w:rFonts w:ascii="Times New Roman" w:hAnsi="Times New Roman" w:cs="Times New Roman"/>
                <w:szCs w:val="21"/>
              </w:rPr>
            </w:pPr>
            <w:r>
              <w:rPr>
                <w:rFonts w:ascii="Times New Roman" w:hAnsi="Times New Roman" w:cs="Times New Roman"/>
                <w:szCs w:val="21"/>
              </w:rPr>
              <w:t>364</w:t>
            </w:r>
          </w:p>
        </w:tc>
        <w:tc>
          <w:tcPr>
            <w:tcW w:w="584" w:type="dxa"/>
          </w:tcPr>
          <w:p w14:paraId="65579EA8" w14:textId="77777777" w:rsidR="00D5693D" w:rsidRDefault="001C19C0">
            <w:pPr>
              <w:jc w:val="left"/>
              <w:rPr>
                <w:rFonts w:ascii="Times New Roman" w:hAnsi="Times New Roman" w:cs="Times New Roman"/>
                <w:szCs w:val="21"/>
              </w:rPr>
            </w:pPr>
            <w:r>
              <w:rPr>
                <w:rFonts w:ascii="Times New Roman" w:hAnsi="Times New Roman" w:cs="Times New Roman"/>
                <w:szCs w:val="21"/>
              </w:rPr>
              <w:t>396</w:t>
            </w:r>
          </w:p>
        </w:tc>
        <w:tc>
          <w:tcPr>
            <w:tcW w:w="584" w:type="dxa"/>
          </w:tcPr>
          <w:p w14:paraId="6D6E87FE" w14:textId="77777777" w:rsidR="00D5693D" w:rsidRDefault="001C19C0">
            <w:pPr>
              <w:jc w:val="left"/>
              <w:rPr>
                <w:rFonts w:ascii="Times New Roman" w:hAnsi="Times New Roman" w:cs="Times New Roman"/>
                <w:szCs w:val="21"/>
              </w:rPr>
            </w:pPr>
            <w:r>
              <w:rPr>
                <w:rFonts w:ascii="Times New Roman" w:hAnsi="Times New Roman" w:cs="Times New Roman"/>
                <w:szCs w:val="21"/>
              </w:rPr>
              <w:t>452</w:t>
            </w:r>
          </w:p>
        </w:tc>
        <w:tc>
          <w:tcPr>
            <w:tcW w:w="584" w:type="dxa"/>
          </w:tcPr>
          <w:p w14:paraId="446409DE" w14:textId="77777777" w:rsidR="00D5693D" w:rsidRDefault="001C19C0">
            <w:pPr>
              <w:jc w:val="left"/>
              <w:rPr>
                <w:rFonts w:ascii="Times New Roman" w:hAnsi="Times New Roman" w:cs="Times New Roman"/>
                <w:szCs w:val="21"/>
              </w:rPr>
            </w:pPr>
            <w:r>
              <w:rPr>
                <w:rFonts w:ascii="Times New Roman" w:hAnsi="Times New Roman" w:cs="Times New Roman"/>
                <w:szCs w:val="21"/>
              </w:rPr>
              <w:t>500</w:t>
            </w:r>
          </w:p>
        </w:tc>
        <w:tc>
          <w:tcPr>
            <w:tcW w:w="584" w:type="dxa"/>
          </w:tcPr>
          <w:p w14:paraId="4CDB6762" w14:textId="77777777" w:rsidR="00D5693D" w:rsidRDefault="001C19C0">
            <w:pPr>
              <w:jc w:val="left"/>
              <w:rPr>
                <w:rFonts w:ascii="Times New Roman" w:hAnsi="Times New Roman" w:cs="Times New Roman"/>
                <w:szCs w:val="21"/>
              </w:rPr>
            </w:pPr>
            <w:r>
              <w:rPr>
                <w:rFonts w:ascii="Times New Roman" w:hAnsi="Times New Roman" w:cs="Times New Roman"/>
                <w:szCs w:val="21"/>
              </w:rPr>
              <w:t>540</w:t>
            </w:r>
          </w:p>
        </w:tc>
        <w:tc>
          <w:tcPr>
            <w:tcW w:w="584" w:type="dxa"/>
          </w:tcPr>
          <w:p w14:paraId="1819FD5C" w14:textId="77777777" w:rsidR="00D5693D" w:rsidRDefault="001C19C0">
            <w:pPr>
              <w:jc w:val="left"/>
              <w:rPr>
                <w:rFonts w:ascii="Times New Roman" w:hAnsi="Times New Roman" w:cs="Times New Roman"/>
                <w:szCs w:val="21"/>
              </w:rPr>
            </w:pPr>
            <w:r>
              <w:rPr>
                <w:rFonts w:ascii="Times New Roman" w:hAnsi="Times New Roman" w:cs="Times New Roman"/>
                <w:szCs w:val="21"/>
              </w:rPr>
              <w:t>578</w:t>
            </w:r>
          </w:p>
        </w:tc>
        <w:tc>
          <w:tcPr>
            <w:tcW w:w="584" w:type="dxa"/>
          </w:tcPr>
          <w:p w14:paraId="38197555" w14:textId="77777777" w:rsidR="00D5693D" w:rsidRDefault="001C19C0">
            <w:pPr>
              <w:jc w:val="left"/>
              <w:rPr>
                <w:rFonts w:ascii="Times New Roman" w:hAnsi="Times New Roman" w:cs="Times New Roman"/>
                <w:szCs w:val="21"/>
              </w:rPr>
            </w:pPr>
            <w:r>
              <w:rPr>
                <w:rFonts w:ascii="Times New Roman" w:hAnsi="Times New Roman" w:cs="Times New Roman"/>
                <w:szCs w:val="21"/>
              </w:rPr>
              <w:t>596</w:t>
            </w:r>
          </w:p>
        </w:tc>
        <w:tc>
          <w:tcPr>
            <w:tcW w:w="585" w:type="dxa"/>
          </w:tcPr>
          <w:p w14:paraId="43B71F96" w14:textId="77777777" w:rsidR="00D5693D" w:rsidRDefault="00D5693D">
            <w:pPr>
              <w:jc w:val="left"/>
              <w:rPr>
                <w:rFonts w:ascii="Times New Roman" w:hAnsi="Times New Roman" w:cs="Times New Roman"/>
                <w:szCs w:val="21"/>
              </w:rPr>
            </w:pPr>
          </w:p>
        </w:tc>
      </w:tr>
      <w:tr w:rsidR="00D5693D" w14:paraId="0397626B" w14:textId="77777777">
        <w:trPr>
          <w:jc w:val="center"/>
        </w:trPr>
        <w:tc>
          <w:tcPr>
            <w:tcW w:w="1159" w:type="dxa"/>
          </w:tcPr>
          <w:p w14:paraId="324272DD" w14:textId="77777777" w:rsidR="00D5693D" w:rsidRDefault="00D5693D">
            <w:pPr>
              <w:jc w:val="left"/>
              <w:rPr>
                <w:rFonts w:ascii="Times New Roman" w:hAnsi="Times New Roman" w:cs="Times New Roman"/>
                <w:color w:val="0000FF"/>
                <w:szCs w:val="21"/>
              </w:rPr>
            </w:pPr>
          </w:p>
        </w:tc>
        <w:tc>
          <w:tcPr>
            <w:tcW w:w="570" w:type="dxa"/>
          </w:tcPr>
          <w:p w14:paraId="3A3D577C" w14:textId="77777777" w:rsidR="00D5693D" w:rsidRDefault="001C19C0">
            <w:pPr>
              <w:jc w:val="left"/>
              <w:rPr>
                <w:rFonts w:ascii="Times New Roman" w:hAnsi="Times New Roman" w:cs="Times New Roman"/>
                <w:color w:val="0000FF"/>
                <w:szCs w:val="21"/>
              </w:rPr>
            </w:pPr>
            <w:r>
              <w:rPr>
                <w:rFonts w:ascii="Times New Roman" w:hAnsi="Times New Roman" w:cs="Times New Roman"/>
                <w:color w:val="000000" w:themeColor="text1"/>
                <w:szCs w:val="21"/>
              </w:rPr>
              <w:t>M2</w:t>
            </w:r>
          </w:p>
        </w:tc>
        <w:tc>
          <w:tcPr>
            <w:tcW w:w="1470" w:type="dxa"/>
          </w:tcPr>
          <w:p w14:paraId="5E5209A9" w14:textId="77777777" w:rsidR="00D5693D" w:rsidRDefault="001C19C0">
            <w:pPr>
              <w:jc w:val="left"/>
              <w:rPr>
                <w:rFonts w:ascii="Times New Roman" w:hAnsi="Times New Roman" w:cs="Times New Roman"/>
                <w:szCs w:val="21"/>
              </w:rPr>
            </w:pPr>
            <w:r>
              <w:rPr>
                <w:rFonts w:ascii="Times New Roman" w:hAnsi="Times New Roman" w:cs="Times New Roman"/>
                <w:szCs w:val="21"/>
              </w:rPr>
              <w:t>Job Sequence</w:t>
            </w:r>
          </w:p>
        </w:tc>
        <w:tc>
          <w:tcPr>
            <w:tcW w:w="584" w:type="dxa"/>
          </w:tcPr>
          <w:p w14:paraId="0C497B87" w14:textId="77777777" w:rsidR="00D5693D" w:rsidRDefault="001C19C0">
            <w:pPr>
              <w:jc w:val="left"/>
              <w:rPr>
                <w:rFonts w:ascii="Times New Roman" w:hAnsi="Times New Roman" w:cs="Times New Roman"/>
                <w:szCs w:val="21"/>
              </w:rPr>
            </w:pPr>
            <w:r>
              <w:rPr>
                <w:rFonts w:ascii="Times New Roman" w:hAnsi="Times New Roman" w:cs="Times New Roman"/>
                <w:szCs w:val="21"/>
              </w:rPr>
              <w:t>J1</w:t>
            </w:r>
          </w:p>
        </w:tc>
        <w:tc>
          <w:tcPr>
            <w:tcW w:w="584" w:type="dxa"/>
          </w:tcPr>
          <w:p w14:paraId="7A14A96E" w14:textId="77777777" w:rsidR="00D5693D" w:rsidRDefault="001C19C0">
            <w:pPr>
              <w:jc w:val="left"/>
              <w:rPr>
                <w:rFonts w:ascii="Times New Roman" w:hAnsi="Times New Roman" w:cs="Times New Roman"/>
                <w:szCs w:val="21"/>
              </w:rPr>
            </w:pPr>
            <w:r>
              <w:rPr>
                <w:rFonts w:ascii="Times New Roman" w:hAnsi="Times New Roman" w:cs="Times New Roman"/>
                <w:szCs w:val="21"/>
              </w:rPr>
              <w:t>J6</w:t>
            </w:r>
          </w:p>
        </w:tc>
        <w:tc>
          <w:tcPr>
            <w:tcW w:w="584" w:type="dxa"/>
          </w:tcPr>
          <w:p w14:paraId="05B4D46E" w14:textId="77777777" w:rsidR="00D5693D" w:rsidRDefault="001C19C0">
            <w:pPr>
              <w:jc w:val="left"/>
              <w:rPr>
                <w:rFonts w:ascii="Times New Roman" w:hAnsi="Times New Roman" w:cs="Times New Roman"/>
                <w:szCs w:val="21"/>
              </w:rPr>
            </w:pPr>
            <w:r>
              <w:rPr>
                <w:rFonts w:ascii="Times New Roman" w:hAnsi="Times New Roman" w:cs="Times New Roman"/>
                <w:szCs w:val="21"/>
              </w:rPr>
              <w:t>J9</w:t>
            </w:r>
          </w:p>
        </w:tc>
        <w:tc>
          <w:tcPr>
            <w:tcW w:w="584" w:type="dxa"/>
          </w:tcPr>
          <w:p w14:paraId="05462FFE" w14:textId="77777777" w:rsidR="00D5693D" w:rsidRDefault="001C19C0">
            <w:pPr>
              <w:jc w:val="left"/>
              <w:rPr>
                <w:rFonts w:ascii="Times New Roman" w:hAnsi="Times New Roman" w:cs="Times New Roman"/>
                <w:szCs w:val="21"/>
              </w:rPr>
            </w:pPr>
            <w:r>
              <w:rPr>
                <w:rFonts w:ascii="Times New Roman" w:hAnsi="Times New Roman" w:cs="Times New Roman"/>
                <w:szCs w:val="21"/>
              </w:rPr>
              <w:t>J11</w:t>
            </w:r>
          </w:p>
        </w:tc>
        <w:tc>
          <w:tcPr>
            <w:tcW w:w="584" w:type="dxa"/>
          </w:tcPr>
          <w:p w14:paraId="70ABE74E" w14:textId="77777777" w:rsidR="00D5693D" w:rsidRDefault="001C19C0">
            <w:pPr>
              <w:jc w:val="left"/>
              <w:rPr>
                <w:rFonts w:ascii="Times New Roman" w:hAnsi="Times New Roman" w:cs="Times New Roman"/>
                <w:szCs w:val="21"/>
              </w:rPr>
            </w:pPr>
            <w:r>
              <w:rPr>
                <w:rFonts w:ascii="Times New Roman" w:hAnsi="Times New Roman" w:cs="Times New Roman"/>
                <w:szCs w:val="21"/>
              </w:rPr>
              <w:t>J7</w:t>
            </w:r>
          </w:p>
        </w:tc>
        <w:tc>
          <w:tcPr>
            <w:tcW w:w="584" w:type="dxa"/>
          </w:tcPr>
          <w:p w14:paraId="0DD598D8" w14:textId="77777777" w:rsidR="00D5693D" w:rsidRDefault="001C19C0">
            <w:pPr>
              <w:jc w:val="left"/>
              <w:rPr>
                <w:rFonts w:ascii="Times New Roman" w:hAnsi="Times New Roman" w:cs="Times New Roman"/>
                <w:szCs w:val="21"/>
              </w:rPr>
            </w:pPr>
            <w:r>
              <w:rPr>
                <w:rFonts w:ascii="Times New Roman" w:hAnsi="Times New Roman" w:cs="Times New Roman"/>
                <w:szCs w:val="21"/>
              </w:rPr>
              <w:t>J8</w:t>
            </w:r>
          </w:p>
        </w:tc>
        <w:tc>
          <w:tcPr>
            <w:tcW w:w="584" w:type="dxa"/>
          </w:tcPr>
          <w:p w14:paraId="56555389" w14:textId="77777777" w:rsidR="00D5693D" w:rsidRDefault="001C19C0">
            <w:pPr>
              <w:jc w:val="left"/>
              <w:rPr>
                <w:rFonts w:ascii="Times New Roman" w:hAnsi="Times New Roman" w:cs="Times New Roman"/>
                <w:szCs w:val="21"/>
              </w:rPr>
            </w:pPr>
            <w:r>
              <w:rPr>
                <w:rFonts w:ascii="Times New Roman" w:hAnsi="Times New Roman" w:cs="Times New Roman"/>
                <w:szCs w:val="21"/>
              </w:rPr>
              <w:t>J13</w:t>
            </w:r>
          </w:p>
        </w:tc>
        <w:tc>
          <w:tcPr>
            <w:tcW w:w="584" w:type="dxa"/>
          </w:tcPr>
          <w:p w14:paraId="22728A09"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1F2637E4" w14:textId="77777777" w:rsidR="00D5693D" w:rsidRDefault="001C19C0">
            <w:pPr>
              <w:jc w:val="left"/>
              <w:rPr>
                <w:rFonts w:ascii="Times New Roman" w:hAnsi="Times New Roman" w:cs="Times New Roman"/>
                <w:szCs w:val="21"/>
              </w:rPr>
            </w:pPr>
            <w:r>
              <w:rPr>
                <w:rFonts w:ascii="Times New Roman" w:hAnsi="Times New Roman" w:cs="Times New Roman"/>
                <w:szCs w:val="21"/>
              </w:rPr>
              <w:t>J12</w:t>
            </w:r>
          </w:p>
        </w:tc>
        <w:tc>
          <w:tcPr>
            <w:tcW w:w="584" w:type="dxa"/>
          </w:tcPr>
          <w:p w14:paraId="183AD749" w14:textId="77777777" w:rsidR="00D5693D" w:rsidRDefault="001C19C0">
            <w:pPr>
              <w:jc w:val="left"/>
              <w:rPr>
                <w:rFonts w:ascii="Times New Roman" w:hAnsi="Times New Roman" w:cs="Times New Roman"/>
                <w:szCs w:val="21"/>
              </w:rPr>
            </w:pPr>
            <w:r>
              <w:rPr>
                <w:rFonts w:ascii="Times New Roman" w:hAnsi="Times New Roman" w:cs="Times New Roman"/>
                <w:szCs w:val="21"/>
              </w:rPr>
              <w:t>J4</w:t>
            </w:r>
          </w:p>
        </w:tc>
        <w:tc>
          <w:tcPr>
            <w:tcW w:w="584" w:type="dxa"/>
          </w:tcPr>
          <w:p w14:paraId="2461BA80"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4" w:type="dxa"/>
          </w:tcPr>
          <w:p w14:paraId="543C9611" w14:textId="77777777" w:rsidR="00D5693D" w:rsidRDefault="00D5693D">
            <w:pPr>
              <w:jc w:val="left"/>
              <w:rPr>
                <w:rFonts w:ascii="Times New Roman" w:hAnsi="Times New Roman" w:cs="Times New Roman"/>
                <w:szCs w:val="21"/>
              </w:rPr>
            </w:pPr>
          </w:p>
        </w:tc>
        <w:tc>
          <w:tcPr>
            <w:tcW w:w="585" w:type="dxa"/>
          </w:tcPr>
          <w:p w14:paraId="3355F4A6" w14:textId="77777777" w:rsidR="00D5693D" w:rsidRDefault="00D5693D">
            <w:pPr>
              <w:jc w:val="left"/>
              <w:rPr>
                <w:rFonts w:ascii="Times New Roman" w:hAnsi="Times New Roman" w:cs="Times New Roman"/>
                <w:szCs w:val="21"/>
              </w:rPr>
            </w:pPr>
          </w:p>
        </w:tc>
      </w:tr>
      <w:tr w:rsidR="00D5693D" w14:paraId="16020486" w14:textId="77777777">
        <w:trPr>
          <w:jc w:val="center"/>
        </w:trPr>
        <w:tc>
          <w:tcPr>
            <w:tcW w:w="1159" w:type="dxa"/>
          </w:tcPr>
          <w:p w14:paraId="61A75BBD" w14:textId="77777777" w:rsidR="00D5693D" w:rsidRDefault="00D5693D">
            <w:pPr>
              <w:jc w:val="left"/>
              <w:rPr>
                <w:rFonts w:ascii="Times New Roman" w:hAnsi="Times New Roman" w:cs="Times New Roman"/>
                <w:color w:val="0000FF"/>
                <w:szCs w:val="21"/>
              </w:rPr>
            </w:pPr>
          </w:p>
        </w:tc>
        <w:tc>
          <w:tcPr>
            <w:tcW w:w="570" w:type="dxa"/>
          </w:tcPr>
          <w:p w14:paraId="6C775CB1" w14:textId="77777777" w:rsidR="00D5693D" w:rsidRDefault="00D5693D">
            <w:pPr>
              <w:jc w:val="left"/>
              <w:rPr>
                <w:rFonts w:ascii="Times New Roman" w:hAnsi="Times New Roman" w:cs="Times New Roman"/>
                <w:color w:val="0000FF"/>
                <w:szCs w:val="21"/>
              </w:rPr>
            </w:pPr>
          </w:p>
        </w:tc>
        <w:tc>
          <w:tcPr>
            <w:tcW w:w="1470" w:type="dxa"/>
          </w:tcPr>
          <w:p w14:paraId="3A2BD5E2" w14:textId="77777777" w:rsidR="00D5693D" w:rsidRDefault="001C19C0">
            <w:pPr>
              <w:jc w:val="left"/>
              <w:rPr>
                <w:rFonts w:ascii="Times New Roman" w:hAnsi="Times New Roman" w:cs="Times New Roman"/>
                <w:szCs w:val="21"/>
              </w:rPr>
            </w:pPr>
            <w:r>
              <w:rPr>
                <w:rFonts w:ascii="Times New Roman" w:hAnsi="Times New Roman" w:cs="Times New Roman"/>
                <w:szCs w:val="21"/>
              </w:rPr>
              <w:t>Start Time</w:t>
            </w:r>
          </w:p>
        </w:tc>
        <w:tc>
          <w:tcPr>
            <w:tcW w:w="584" w:type="dxa"/>
          </w:tcPr>
          <w:p w14:paraId="3EB90203" w14:textId="77777777" w:rsidR="00D5693D" w:rsidRDefault="001C19C0">
            <w:pPr>
              <w:jc w:val="left"/>
              <w:rPr>
                <w:rFonts w:ascii="Times New Roman" w:hAnsi="Times New Roman" w:cs="Times New Roman"/>
                <w:szCs w:val="21"/>
              </w:rPr>
            </w:pPr>
            <w:r>
              <w:rPr>
                <w:rFonts w:ascii="Times New Roman" w:hAnsi="Times New Roman" w:cs="Times New Roman"/>
                <w:szCs w:val="21"/>
              </w:rPr>
              <w:t>0</w:t>
            </w:r>
          </w:p>
        </w:tc>
        <w:tc>
          <w:tcPr>
            <w:tcW w:w="584" w:type="dxa"/>
          </w:tcPr>
          <w:p w14:paraId="5A8F0ECC" w14:textId="77777777" w:rsidR="00D5693D" w:rsidRDefault="001C19C0">
            <w:pPr>
              <w:jc w:val="left"/>
              <w:rPr>
                <w:rFonts w:ascii="Times New Roman" w:hAnsi="Times New Roman" w:cs="Times New Roman"/>
                <w:szCs w:val="21"/>
              </w:rPr>
            </w:pPr>
            <w:r>
              <w:rPr>
                <w:rFonts w:ascii="Times New Roman" w:hAnsi="Times New Roman" w:cs="Times New Roman"/>
                <w:szCs w:val="21"/>
              </w:rPr>
              <w:t>119</w:t>
            </w:r>
          </w:p>
        </w:tc>
        <w:tc>
          <w:tcPr>
            <w:tcW w:w="584" w:type="dxa"/>
          </w:tcPr>
          <w:p w14:paraId="3D377C8E" w14:textId="77777777" w:rsidR="00D5693D" w:rsidRDefault="001C19C0">
            <w:pPr>
              <w:jc w:val="left"/>
              <w:rPr>
                <w:rFonts w:ascii="Times New Roman" w:hAnsi="Times New Roman" w:cs="Times New Roman"/>
                <w:szCs w:val="21"/>
              </w:rPr>
            </w:pPr>
            <w:r>
              <w:rPr>
                <w:rFonts w:ascii="Times New Roman" w:hAnsi="Times New Roman" w:cs="Times New Roman"/>
                <w:szCs w:val="21"/>
              </w:rPr>
              <w:t>197</w:t>
            </w:r>
          </w:p>
        </w:tc>
        <w:tc>
          <w:tcPr>
            <w:tcW w:w="584" w:type="dxa"/>
          </w:tcPr>
          <w:p w14:paraId="14B22243" w14:textId="77777777" w:rsidR="00D5693D" w:rsidRDefault="001C19C0">
            <w:pPr>
              <w:jc w:val="left"/>
              <w:rPr>
                <w:rFonts w:ascii="Times New Roman" w:hAnsi="Times New Roman" w:cs="Times New Roman"/>
                <w:szCs w:val="21"/>
              </w:rPr>
            </w:pPr>
            <w:r>
              <w:rPr>
                <w:rFonts w:ascii="Times New Roman" w:hAnsi="Times New Roman" w:cs="Times New Roman"/>
                <w:szCs w:val="21"/>
              </w:rPr>
              <w:t>237</w:t>
            </w:r>
          </w:p>
        </w:tc>
        <w:tc>
          <w:tcPr>
            <w:tcW w:w="584" w:type="dxa"/>
          </w:tcPr>
          <w:p w14:paraId="10D9338B" w14:textId="77777777" w:rsidR="00D5693D" w:rsidRDefault="001C19C0">
            <w:pPr>
              <w:jc w:val="left"/>
              <w:rPr>
                <w:rFonts w:ascii="Times New Roman" w:hAnsi="Times New Roman" w:cs="Times New Roman"/>
                <w:szCs w:val="21"/>
              </w:rPr>
            </w:pPr>
            <w:r>
              <w:rPr>
                <w:rFonts w:ascii="Times New Roman" w:hAnsi="Times New Roman" w:cs="Times New Roman"/>
                <w:szCs w:val="21"/>
              </w:rPr>
              <w:t>263</w:t>
            </w:r>
          </w:p>
        </w:tc>
        <w:tc>
          <w:tcPr>
            <w:tcW w:w="584" w:type="dxa"/>
          </w:tcPr>
          <w:p w14:paraId="779B0EBE" w14:textId="77777777" w:rsidR="00D5693D" w:rsidRDefault="001C19C0">
            <w:pPr>
              <w:jc w:val="left"/>
              <w:rPr>
                <w:rFonts w:ascii="Times New Roman" w:hAnsi="Times New Roman" w:cs="Times New Roman"/>
                <w:szCs w:val="21"/>
              </w:rPr>
            </w:pPr>
            <w:r>
              <w:rPr>
                <w:rFonts w:ascii="Times New Roman" w:hAnsi="Times New Roman" w:cs="Times New Roman"/>
                <w:szCs w:val="21"/>
              </w:rPr>
              <w:t>332</w:t>
            </w:r>
          </w:p>
        </w:tc>
        <w:tc>
          <w:tcPr>
            <w:tcW w:w="584" w:type="dxa"/>
          </w:tcPr>
          <w:p w14:paraId="12919885" w14:textId="77777777" w:rsidR="00D5693D" w:rsidRDefault="001C19C0">
            <w:pPr>
              <w:jc w:val="left"/>
              <w:rPr>
                <w:rFonts w:ascii="Times New Roman" w:hAnsi="Times New Roman" w:cs="Times New Roman"/>
                <w:szCs w:val="21"/>
              </w:rPr>
            </w:pPr>
            <w:r>
              <w:rPr>
                <w:rFonts w:ascii="Times New Roman" w:hAnsi="Times New Roman" w:cs="Times New Roman"/>
                <w:szCs w:val="21"/>
              </w:rPr>
              <w:t>412</w:t>
            </w:r>
          </w:p>
        </w:tc>
        <w:tc>
          <w:tcPr>
            <w:tcW w:w="584" w:type="dxa"/>
          </w:tcPr>
          <w:p w14:paraId="7694E5C7" w14:textId="77777777" w:rsidR="00D5693D" w:rsidRDefault="001C19C0">
            <w:pPr>
              <w:jc w:val="left"/>
              <w:rPr>
                <w:rFonts w:ascii="Times New Roman" w:hAnsi="Times New Roman" w:cs="Times New Roman"/>
                <w:szCs w:val="21"/>
              </w:rPr>
            </w:pPr>
            <w:r>
              <w:rPr>
                <w:rFonts w:ascii="Times New Roman" w:hAnsi="Times New Roman" w:cs="Times New Roman"/>
                <w:szCs w:val="21"/>
              </w:rPr>
              <w:t>429</w:t>
            </w:r>
          </w:p>
        </w:tc>
        <w:tc>
          <w:tcPr>
            <w:tcW w:w="584" w:type="dxa"/>
          </w:tcPr>
          <w:p w14:paraId="493FFDBA" w14:textId="77777777" w:rsidR="00D5693D" w:rsidRDefault="001C19C0">
            <w:pPr>
              <w:jc w:val="left"/>
              <w:rPr>
                <w:rFonts w:ascii="Times New Roman" w:hAnsi="Times New Roman" w:cs="Times New Roman"/>
                <w:szCs w:val="21"/>
              </w:rPr>
            </w:pPr>
            <w:r>
              <w:rPr>
                <w:rFonts w:ascii="Times New Roman" w:hAnsi="Times New Roman" w:cs="Times New Roman"/>
                <w:szCs w:val="21"/>
              </w:rPr>
              <w:t>483</w:t>
            </w:r>
          </w:p>
        </w:tc>
        <w:tc>
          <w:tcPr>
            <w:tcW w:w="584" w:type="dxa"/>
          </w:tcPr>
          <w:p w14:paraId="36F59AEB" w14:textId="77777777" w:rsidR="00D5693D" w:rsidRDefault="001C19C0">
            <w:pPr>
              <w:jc w:val="left"/>
              <w:rPr>
                <w:rFonts w:ascii="Times New Roman" w:hAnsi="Times New Roman" w:cs="Times New Roman"/>
                <w:szCs w:val="21"/>
              </w:rPr>
            </w:pPr>
            <w:r>
              <w:rPr>
                <w:rFonts w:ascii="Times New Roman" w:hAnsi="Times New Roman" w:cs="Times New Roman"/>
                <w:szCs w:val="21"/>
              </w:rPr>
              <w:t>525</w:t>
            </w:r>
          </w:p>
        </w:tc>
        <w:tc>
          <w:tcPr>
            <w:tcW w:w="584" w:type="dxa"/>
          </w:tcPr>
          <w:p w14:paraId="0744F4C1" w14:textId="77777777" w:rsidR="00D5693D" w:rsidRDefault="001C19C0">
            <w:pPr>
              <w:jc w:val="left"/>
              <w:rPr>
                <w:rFonts w:ascii="Times New Roman" w:hAnsi="Times New Roman" w:cs="Times New Roman"/>
                <w:szCs w:val="21"/>
              </w:rPr>
            </w:pPr>
            <w:r>
              <w:rPr>
                <w:rFonts w:ascii="Times New Roman" w:hAnsi="Times New Roman" w:cs="Times New Roman"/>
                <w:szCs w:val="21"/>
              </w:rPr>
              <w:t>626</w:t>
            </w:r>
          </w:p>
        </w:tc>
        <w:tc>
          <w:tcPr>
            <w:tcW w:w="584" w:type="dxa"/>
          </w:tcPr>
          <w:p w14:paraId="7B6E393F" w14:textId="77777777" w:rsidR="00D5693D" w:rsidRDefault="00D5693D">
            <w:pPr>
              <w:jc w:val="left"/>
              <w:rPr>
                <w:rFonts w:ascii="Times New Roman" w:hAnsi="Times New Roman" w:cs="Times New Roman"/>
                <w:szCs w:val="21"/>
              </w:rPr>
            </w:pPr>
          </w:p>
        </w:tc>
        <w:tc>
          <w:tcPr>
            <w:tcW w:w="585" w:type="dxa"/>
          </w:tcPr>
          <w:p w14:paraId="4E971B60" w14:textId="77777777" w:rsidR="00D5693D" w:rsidRDefault="00D5693D">
            <w:pPr>
              <w:jc w:val="left"/>
              <w:rPr>
                <w:rFonts w:ascii="Times New Roman" w:hAnsi="Times New Roman" w:cs="Times New Roman"/>
                <w:szCs w:val="21"/>
              </w:rPr>
            </w:pPr>
          </w:p>
        </w:tc>
      </w:tr>
      <w:tr w:rsidR="00D5693D" w14:paraId="1AEE8FCB" w14:textId="77777777">
        <w:trPr>
          <w:jc w:val="center"/>
        </w:trPr>
        <w:tc>
          <w:tcPr>
            <w:tcW w:w="1159" w:type="dxa"/>
          </w:tcPr>
          <w:p w14:paraId="66744991" w14:textId="77777777" w:rsidR="00D5693D" w:rsidRDefault="00D5693D">
            <w:pPr>
              <w:jc w:val="left"/>
              <w:rPr>
                <w:rFonts w:ascii="Times New Roman" w:hAnsi="Times New Roman" w:cs="Times New Roman"/>
                <w:color w:val="0000FF"/>
                <w:szCs w:val="21"/>
              </w:rPr>
            </w:pPr>
          </w:p>
        </w:tc>
        <w:tc>
          <w:tcPr>
            <w:tcW w:w="570" w:type="dxa"/>
          </w:tcPr>
          <w:p w14:paraId="1637250E" w14:textId="77777777" w:rsidR="00D5693D" w:rsidRDefault="00D5693D">
            <w:pPr>
              <w:jc w:val="left"/>
              <w:rPr>
                <w:rFonts w:ascii="Times New Roman" w:hAnsi="Times New Roman" w:cs="Times New Roman"/>
                <w:color w:val="0000FF"/>
                <w:szCs w:val="21"/>
              </w:rPr>
            </w:pPr>
          </w:p>
        </w:tc>
        <w:tc>
          <w:tcPr>
            <w:tcW w:w="1470" w:type="dxa"/>
          </w:tcPr>
          <w:p w14:paraId="5C955AB5" w14:textId="77777777" w:rsidR="00D5693D" w:rsidRDefault="001C19C0">
            <w:pPr>
              <w:jc w:val="left"/>
              <w:rPr>
                <w:rFonts w:ascii="Times New Roman" w:hAnsi="Times New Roman" w:cs="Times New Roman"/>
                <w:szCs w:val="21"/>
              </w:rPr>
            </w:pPr>
            <w:r>
              <w:rPr>
                <w:rFonts w:ascii="Times New Roman" w:hAnsi="Times New Roman" w:cs="Times New Roman"/>
                <w:szCs w:val="21"/>
              </w:rPr>
              <w:t>Finish Time</w:t>
            </w:r>
          </w:p>
        </w:tc>
        <w:tc>
          <w:tcPr>
            <w:tcW w:w="584" w:type="dxa"/>
          </w:tcPr>
          <w:p w14:paraId="68C5BCAD" w14:textId="77777777" w:rsidR="00D5693D" w:rsidRDefault="001C19C0">
            <w:pPr>
              <w:jc w:val="left"/>
              <w:rPr>
                <w:rFonts w:ascii="Times New Roman" w:hAnsi="Times New Roman" w:cs="Times New Roman"/>
                <w:szCs w:val="21"/>
              </w:rPr>
            </w:pPr>
            <w:r>
              <w:rPr>
                <w:rFonts w:ascii="Times New Roman" w:hAnsi="Times New Roman" w:cs="Times New Roman"/>
                <w:szCs w:val="21"/>
              </w:rPr>
              <w:t>72</w:t>
            </w:r>
          </w:p>
        </w:tc>
        <w:tc>
          <w:tcPr>
            <w:tcW w:w="584" w:type="dxa"/>
          </w:tcPr>
          <w:p w14:paraId="04E41A69" w14:textId="77777777" w:rsidR="00D5693D" w:rsidRDefault="001C19C0">
            <w:pPr>
              <w:jc w:val="left"/>
              <w:rPr>
                <w:rFonts w:ascii="Times New Roman" w:hAnsi="Times New Roman" w:cs="Times New Roman"/>
                <w:szCs w:val="21"/>
              </w:rPr>
            </w:pPr>
            <w:r>
              <w:rPr>
                <w:rFonts w:ascii="Times New Roman" w:hAnsi="Times New Roman" w:cs="Times New Roman"/>
                <w:szCs w:val="21"/>
              </w:rPr>
              <w:t>197</w:t>
            </w:r>
          </w:p>
        </w:tc>
        <w:tc>
          <w:tcPr>
            <w:tcW w:w="584" w:type="dxa"/>
          </w:tcPr>
          <w:p w14:paraId="3DD5CE4A" w14:textId="77777777" w:rsidR="00D5693D" w:rsidRDefault="001C19C0">
            <w:pPr>
              <w:jc w:val="left"/>
              <w:rPr>
                <w:rFonts w:ascii="Times New Roman" w:hAnsi="Times New Roman" w:cs="Times New Roman"/>
                <w:szCs w:val="21"/>
              </w:rPr>
            </w:pPr>
            <w:r>
              <w:rPr>
                <w:rFonts w:ascii="Times New Roman" w:hAnsi="Times New Roman" w:cs="Times New Roman"/>
                <w:szCs w:val="21"/>
              </w:rPr>
              <w:t>237</w:t>
            </w:r>
          </w:p>
        </w:tc>
        <w:tc>
          <w:tcPr>
            <w:tcW w:w="584" w:type="dxa"/>
          </w:tcPr>
          <w:p w14:paraId="4E57C3CD" w14:textId="77777777" w:rsidR="00D5693D" w:rsidRDefault="001C19C0">
            <w:pPr>
              <w:jc w:val="left"/>
              <w:rPr>
                <w:rFonts w:ascii="Times New Roman" w:hAnsi="Times New Roman" w:cs="Times New Roman"/>
                <w:szCs w:val="21"/>
              </w:rPr>
            </w:pPr>
            <w:r>
              <w:rPr>
                <w:rFonts w:ascii="Times New Roman" w:hAnsi="Times New Roman" w:cs="Times New Roman"/>
                <w:szCs w:val="21"/>
              </w:rPr>
              <w:t>257</w:t>
            </w:r>
          </w:p>
        </w:tc>
        <w:tc>
          <w:tcPr>
            <w:tcW w:w="584" w:type="dxa"/>
          </w:tcPr>
          <w:p w14:paraId="17FF5DED" w14:textId="77777777" w:rsidR="00D5693D" w:rsidRDefault="001C19C0">
            <w:pPr>
              <w:jc w:val="left"/>
              <w:rPr>
                <w:rFonts w:ascii="Times New Roman" w:hAnsi="Times New Roman" w:cs="Times New Roman"/>
                <w:szCs w:val="21"/>
              </w:rPr>
            </w:pPr>
            <w:r>
              <w:rPr>
                <w:rFonts w:ascii="Times New Roman" w:hAnsi="Times New Roman" w:cs="Times New Roman"/>
                <w:szCs w:val="21"/>
              </w:rPr>
              <w:t>309</w:t>
            </w:r>
          </w:p>
        </w:tc>
        <w:tc>
          <w:tcPr>
            <w:tcW w:w="584" w:type="dxa"/>
          </w:tcPr>
          <w:p w14:paraId="3AC30764" w14:textId="77777777" w:rsidR="00D5693D" w:rsidRDefault="001C19C0">
            <w:pPr>
              <w:jc w:val="left"/>
              <w:rPr>
                <w:rFonts w:ascii="Times New Roman" w:hAnsi="Times New Roman" w:cs="Times New Roman"/>
                <w:szCs w:val="21"/>
              </w:rPr>
            </w:pPr>
            <w:r>
              <w:rPr>
                <w:rFonts w:ascii="Times New Roman" w:hAnsi="Times New Roman" w:cs="Times New Roman"/>
                <w:szCs w:val="21"/>
              </w:rPr>
              <w:t>387</w:t>
            </w:r>
          </w:p>
        </w:tc>
        <w:tc>
          <w:tcPr>
            <w:tcW w:w="584" w:type="dxa"/>
          </w:tcPr>
          <w:p w14:paraId="66FF6D4E" w14:textId="77777777" w:rsidR="00D5693D" w:rsidRDefault="001C19C0">
            <w:pPr>
              <w:jc w:val="left"/>
              <w:rPr>
                <w:rFonts w:ascii="Times New Roman" w:hAnsi="Times New Roman" w:cs="Times New Roman"/>
                <w:szCs w:val="21"/>
              </w:rPr>
            </w:pPr>
            <w:r>
              <w:rPr>
                <w:rFonts w:ascii="Times New Roman" w:hAnsi="Times New Roman" w:cs="Times New Roman"/>
                <w:szCs w:val="21"/>
              </w:rPr>
              <w:t>429</w:t>
            </w:r>
          </w:p>
        </w:tc>
        <w:tc>
          <w:tcPr>
            <w:tcW w:w="584" w:type="dxa"/>
          </w:tcPr>
          <w:p w14:paraId="70112B57" w14:textId="77777777" w:rsidR="00D5693D" w:rsidRDefault="001C19C0">
            <w:pPr>
              <w:jc w:val="left"/>
              <w:rPr>
                <w:rFonts w:ascii="Times New Roman" w:hAnsi="Times New Roman" w:cs="Times New Roman"/>
                <w:szCs w:val="21"/>
              </w:rPr>
            </w:pPr>
            <w:r>
              <w:rPr>
                <w:rFonts w:ascii="Times New Roman" w:hAnsi="Times New Roman" w:cs="Times New Roman"/>
                <w:szCs w:val="21"/>
              </w:rPr>
              <w:t>483</w:t>
            </w:r>
          </w:p>
        </w:tc>
        <w:tc>
          <w:tcPr>
            <w:tcW w:w="584" w:type="dxa"/>
          </w:tcPr>
          <w:p w14:paraId="5DB898EC" w14:textId="77777777" w:rsidR="00D5693D" w:rsidRDefault="001C19C0">
            <w:pPr>
              <w:jc w:val="left"/>
              <w:rPr>
                <w:rFonts w:ascii="Times New Roman" w:hAnsi="Times New Roman" w:cs="Times New Roman"/>
                <w:szCs w:val="21"/>
              </w:rPr>
            </w:pPr>
            <w:r>
              <w:rPr>
                <w:rFonts w:ascii="Times New Roman" w:hAnsi="Times New Roman" w:cs="Times New Roman"/>
                <w:szCs w:val="21"/>
              </w:rPr>
              <w:t>525</w:t>
            </w:r>
          </w:p>
        </w:tc>
        <w:tc>
          <w:tcPr>
            <w:tcW w:w="584" w:type="dxa"/>
          </w:tcPr>
          <w:p w14:paraId="0DCF7A5E" w14:textId="77777777" w:rsidR="00D5693D" w:rsidRDefault="001C19C0">
            <w:pPr>
              <w:jc w:val="left"/>
              <w:rPr>
                <w:rFonts w:ascii="Times New Roman" w:hAnsi="Times New Roman" w:cs="Times New Roman"/>
                <w:szCs w:val="21"/>
              </w:rPr>
            </w:pPr>
            <w:r>
              <w:rPr>
                <w:rFonts w:ascii="Times New Roman" w:hAnsi="Times New Roman" w:cs="Times New Roman"/>
                <w:szCs w:val="21"/>
              </w:rPr>
              <w:t>559</w:t>
            </w:r>
          </w:p>
        </w:tc>
        <w:tc>
          <w:tcPr>
            <w:tcW w:w="584" w:type="dxa"/>
          </w:tcPr>
          <w:p w14:paraId="6B961973" w14:textId="77777777" w:rsidR="00D5693D" w:rsidRDefault="001C19C0">
            <w:pPr>
              <w:jc w:val="left"/>
              <w:rPr>
                <w:rFonts w:ascii="Times New Roman" w:hAnsi="Times New Roman" w:cs="Times New Roman"/>
                <w:szCs w:val="21"/>
              </w:rPr>
            </w:pPr>
            <w:r>
              <w:rPr>
                <w:rFonts w:ascii="Times New Roman" w:hAnsi="Times New Roman" w:cs="Times New Roman"/>
                <w:szCs w:val="21"/>
              </w:rPr>
              <w:t>646</w:t>
            </w:r>
          </w:p>
        </w:tc>
        <w:tc>
          <w:tcPr>
            <w:tcW w:w="584" w:type="dxa"/>
          </w:tcPr>
          <w:p w14:paraId="785B3E8B" w14:textId="77777777" w:rsidR="00D5693D" w:rsidRDefault="00D5693D">
            <w:pPr>
              <w:jc w:val="left"/>
              <w:rPr>
                <w:rFonts w:ascii="Times New Roman" w:hAnsi="Times New Roman" w:cs="Times New Roman"/>
                <w:szCs w:val="21"/>
              </w:rPr>
            </w:pPr>
          </w:p>
        </w:tc>
        <w:tc>
          <w:tcPr>
            <w:tcW w:w="585" w:type="dxa"/>
          </w:tcPr>
          <w:p w14:paraId="5F7B5EBE" w14:textId="77777777" w:rsidR="00D5693D" w:rsidRDefault="00D5693D">
            <w:pPr>
              <w:jc w:val="left"/>
              <w:rPr>
                <w:rFonts w:ascii="Times New Roman" w:hAnsi="Times New Roman" w:cs="Times New Roman"/>
                <w:szCs w:val="21"/>
              </w:rPr>
            </w:pPr>
          </w:p>
        </w:tc>
      </w:tr>
      <w:tr w:rsidR="00D5693D" w14:paraId="15BBD089" w14:textId="77777777">
        <w:trPr>
          <w:jc w:val="center"/>
        </w:trPr>
        <w:tc>
          <w:tcPr>
            <w:tcW w:w="1159" w:type="dxa"/>
          </w:tcPr>
          <w:p w14:paraId="4D0F2062" w14:textId="77777777" w:rsidR="00D5693D" w:rsidRDefault="00D5693D">
            <w:pPr>
              <w:jc w:val="left"/>
              <w:rPr>
                <w:rFonts w:ascii="Times New Roman" w:hAnsi="Times New Roman" w:cs="Times New Roman"/>
                <w:color w:val="0000FF"/>
                <w:szCs w:val="21"/>
              </w:rPr>
            </w:pPr>
          </w:p>
        </w:tc>
        <w:tc>
          <w:tcPr>
            <w:tcW w:w="570" w:type="dxa"/>
          </w:tcPr>
          <w:p w14:paraId="585A2DEF" w14:textId="77777777" w:rsidR="00D5693D" w:rsidRDefault="001C19C0">
            <w:pPr>
              <w:jc w:val="left"/>
              <w:rPr>
                <w:rFonts w:ascii="Times New Roman" w:hAnsi="Times New Roman" w:cs="Times New Roman"/>
                <w:color w:val="0000FF"/>
                <w:szCs w:val="21"/>
              </w:rPr>
            </w:pPr>
            <w:r>
              <w:rPr>
                <w:rFonts w:ascii="Times New Roman" w:hAnsi="Times New Roman" w:cs="Times New Roman"/>
                <w:color w:val="000000" w:themeColor="text1"/>
                <w:szCs w:val="21"/>
              </w:rPr>
              <w:t>M3</w:t>
            </w:r>
          </w:p>
        </w:tc>
        <w:tc>
          <w:tcPr>
            <w:tcW w:w="1470" w:type="dxa"/>
          </w:tcPr>
          <w:p w14:paraId="16A11DF7" w14:textId="77777777" w:rsidR="00D5693D" w:rsidRDefault="001C19C0">
            <w:pPr>
              <w:jc w:val="left"/>
              <w:rPr>
                <w:rFonts w:ascii="Times New Roman" w:hAnsi="Times New Roman" w:cs="Times New Roman"/>
                <w:szCs w:val="21"/>
              </w:rPr>
            </w:pPr>
            <w:r>
              <w:rPr>
                <w:rFonts w:ascii="Times New Roman" w:hAnsi="Times New Roman" w:cs="Times New Roman"/>
                <w:szCs w:val="21"/>
              </w:rPr>
              <w:t>Job Sequence</w:t>
            </w:r>
          </w:p>
        </w:tc>
        <w:tc>
          <w:tcPr>
            <w:tcW w:w="584" w:type="dxa"/>
          </w:tcPr>
          <w:p w14:paraId="3E075509" w14:textId="77777777" w:rsidR="00D5693D" w:rsidRDefault="001C19C0">
            <w:pPr>
              <w:jc w:val="left"/>
              <w:rPr>
                <w:rFonts w:ascii="Times New Roman" w:hAnsi="Times New Roman" w:cs="Times New Roman"/>
                <w:szCs w:val="21"/>
              </w:rPr>
            </w:pPr>
            <w:r>
              <w:rPr>
                <w:rFonts w:ascii="Times New Roman" w:hAnsi="Times New Roman" w:cs="Times New Roman"/>
                <w:szCs w:val="21"/>
              </w:rPr>
              <w:t>J9</w:t>
            </w:r>
          </w:p>
        </w:tc>
        <w:tc>
          <w:tcPr>
            <w:tcW w:w="584" w:type="dxa"/>
          </w:tcPr>
          <w:p w14:paraId="3A561EF9" w14:textId="77777777" w:rsidR="00D5693D" w:rsidRDefault="001C19C0">
            <w:pPr>
              <w:jc w:val="left"/>
              <w:rPr>
                <w:rFonts w:ascii="Times New Roman" w:hAnsi="Times New Roman" w:cs="Times New Roman"/>
                <w:szCs w:val="21"/>
              </w:rPr>
            </w:pPr>
            <w:r>
              <w:rPr>
                <w:rFonts w:ascii="Times New Roman" w:hAnsi="Times New Roman" w:cs="Times New Roman"/>
                <w:szCs w:val="21"/>
              </w:rPr>
              <w:t>J8</w:t>
            </w:r>
          </w:p>
        </w:tc>
        <w:tc>
          <w:tcPr>
            <w:tcW w:w="584" w:type="dxa"/>
          </w:tcPr>
          <w:p w14:paraId="14EF1518"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4" w:type="dxa"/>
          </w:tcPr>
          <w:p w14:paraId="3308FD01" w14:textId="77777777" w:rsidR="00D5693D" w:rsidRDefault="001C19C0">
            <w:pPr>
              <w:jc w:val="left"/>
              <w:rPr>
                <w:rFonts w:ascii="Times New Roman" w:hAnsi="Times New Roman" w:cs="Times New Roman"/>
                <w:szCs w:val="21"/>
              </w:rPr>
            </w:pPr>
            <w:r>
              <w:rPr>
                <w:rFonts w:ascii="Times New Roman" w:hAnsi="Times New Roman" w:cs="Times New Roman"/>
                <w:szCs w:val="21"/>
              </w:rPr>
              <w:t>J6</w:t>
            </w:r>
          </w:p>
        </w:tc>
        <w:tc>
          <w:tcPr>
            <w:tcW w:w="584" w:type="dxa"/>
          </w:tcPr>
          <w:p w14:paraId="7ADEED8B" w14:textId="77777777" w:rsidR="00D5693D" w:rsidRDefault="001C19C0">
            <w:pPr>
              <w:jc w:val="left"/>
              <w:rPr>
                <w:rFonts w:ascii="Times New Roman" w:hAnsi="Times New Roman" w:cs="Times New Roman"/>
                <w:szCs w:val="21"/>
              </w:rPr>
            </w:pPr>
            <w:r>
              <w:rPr>
                <w:rFonts w:ascii="Times New Roman" w:hAnsi="Times New Roman" w:cs="Times New Roman"/>
                <w:szCs w:val="21"/>
              </w:rPr>
              <w:t>J1</w:t>
            </w:r>
          </w:p>
        </w:tc>
        <w:tc>
          <w:tcPr>
            <w:tcW w:w="584" w:type="dxa"/>
          </w:tcPr>
          <w:p w14:paraId="554BFA10"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5EC5085C" w14:textId="77777777" w:rsidR="00D5693D" w:rsidRDefault="001C19C0">
            <w:pPr>
              <w:jc w:val="left"/>
              <w:rPr>
                <w:rFonts w:ascii="Times New Roman" w:hAnsi="Times New Roman" w:cs="Times New Roman"/>
                <w:szCs w:val="21"/>
              </w:rPr>
            </w:pPr>
            <w:r>
              <w:rPr>
                <w:rFonts w:ascii="Times New Roman" w:hAnsi="Times New Roman" w:cs="Times New Roman"/>
                <w:szCs w:val="21"/>
              </w:rPr>
              <w:t>J12</w:t>
            </w:r>
          </w:p>
        </w:tc>
        <w:tc>
          <w:tcPr>
            <w:tcW w:w="584" w:type="dxa"/>
          </w:tcPr>
          <w:p w14:paraId="47DE9560" w14:textId="77777777" w:rsidR="00D5693D" w:rsidRDefault="001C19C0">
            <w:pPr>
              <w:jc w:val="left"/>
              <w:rPr>
                <w:rFonts w:ascii="Times New Roman" w:hAnsi="Times New Roman" w:cs="Times New Roman"/>
                <w:szCs w:val="21"/>
              </w:rPr>
            </w:pPr>
            <w:r>
              <w:rPr>
                <w:rFonts w:ascii="Times New Roman" w:hAnsi="Times New Roman" w:cs="Times New Roman"/>
                <w:szCs w:val="21"/>
              </w:rPr>
              <w:t>J11</w:t>
            </w:r>
          </w:p>
        </w:tc>
        <w:tc>
          <w:tcPr>
            <w:tcW w:w="584" w:type="dxa"/>
          </w:tcPr>
          <w:p w14:paraId="4115698E" w14:textId="77777777" w:rsidR="00D5693D" w:rsidRDefault="001C19C0">
            <w:pPr>
              <w:jc w:val="left"/>
              <w:rPr>
                <w:rFonts w:ascii="Times New Roman" w:hAnsi="Times New Roman" w:cs="Times New Roman"/>
                <w:szCs w:val="21"/>
              </w:rPr>
            </w:pPr>
            <w:r>
              <w:rPr>
                <w:rFonts w:ascii="Times New Roman" w:hAnsi="Times New Roman" w:cs="Times New Roman"/>
                <w:szCs w:val="21"/>
              </w:rPr>
              <w:t>J4</w:t>
            </w:r>
          </w:p>
        </w:tc>
        <w:tc>
          <w:tcPr>
            <w:tcW w:w="584" w:type="dxa"/>
          </w:tcPr>
          <w:p w14:paraId="6D7F32B7" w14:textId="77777777" w:rsidR="00D5693D" w:rsidRDefault="001C19C0">
            <w:pPr>
              <w:jc w:val="left"/>
              <w:rPr>
                <w:rFonts w:ascii="Times New Roman" w:hAnsi="Times New Roman" w:cs="Times New Roman"/>
                <w:szCs w:val="21"/>
              </w:rPr>
            </w:pPr>
            <w:r>
              <w:rPr>
                <w:rFonts w:ascii="Times New Roman" w:hAnsi="Times New Roman" w:cs="Times New Roman"/>
                <w:szCs w:val="21"/>
              </w:rPr>
              <w:t>J7</w:t>
            </w:r>
          </w:p>
        </w:tc>
        <w:tc>
          <w:tcPr>
            <w:tcW w:w="584" w:type="dxa"/>
          </w:tcPr>
          <w:p w14:paraId="43C99748" w14:textId="77777777" w:rsidR="00D5693D" w:rsidRDefault="001C19C0">
            <w:pPr>
              <w:jc w:val="left"/>
              <w:rPr>
                <w:rFonts w:ascii="Times New Roman" w:hAnsi="Times New Roman" w:cs="Times New Roman"/>
                <w:szCs w:val="21"/>
              </w:rPr>
            </w:pPr>
            <w:r>
              <w:rPr>
                <w:rFonts w:ascii="Times New Roman" w:hAnsi="Times New Roman" w:cs="Times New Roman"/>
                <w:szCs w:val="21"/>
              </w:rPr>
              <w:t>J13</w:t>
            </w:r>
          </w:p>
        </w:tc>
        <w:tc>
          <w:tcPr>
            <w:tcW w:w="584" w:type="dxa"/>
          </w:tcPr>
          <w:p w14:paraId="27BD884A" w14:textId="77777777" w:rsidR="00D5693D" w:rsidRDefault="00D5693D">
            <w:pPr>
              <w:jc w:val="left"/>
              <w:rPr>
                <w:rFonts w:ascii="Times New Roman" w:hAnsi="Times New Roman" w:cs="Times New Roman"/>
                <w:szCs w:val="21"/>
              </w:rPr>
            </w:pPr>
          </w:p>
        </w:tc>
        <w:tc>
          <w:tcPr>
            <w:tcW w:w="585" w:type="dxa"/>
          </w:tcPr>
          <w:p w14:paraId="2D223E46" w14:textId="77777777" w:rsidR="00D5693D" w:rsidRDefault="00D5693D">
            <w:pPr>
              <w:jc w:val="left"/>
              <w:rPr>
                <w:rFonts w:ascii="Times New Roman" w:hAnsi="Times New Roman" w:cs="Times New Roman"/>
                <w:szCs w:val="21"/>
              </w:rPr>
            </w:pPr>
          </w:p>
        </w:tc>
      </w:tr>
      <w:tr w:rsidR="00D5693D" w14:paraId="6698552E" w14:textId="77777777">
        <w:trPr>
          <w:jc w:val="center"/>
        </w:trPr>
        <w:tc>
          <w:tcPr>
            <w:tcW w:w="1159" w:type="dxa"/>
          </w:tcPr>
          <w:p w14:paraId="613BC7B9" w14:textId="77777777" w:rsidR="00D5693D" w:rsidRDefault="00D5693D">
            <w:pPr>
              <w:jc w:val="left"/>
              <w:rPr>
                <w:rFonts w:ascii="Times New Roman" w:hAnsi="Times New Roman" w:cs="Times New Roman"/>
                <w:color w:val="0000FF"/>
                <w:szCs w:val="21"/>
              </w:rPr>
            </w:pPr>
          </w:p>
        </w:tc>
        <w:tc>
          <w:tcPr>
            <w:tcW w:w="570" w:type="dxa"/>
          </w:tcPr>
          <w:p w14:paraId="4D69E7A3" w14:textId="77777777" w:rsidR="00D5693D" w:rsidRDefault="00D5693D">
            <w:pPr>
              <w:jc w:val="left"/>
              <w:rPr>
                <w:rFonts w:ascii="Times New Roman" w:hAnsi="Times New Roman" w:cs="Times New Roman"/>
                <w:color w:val="0000FF"/>
                <w:szCs w:val="21"/>
              </w:rPr>
            </w:pPr>
          </w:p>
        </w:tc>
        <w:tc>
          <w:tcPr>
            <w:tcW w:w="1470" w:type="dxa"/>
          </w:tcPr>
          <w:p w14:paraId="72E8337A" w14:textId="77777777" w:rsidR="00D5693D" w:rsidRDefault="001C19C0">
            <w:pPr>
              <w:jc w:val="left"/>
              <w:rPr>
                <w:rFonts w:ascii="Times New Roman" w:hAnsi="Times New Roman" w:cs="Times New Roman"/>
                <w:szCs w:val="21"/>
              </w:rPr>
            </w:pPr>
            <w:r>
              <w:rPr>
                <w:rFonts w:ascii="Times New Roman" w:hAnsi="Times New Roman" w:cs="Times New Roman"/>
                <w:szCs w:val="21"/>
              </w:rPr>
              <w:t>Start Time</w:t>
            </w:r>
          </w:p>
        </w:tc>
        <w:tc>
          <w:tcPr>
            <w:tcW w:w="584" w:type="dxa"/>
          </w:tcPr>
          <w:p w14:paraId="510BB24D" w14:textId="77777777" w:rsidR="00D5693D" w:rsidRDefault="001C19C0">
            <w:pPr>
              <w:jc w:val="left"/>
              <w:rPr>
                <w:rFonts w:ascii="Times New Roman" w:hAnsi="Times New Roman" w:cs="Times New Roman"/>
                <w:szCs w:val="21"/>
              </w:rPr>
            </w:pPr>
            <w:r>
              <w:rPr>
                <w:rFonts w:ascii="Times New Roman" w:hAnsi="Times New Roman" w:cs="Times New Roman"/>
                <w:szCs w:val="21"/>
              </w:rPr>
              <w:t>0</w:t>
            </w:r>
          </w:p>
        </w:tc>
        <w:tc>
          <w:tcPr>
            <w:tcW w:w="584" w:type="dxa"/>
          </w:tcPr>
          <w:p w14:paraId="48C40BDD" w14:textId="77777777" w:rsidR="00D5693D" w:rsidRDefault="001C19C0">
            <w:pPr>
              <w:jc w:val="left"/>
              <w:rPr>
                <w:rFonts w:ascii="Times New Roman" w:hAnsi="Times New Roman" w:cs="Times New Roman"/>
                <w:szCs w:val="21"/>
              </w:rPr>
            </w:pPr>
            <w:r>
              <w:rPr>
                <w:rFonts w:ascii="Times New Roman" w:hAnsi="Times New Roman" w:cs="Times New Roman"/>
                <w:szCs w:val="21"/>
              </w:rPr>
              <w:t>49</w:t>
            </w:r>
          </w:p>
        </w:tc>
        <w:tc>
          <w:tcPr>
            <w:tcW w:w="584" w:type="dxa"/>
          </w:tcPr>
          <w:p w14:paraId="2407F999" w14:textId="77777777" w:rsidR="00D5693D" w:rsidRDefault="001C19C0">
            <w:pPr>
              <w:jc w:val="left"/>
              <w:rPr>
                <w:rFonts w:ascii="Times New Roman" w:hAnsi="Times New Roman" w:cs="Times New Roman"/>
                <w:szCs w:val="21"/>
              </w:rPr>
            </w:pPr>
            <w:r>
              <w:rPr>
                <w:rFonts w:ascii="Times New Roman" w:hAnsi="Times New Roman" w:cs="Times New Roman"/>
                <w:szCs w:val="21"/>
              </w:rPr>
              <w:t>136</w:t>
            </w:r>
          </w:p>
        </w:tc>
        <w:tc>
          <w:tcPr>
            <w:tcW w:w="584" w:type="dxa"/>
          </w:tcPr>
          <w:p w14:paraId="60FF3407" w14:textId="77777777" w:rsidR="00D5693D" w:rsidRDefault="001C19C0">
            <w:pPr>
              <w:jc w:val="left"/>
              <w:rPr>
                <w:rFonts w:ascii="Times New Roman" w:hAnsi="Times New Roman" w:cs="Times New Roman"/>
                <w:szCs w:val="21"/>
              </w:rPr>
            </w:pPr>
            <w:r>
              <w:rPr>
                <w:rFonts w:ascii="Times New Roman" w:hAnsi="Times New Roman" w:cs="Times New Roman"/>
                <w:szCs w:val="21"/>
              </w:rPr>
              <w:t>201</w:t>
            </w:r>
          </w:p>
        </w:tc>
        <w:tc>
          <w:tcPr>
            <w:tcW w:w="584" w:type="dxa"/>
          </w:tcPr>
          <w:p w14:paraId="397BDB64" w14:textId="77777777" w:rsidR="00D5693D" w:rsidRDefault="001C19C0">
            <w:pPr>
              <w:jc w:val="left"/>
              <w:rPr>
                <w:rFonts w:ascii="Times New Roman" w:hAnsi="Times New Roman" w:cs="Times New Roman"/>
                <w:szCs w:val="21"/>
              </w:rPr>
            </w:pPr>
            <w:r>
              <w:rPr>
                <w:rFonts w:ascii="Times New Roman" w:hAnsi="Times New Roman" w:cs="Times New Roman"/>
                <w:szCs w:val="21"/>
              </w:rPr>
              <w:t>324</w:t>
            </w:r>
          </w:p>
        </w:tc>
        <w:tc>
          <w:tcPr>
            <w:tcW w:w="584" w:type="dxa"/>
          </w:tcPr>
          <w:p w14:paraId="5F9C65EA" w14:textId="77777777" w:rsidR="00D5693D" w:rsidRDefault="001C19C0">
            <w:pPr>
              <w:jc w:val="left"/>
              <w:rPr>
                <w:rFonts w:ascii="Times New Roman" w:hAnsi="Times New Roman" w:cs="Times New Roman"/>
                <w:szCs w:val="21"/>
              </w:rPr>
            </w:pPr>
            <w:r>
              <w:rPr>
                <w:rFonts w:ascii="Times New Roman" w:hAnsi="Times New Roman" w:cs="Times New Roman"/>
                <w:szCs w:val="21"/>
              </w:rPr>
              <w:t>390</w:t>
            </w:r>
          </w:p>
        </w:tc>
        <w:tc>
          <w:tcPr>
            <w:tcW w:w="584" w:type="dxa"/>
          </w:tcPr>
          <w:p w14:paraId="0DFEB301" w14:textId="77777777" w:rsidR="00D5693D" w:rsidRDefault="001C19C0">
            <w:pPr>
              <w:jc w:val="left"/>
              <w:rPr>
                <w:rFonts w:ascii="Times New Roman" w:hAnsi="Times New Roman" w:cs="Times New Roman"/>
                <w:szCs w:val="21"/>
              </w:rPr>
            </w:pPr>
            <w:r>
              <w:rPr>
                <w:rFonts w:ascii="Times New Roman" w:hAnsi="Times New Roman" w:cs="Times New Roman"/>
                <w:szCs w:val="21"/>
              </w:rPr>
              <w:t>429</w:t>
            </w:r>
          </w:p>
        </w:tc>
        <w:tc>
          <w:tcPr>
            <w:tcW w:w="584" w:type="dxa"/>
          </w:tcPr>
          <w:p w14:paraId="7F25DD8A" w14:textId="77777777" w:rsidR="00D5693D" w:rsidRDefault="001C19C0">
            <w:pPr>
              <w:jc w:val="left"/>
              <w:rPr>
                <w:rFonts w:ascii="Times New Roman" w:hAnsi="Times New Roman" w:cs="Times New Roman"/>
                <w:szCs w:val="21"/>
              </w:rPr>
            </w:pPr>
            <w:r>
              <w:rPr>
                <w:rFonts w:ascii="Times New Roman" w:hAnsi="Times New Roman" w:cs="Times New Roman"/>
                <w:szCs w:val="21"/>
              </w:rPr>
              <w:t>474</w:t>
            </w:r>
          </w:p>
        </w:tc>
        <w:tc>
          <w:tcPr>
            <w:tcW w:w="584" w:type="dxa"/>
          </w:tcPr>
          <w:p w14:paraId="6AB0EF77" w14:textId="77777777" w:rsidR="00D5693D" w:rsidRDefault="001C19C0">
            <w:pPr>
              <w:jc w:val="left"/>
              <w:rPr>
                <w:rFonts w:ascii="Times New Roman" w:hAnsi="Times New Roman" w:cs="Times New Roman"/>
                <w:szCs w:val="21"/>
              </w:rPr>
            </w:pPr>
            <w:r>
              <w:rPr>
                <w:rFonts w:ascii="Times New Roman" w:hAnsi="Times New Roman" w:cs="Times New Roman"/>
                <w:szCs w:val="21"/>
              </w:rPr>
              <w:t>561</w:t>
            </w:r>
          </w:p>
        </w:tc>
        <w:tc>
          <w:tcPr>
            <w:tcW w:w="584" w:type="dxa"/>
          </w:tcPr>
          <w:p w14:paraId="20DF9DA5" w14:textId="77777777" w:rsidR="00D5693D" w:rsidRDefault="001C19C0">
            <w:pPr>
              <w:jc w:val="left"/>
              <w:rPr>
                <w:rFonts w:ascii="Times New Roman" w:hAnsi="Times New Roman" w:cs="Times New Roman"/>
                <w:szCs w:val="21"/>
              </w:rPr>
            </w:pPr>
            <w:r>
              <w:rPr>
                <w:rFonts w:ascii="Times New Roman" w:hAnsi="Times New Roman" w:cs="Times New Roman"/>
                <w:szCs w:val="21"/>
              </w:rPr>
              <w:t>598</w:t>
            </w:r>
          </w:p>
        </w:tc>
        <w:tc>
          <w:tcPr>
            <w:tcW w:w="584" w:type="dxa"/>
          </w:tcPr>
          <w:p w14:paraId="3DAF8E9F" w14:textId="77777777" w:rsidR="00D5693D" w:rsidRDefault="001C19C0">
            <w:pPr>
              <w:jc w:val="left"/>
              <w:rPr>
                <w:rFonts w:ascii="Times New Roman" w:hAnsi="Times New Roman" w:cs="Times New Roman"/>
                <w:szCs w:val="21"/>
              </w:rPr>
            </w:pPr>
            <w:r>
              <w:rPr>
                <w:rFonts w:ascii="Times New Roman" w:hAnsi="Times New Roman" w:cs="Times New Roman"/>
                <w:szCs w:val="21"/>
              </w:rPr>
              <w:t>610</w:t>
            </w:r>
          </w:p>
        </w:tc>
        <w:tc>
          <w:tcPr>
            <w:tcW w:w="584" w:type="dxa"/>
          </w:tcPr>
          <w:p w14:paraId="12FF2EC6" w14:textId="77777777" w:rsidR="00D5693D" w:rsidRDefault="00D5693D">
            <w:pPr>
              <w:jc w:val="left"/>
              <w:rPr>
                <w:rFonts w:ascii="Times New Roman" w:hAnsi="Times New Roman" w:cs="Times New Roman"/>
                <w:szCs w:val="21"/>
              </w:rPr>
            </w:pPr>
          </w:p>
        </w:tc>
        <w:tc>
          <w:tcPr>
            <w:tcW w:w="585" w:type="dxa"/>
          </w:tcPr>
          <w:p w14:paraId="62B22091" w14:textId="77777777" w:rsidR="00D5693D" w:rsidRDefault="00D5693D">
            <w:pPr>
              <w:jc w:val="left"/>
              <w:rPr>
                <w:rFonts w:ascii="Times New Roman" w:hAnsi="Times New Roman" w:cs="Times New Roman"/>
                <w:szCs w:val="21"/>
              </w:rPr>
            </w:pPr>
          </w:p>
        </w:tc>
      </w:tr>
      <w:tr w:rsidR="00D5693D" w14:paraId="3358EEDD" w14:textId="77777777">
        <w:trPr>
          <w:jc w:val="center"/>
        </w:trPr>
        <w:tc>
          <w:tcPr>
            <w:tcW w:w="1159" w:type="dxa"/>
          </w:tcPr>
          <w:p w14:paraId="7D08C53C" w14:textId="77777777" w:rsidR="00D5693D" w:rsidRDefault="00D5693D">
            <w:pPr>
              <w:jc w:val="left"/>
              <w:rPr>
                <w:rFonts w:ascii="Times New Roman" w:hAnsi="Times New Roman" w:cs="Times New Roman"/>
                <w:color w:val="0000FF"/>
                <w:szCs w:val="21"/>
              </w:rPr>
            </w:pPr>
          </w:p>
        </w:tc>
        <w:tc>
          <w:tcPr>
            <w:tcW w:w="570" w:type="dxa"/>
          </w:tcPr>
          <w:p w14:paraId="548394D8" w14:textId="77777777" w:rsidR="00D5693D" w:rsidRDefault="00D5693D">
            <w:pPr>
              <w:jc w:val="left"/>
              <w:rPr>
                <w:rFonts w:ascii="Times New Roman" w:hAnsi="Times New Roman" w:cs="Times New Roman"/>
                <w:color w:val="0000FF"/>
                <w:szCs w:val="21"/>
              </w:rPr>
            </w:pPr>
          </w:p>
        </w:tc>
        <w:tc>
          <w:tcPr>
            <w:tcW w:w="1470" w:type="dxa"/>
          </w:tcPr>
          <w:p w14:paraId="56F1FAA9" w14:textId="77777777" w:rsidR="00D5693D" w:rsidRDefault="001C19C0">
            <w:pPr>
              <w:jc w:val="left"/>
              <w:rPr>
                <w:rFonts w:ascii="Times New Roman" w:hAnsi="Times New Roman" w:cs="Times New Roman"/>
                <w:szCs w:val="21"/>
              </w:rPr>
            </w:pPr>
            <w:r>
              <w:rPr>
                <w:rFonts w:ascii="Times New Roman" w:hAnsi="Times New Roman" w:cs="Times New Roman"/>
                <w:szCs w:val="21"/>
              </w:rPr>
              <w:t>Finish Time</w:t>
            </w:r>
          </w:p>
        </w:tc>
        <w:tc>
          <w:tcPr>
            <w:tcW w:w="584" w:type="dxa"/>
          </w:tcPr>
          <w:p w14:paraId="1C29F738" w14:textId="77777777" w:rsidR="00D5693D" w:rsidRDefault="001C19C0">
            <w:pPr>
              <w:jc w:val="left"/>
              <w:rPr>
                <w:rFonts w:ascii="Times New Roman" w:hAnsi="Times New Roman" w:cs="Times New Roman"/>
                <w:szCs w:val="21"/>
              </w:rPr>
            </w:pPr>
            <w:r>
              <w:rPr>
                <w:rFonts w:ascii="Times New Roman" w:hAnsi="Times New Roman" w:cs="Times New Roman"/>
                <w:szCs w:val="21"/>
              </w:rPr>
              <w:t>49</w:t>
            </w:r>
          </w:p>
        </w:tc>
        <w:tc>
          <w:tcPr>
            <w:tcW w:w="584" w:type="dxa"/>
          </w:tcPr>
          <w:p w14:paraId="10FDE04F" w14:textId="77777777" w:rsidR="00D5693D" w:rsidRDefault="001C19C0">
            <w:pPr>
              <w:jc w:val="left"/>
              <w:rPr>
                <w:rFonts w:ascii="Times New Roman" w:hAnsi="Times New Roman" w:cs="Times New Roman"/>
                <w:szCs w:val="21"/>
              </w:rPr>
            </w:pPr>
            <w:r>
              <w:rPr>
                <w:rFonts w:ascii="Times New Roman" w:hAnsi="Times New Roman" w:cs="Times New Roman"/>
                <w:szCs w:val="21"/>
              </w:rPr>
              <w:t>136</w:t>
            </w:r>
          </w:p>
        </w:tc>
        <w:tc>
          <w:tcPr>
            <w:tcW w:w="584" w:type="dxa"/>
          </w:tcPr>
          <w:p w14:paraId="7692FCAE" w14:textId="77777777" w:rsidR="00D5693D" w:rsidRDefault="001C19C0">
            <w:pPr>
              <w:jc w:val="left"/>
              <w:rPr>
                <w:rFonts w:ascii="Times New Roman" w:hAnsi="Times New Roman" w:cs="Times New Roman"/>
                <w:szCs w:val="21"/>
              </w:rPr>
            </w:pPr>
            <w:r>
              <w:rPr>
                <w:rFonts w:ascii="Times New Roman" w:hAnsi="Times New Roman" w:cs="Times New Roman"/>
                <w:szCs w:val="21"/>
              </w:rPr>
              <w:t>201</w:t>
            </w:r>
          </w:p>
        </w:tc>
        <w:tc>
          <w:tcPr>
            <w:tcW w:w="584" w:type="dxa"/>
          </w:tcPr>
          <w:p w14:paraId="7FF49213" w14:textId="77777777" w:rsidR="00D5693D" w:rsidRDefault="001C19C0">
            <w:pPr>
              <w:jc w:val="left"/>
              <w:rPr>
                <w:rFonts w:ascii="Times New Roman" w:hAnsi="Times New Roman" w:cs="Times New Roman"/>
                <w:szCs w:val="21"/>
              </w:rPr>
            </w:pPr>
            <w:r>
              <w:rPr>
                <w:rFonts w:ascii="Times New Roman" w:hAnsi="Times New Roman" w:cs="Times New Roman"/>
                <w:szCs w:val="21"/>
              </w:rPr>
              <w:t>284</w:t>
            </w:r>
          </w:p>
        </w:tc>
        <w:tc>
          <w:tcPr>
            <w:tcW w:w="584" w:type="dxa"/>
          </w:tcPr>
          <w:p w14:paraId="6494CE46" w14:textId="77777777" w:rsidR="00D5693D" w:rsidRDefault="001C19C0">
            <w:pPr>
              <w:jc w:val="left"/>
              <w:rPr>
                <w:rFonts w:ascii="Times New Roman" w:hAnsi="Times New Roman" w:cs="Times New Roman"/>
                <w:szCs w:val="21"/>
              </w:rPr>
            </w:pPr>
            <w:r>
              <w:rPr>
                <w:rFonts w:ascii="Times New Roman" w:hAnsi="Times New Roman" w:cs="Times New Roman"/>
                <w:szCs w:val="21"/>
              </w:rPr>
              <w:t>390</w:t>
            </w:r>
          </w:p>
        </w:tc>
        <w:tc>
          <w:tcPr>
            <w:tcW w:w="584" w:type="dxa"/>
          </w:tcPr>
          <w:p w14:paraId="3BBA3882" w14:textId="77777777" w:rsidR="00D5693D" w:rsidRDefault="001C19C0">
            <w:pPr>
              <w:jc w:val="left"/>
              <w:rPr>
                <w:rFonts w:ascii="Times New Roman" w:hAnsi="Times New Roman" w:cs="Times New Roman"/>
                <w:szCs w:val="21"/>
              </w:rPr>
            </w:pPr>
            <w:r>
              <w:rPr>
                <w:rFonts w:ascii="Times New Roman" w:hAnsi="Times New Roman" w:cs="Times New Roman"/>
                <w:szCs w:val="21"/>
              </w:rPr>
              <w:t>429</w:t>
            </w:r>
          </w:p>
        </w:tc>
        <w:tc>
          <w:tcPr>
            <w:tcW w:w="584" w:type="dxa"/>
          </w:tcPr>
          <w:p w14:paraId="7216AE56" w14:textId="77777777" w:rsidR="00D5693D" w:rsidRDefault="001C19C0">
            <w:pPr>
              <w:jc w:val="left"/>
              <w:rPr>
                <w:rFonts w:ascii="Times New Roman" w:hAnsi="Times New Roman" w:cs="Times New Roman"/>
                <w:szCs w:val="21"/>
              </w:rPr>
            </w:pPr>
            <w:r>
              <w:rPr>
                <w:rFonts w:ascii="Times New Roman" w:hAnsi="Times New Roman" w:cs="Times New Roman"/>
                <w:szCs w:val="21"/>
              </w:rPr>
              <w:t>474</w:t>
            </w:r>
          </w:p>
        </w:tc>
        <w:tc>
          <w:tcPr>
            <w:tcW w:w="584" w:type="dxa"/>
          </w:tcPr>
          <w:p w14:paraId="6B2B14A6" w14:textId="77777777" w:rsidR="00D5693D" w:rsidRDefault="001C19C0">
            <w:pPr>
              <w:jc w:val="left"/>
              <w:rPr>
                <w:rFonts w:ascii="Times New Roman" w:hAnsi="Times New Roman" w:cs="Times New Roman"/>
                <w:szCs w:val="21"/>
              </w:rPr>
            </w:pPr>
            <w:r>
              <w:rPr>
                <w:rFonts w:ascii="Times New Roman" w:hAnsi="Times New Roman" w:cs="Times New Roman"/>
                <w:szCs w:val="21"/>
              </w:rPr>
              <w:t>561</w:t>
            </w:r>
          </w:p>
        </w:tc>
        <w:tc>
          <w:tcPr>
            <w:tcW w:w="584" w:type="dxa"/>
          </w:tcPr>
          <w:p w14:paraId="6EC4046F" w14:textId="77777777" w:rsidR="00D5693D" w:rsidRDefault="001C19C0">
            <w:pPr>
              <w:jc w:val="left"/>
              <w:rPr>
                <w:rFonts w:ascii="Times New Roman" w:hAnsi="Times New Roman" w:cs="Times New Roman"/>
                <w:szCs w:val="21"/>
              </w:rPr>
            </w:pPr>
            <w:r>
              <w:rPr>
                <w:rFonts w:ascii="Times New Roman" w:hAnsi="Times New Roman" w:cs="Times New Roman"/>
                <w:szCs w:val="21"/>
              </w:rPr>
              <w:t>598</w:t>
            </w:r>
          </w:p>
        </w:tc>
        <w:tc>
          <w:tcPr>
            <w:tcW w:w="584" w:type="dxa"/>
          </w:tcPr>
          <w:p w14:paraId="70EB1852" w14:textId="77777777" w:rsidR="00D5693D" w:rsidRDefault="001C19C0">
            <w:pPr>
              <w:jc w:val="left"/>
              <w:rPr>
                <w:rFonts w:ascii="Times New Roman" w:hAnsi="Times New Roman" w:cs="Times New Roman"/>
                <w:szCs w:val="21"/>
              </w:rPr>
            </w:pPr>
            <w:r>
              <w:rPr>
                <w:rFonts w:ascii="Times New Roman" w:hAnsi="Times New Roman" w:cs="Times New Roman"/>
                <w:szCs w:val="21"/>
              </w:rPr>
              <w:t>610</w:t>
            </w:r>
          </w:p>
        </w:tc>
        <w:tc>
          <w:tcPr>
            <w:tcW w:w="584" w:type="dxa"/>
          </w:tcPr>
          <w:p w14:paraId="061107B1" w14:textId="77777777" w:rsidR="00D5693D" w:rsidRDefault="001C19C0">
            <w:pPr>
              <w:jc w:val="left"/>
              <w:rPr>
                <w:rFonts w:ascii="Times New Roman" w:hAnsi="Times New Roman" w:cs="Times New Roman"/>
                <w:szCs w:val="21"/>
              </w:rPr>
            </w:pPr>
            <w:r>
              <w:rPr>
                <w:rFonts w:ascii="Times New Roman" w:hAnsi="Times New Roman" w:cs="Times New Roman"/>
                <w:szCs w:val="21"/>
              </w:rPr>
              <w:t>646</w:t>
            </w:r>
          </w:p>
        </w:tc>
        <w:tc>
          <w:tcPr>
            <w:tcW w:w="584" w:type="dxa"/>
          </w:tcPr>
          <w:p w14:paraId="5660B531" w14:textId="77777777" w:rsidR="00D5693D" w:rsidRDefault="00D5693D">
            <w:pPr>
              <w:jc w:val="left"/>
              <w:rPr>
                <w:rFonts w:ascii="Times New Roman" w:hAnsi="Times New Roman" w:cs="Times New Roman"/>
                <w:szCs w:val="21"/>
              </w:rPr>
            </w:pPr>
          </w:p>
        </w:tc>
        <w:tc>
          <w:tcPr>
            <w:tcW w:w="585" w:type="dxa"/>
          </w:tcPr>
          <w:p w14:paraId="5713F2DD" w14:textId="77777777" w:rsidR="00D5693D" w:rsidRDefault="00D5693D">
            <w:pPr>
              <w:jc w:val="left"/>
              <w:rPr>
                <w:rFonts w:ascii="Times New Roman" w:hAnsi="Times New Roman" w:cs="Times New Roman"/>
                <w:szCs w:val="21"/>
              </w:rPr>
            </w:pPr>
          </w:p>
        </w:tc>
      </w:tr>
      <w:tr w:rsidR="00D5693D" w14:paraId="62FD0743" w14:textId="77777777">
        <w:trPr>
          <w:jc w:val="center"/>
        </w:trPr>
        <w:tc>
          <w:tcPr>
            <w:tcW w:w="1159" w:type="dxa"/>
          </w:tcPr>
          <w:p w14:paraId="75D0614F" w14:textId="77777777" w:rsidR="00D5693D" w:rsidRDefault="00D5693D">
            <w:pPr>
              <w:jc w:val="left"/>
              <w:rPr>
                <w:rFonts w:ascii="Times New Roman" w:hAnsi="Times New Roman" w:cs="Times New Roman"/>
                <w:color w:val="0000FF"/>
                <w:szCs w:val="21"/>
              </w:rPr>
            </w:pPr>
          </w:p>
        </w:tc>
        <w:tc>
          <w:tcPr>
            <w:tcW w:w="570" w:type="dxa"/>
          </w:tcPr>
          <w:p w14:paraId="56320969" w14:textId="77777777" w:rsidR="00D5693D" w:rsidRDefault="001C19C0">
            <w:pPr>
              <w:jc w:val="left"/>
              <w:rPr>
                <w:rFonts w:ascii="Times New Roman" w:hAnsi="Times New Roman" w:cs="Times New Roman"/>
                <w:color w:val="0000FF"/>
                <w:szCs w:val="21"/>
              </w:rPr>
            </w:pPr>
            <w:r>
              <w:rPr>
                <w:rFonts w:ascii="Times New Roman" w:hAnsi="Times New Roman" w:cs="Times New Roman"/>
                <w:color w:val="000000" w:themeColor="text1"/>
                <w:szCs w:val="21"/>
              </w:rPr>
              <w:t>M4</w:t>
            </w:r>
          </w:p>
        </w:tc>
        <w:tc>
          <w:tcPr>
            <w:tcW w:w="1470" w:type="dxa"/>
          </w:tcPr>
          <w:p w14:paraId="589FE8C5" w14:textId="77777777" w:rsidR="00D5693D" w:rsidRDefault="001C19C0">
            <w:pPr>
              <w:jc w:val="left"/>
              <w:rPr>
                <w:rFonts w:ascii="Times New Roman" w:hAnsi="Times New Roman" w:cs="Times New Roman"/>
                <w:szCs w:val="21"/>
              </w:rPr>
            </w:pPr>
            <w:r>
              <w:rPr>
                <w:rFonts w:ascii="Times New Roman" w:hAnsi="Times New Roman" w:cs="Times New Roman"/>
                <w:szCs w:val="21"/>
              </w:rPr>
              <w:t>Job Sequence</w:t>
            </w:r>
          </w:p>
        </w:tc>
        <w:tc>
          <w:tcPr>
            <w:tcW w:w="584" w:type="dxa"/>
          </w:tcPr>
          <w:p w14:paraId="09B1AF6D" w14:textId="77777777" w:rsidR="00D5693D" w:rsidRDefault="001C19C0">
            <w:pPr>
              <w:jc w:val="left"/>
              <w:rPr>
                <w:rFonts w:ascii="Times New Roman" w:hAnsi="Times New Roman" w:cs="Times New Roman"/>
                <w:szCs w:val="21"/>
              </w:rPr>
            </w:pPr>
            <w:r>
              <w:rPr>
                <w:rFonts w:ascii="Times New Roman" w:hAnsi="Times New Roman" w:cs="Times New Roman"/>
                <w:szCs w:val="21"/>
              </w:rPr>
              <w:t>J6</w:t>
            </w:r>
          </w:p>
        </w:tc>
        <w:tc>
          <w:tcPr>
            <w:tcW w:w="584" w:type="dxa"/>
          </w:tcPr>
          <w:p w14:paraId="00A3A49F" w14:textId="77777777" w:rsidR="00D5693D" w:rsidRDefault="001C19C0">
            <w:pPr>
              <w:jc w:val="left"/>
              <w:rPr>
                <w:rFonts w:ascii="Times New Roman" w:hAnsi="Times New Roman" w:cs="Times New Roman"/>
                <w:szCs w:val="21"/>
              </w:rPr>
            </w:pPr>
            <w:r>
              <w:rPr>
                <w:rFonts w:ascii="Times New Roman" w:hAnsi="Times New Roman" w:cs="Times New Roman"/>
                <w:szCs w:val="21"/>
              </w:rPr>
              <w:t>J9</w:t>
            </w:r>
          </w:p>
        </w:tc>
        <w:tc>
          <w:tcPr>
            <w:tcW w:w="584" w:type="dxa"/>
          </w:tcPr>
          <w:p w14:paraId="20EF07D5"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0D0C4655"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2AF2E297"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42EB836C" w14:textId="77777777" w:rsidR="00D5693D" w:rsidRDefault="001C19C0">
            <w:pPr>
              <w:jc w:val="left"/>
              <w:rPr>
                <w:rFonts w:ascii="Times New Roman" w:hAnsi="Times New Roman" w:cs="Times New Roman"/>
                <w:szCs w:val="21"/>
              </w:rPr>
            </w:pPr>
            <w:r>
              <w:rPr>
                <w:rFonts w:ascii="Times New Roman" w:hAnsi="Times New Roman" w:cs="Times New Roman"/>
                <w:szCs w:val="21"/>
              </w:rPr>
              <w:t>J7</w:t>
            </w:r>
          </w:p>
        </w:tc>
        <w:tc>
          <w:tcPr>
            <w:tcW w:w="584" w:type="dxa"/>
          </w:tcPr>
          <w:p w14:paraId="601DB025"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4" w:type="dxa"/>
          </w:tcPr>
          <w:p w14:paraId="6DFB5ECB" w14:textId="77777777" w:rsidR="00D5693D" w:rsidRDefault="001C19C0">
            <w:pPr>
              <w:jc w:val="left"/>
              <w:rPr>
                <w:rFonts w:ascii="Times New Roman" w:hAnsi="Times New Roman" w:cs="Times New Roman"/>
                <w:szCs w:val="21"/>
              </w:rPr>
            </w:pPr>
            <w:r>
              <w:rPr>
                <w:rFonts w:ascii="Times New Roman" w:hAnsi="Times New Roman" w:cs="Times New Roman"/>
                <w:szCs w:val="21"/>
              </w:rPr>
              <w:t>J4</w:t>
            </w:r>
          </w:p>
        </w:tc>
        <w:tc>
          <w:tcPr>
            <w:tcW w:w="584" w:type="dxa"/>
          </w:tcPr>
          <w:p w14:paraId="5F708C67" w14:textId="77777777" w:rsidR="00D5693D" w:rsidRDefault="001C19C0">
            <w:pPr>
              <w:jc w:val="left"/>
              <w:rPr>
                <w:rFonts w:ascii="Times New Roman" w:hAnsi="Times New Roman" w:cs="Times New Roman"/>
                <w:szCs w:val="21"/>
              </w:rPr>
            </w:pPr>
            <w:r>
              <w:rPr>
                <w:rFonts w:ascii="Times New Roman" w:hAnsi="Times New Roman" w:cs="Times New Roman"/>
                <w:szCs w:val="21"/>
              </w:rPr>
              <w:t>J8</w:t>
            </w:r>
          </w:p>
        </w:tc>
        <w:tc>
          <w:tcPr>
            <w:tcW w:w="584" w:type="dxa"/>
          </w:tcPr>
          <w:p w14:paraId="7BC73297" w14:textId="77777777" w:rsidR="00D5693D" w:rsidRDefault="001C19C0">
            <w:pPr>
              <w:jc w:val="left"/>
              <w:rPr>
                <w:rFonts w:ascii="Times New Roman" w:hAnsi="Times New Roman" w:cs="Times New Roman"/>
                <w:szCs w:val="21"/>
              </w:rPr>
            </w:pPr>
            <w:r>
              <w:rPr>
                <w:rFonts w:ascii="Times New Roman" w:hAnsi="Times New Roman" w:cs="Times New Roman"/>
                <w:szCs w:val="21"/>
              </w:rPr>
              <w:t>J13</w:t>
            </w:r>
          </w:p>
        </w:tc>
        <w:tc>
          <w:tcPr>
            <w:tcW w:w="584" w:type="dxa"/>
          </w:tcPr>
          <w:p w14:paraId="23ECCFA1" w14:textId="77777777" w:rsidR="00D5693D" w:rsidRDefault="001C19C0">
            <w:pPr>
              <w:jc w:val="left"/>
              <w:rPr>
                <w:rFonts w:ascii="Times New Roman" w:hAnsi="Times New Roman" w:cs="Times New Roman"/>
                <w:szCs w:val="21"/>
              </w:rPr>
            </w:pPr>
            <w:r>
              <w:rPr>
                <w:rFonts w:ascii="Times New Roman" w:hAnsi="Times New Roman" w:cs="Times New Roman"/>
                <w:szCs w:val="21"/>
              </w:rPr>
              <w:t>J1</w:t>
            </w:r>
          </w:p>
        </w:tc>
        <w:tc>
          <w:tcPr>
            <w:tcW w:w="584" w:type="dxa"/>
          </w:tcPr>
          <w:p w14:paraId="4EE6283B" w14:textId="77777777" w:rsidR="00D5693D" w:rsidRDefault="001C19C0">
            <w:pPr>
              <w:jc w:val="left"/>
              <w:rPr>
                <w:rFonts w:ascii="Times New Roman" w:hAnsi="Times New Roman" w:cs="Times New Roman"/>
                <w:szCs w:val="21"/>
              </w:rPr>
            </w:pPr>
            <w:r>
              <w:rPr>
                <w:rFonts w:ascii="Times New Roman" w:hAnsi="Times New Roman" w:cs="Times New Roman"/>
                <w:szCs w:val="21"/>
              </w:rPr>
              <w:t>J11</w:t>
            </w:r>
          </w:p>
        </w:tc>
        <w:tc>
          <w:tcPr>
            <w:tcW w:w="585" w:type="dxa"/>
          </w:tcPr>
          <w:p w14:paraId="6EA249FB" w14:textId="77777777" w:rsidR="00D5693D" w:rsidRDefault="001C19C0">
            <w:pPr>
              <w:jc w:val="left"/>
              <w:rPr>
                <w:rFonts w:ascii="Times New Roman" w:hAnsi="Times New Roman" w:cs="Times New Roman"/>
                <w:szCs w:val="21"/>
              </w:rPr>
            </w:pPr>
            <w:r>
              <w:rPr>
                <w:rFonts w:ascii="Times New Roman" w:hAnsi="Times New Roman" w:cs="Times New Roman"/>
                <w:szCs w:val="21"/>
              </w:rPr>
              <w:t>J12</w:t>
            </w:r>
          </w:p>
        </w:tc>
      </w:tr>
      <w:tr w:rsidR="00D5693D" w14:paraId="1557624D" w14:textId="77777777">
        <w:trPr>
          <w:jc w:val="center"/>
        </w:trPr>
        <w:tc>
          <w:tcPr>
            <w:tcW w:w="1159" w:type="dxa"/>
          </w:tcPr>
          <w:p w14:paraId="200C7088" w14:textId="77777777" w:rsidR="00D5693D" w:rsidRDefault="00D5693D">
            <w:pPr>
              <w:jc w:val="left"/>
              <w:rPr>
                <w:rFonts w:ascii="Times New Roman" w:hAnsi="Times New Roman" w:cs="Times New Roman"/>
                <w:color w:val="0000FF"/>
                <w:szCs w:val="21"/>
              </w:rPr>
            </w:pPr>
          </w:p>
        </w:tc>
        <w:tc>
          <w:tcPr>
            <w:tcW w:w="570" w:type="dxa"/>
          </w:tcPr>
          <w:p w14:paraId="1845C70F" w14:textId="77777777" w:rsidR="00D5693D" w:rsidRDefault="00D5693D">
            <w:pPr>
              <w:jc w:val="left"/>
              <w:rPr>
                <w:rFonts w:ascii="Times New Roman" w:hAnsi="Times New Roman" w:cs="Times New Roman"/>
                <w:color w:val="0000FF"/>
                <w:szCs w:val="21"/>
              </w:rPr>
            </w:pPr>
          </w:p>
        </w:tc>
        <w:tc>
          <w:tcPr>
            <w:tcW w:w="1470" w:type="dxa"/>
          </w:tcPr>
          <w:p w14:paraId="47F24006" w14:textId="77777777" w:rsidR="00D5693D" w:rsidRDefault="001C19C0">
            <w:pPr>
              <w:jc w:val="left"/>
              <w:rPr>
                <w:rFonts w:ascii="Times New Roman" w:hAnsi="Times New Roman" w:cs="Times New Roman"/>
                <w:szCs w:val="21"/>
              </w:rPr>
            </w:pPr>
            <w:r>
              <w:rPr>
                <w:rFonts w:ascii="Times New Roman" w:hAnsi="Times New Roman" w:cs="Times New Roman"/>
                <w:szCs w:val="21"/>
              </w:rPr>
              <w:t>Start Time</w:t>
            </w:r>
          </w:p>
        </w:tc>
        <w:tc>
          <w:tcPr>
            <w:tcW w:w="584" w:type="dxa"/>
          </w:tcPr>
          <w:p w14:paraId="338EFB26" w14:textId="77777777" w:rsidR="00D5693D" w:rsidRDefault="001C19C0">
            <w:pPr>
              <w:jc w:val="left"/>
              <w:rPr>
                <w:rFonts w:ascii="Times New Roman" w:hAnsi="Times New Roman" w:cs="Times New Roman"/>
                <w:szCs w:val="21"/>
              </w:rPr>
            </w:pPr>
            <w:r>
              <w:rPr>
                <w:rFonts w:ascii="Times New Roman" w:hAnsi="Times New Roman" w:cs="Times New Roman"/>
                <w:szCs w:val="21"/>
              </w:rPr>
              <w:t>0</w:t>
            </w:r>
          </w:p>
        </w:tc>
        <w:tc>
          <w:tcPr>
            <w:tcW w:w="584" w:type="dxa"/>
          </w:tcPr>
          <w:p w14:paraId="0F45B9E6" w14:textId="77777777" w:rsidR="00D5693D" w:rsidRDefault="001C19C0">
            <w:pPr>
              <w:jc w:val="left"/>
              <w:rPr>
                <w:rFonts w:ascii="Times New Roman" w:hAnsi="Times New Roman" w:cs="Times New Roman"/>
                <w:szCs w:val="21"/>
              </w:rPr>
            </w:pPr>
            <w:r>
              <w:rPr>
                <w:rFonts w:ascii="Times New Roman" w:hAnsi="Times New Roman" w:cs="Times New Roman"/>
                <w:szCs w:val="21"/>
              </w:rPr>
              <w:t>49</w:t>
            </w:r>
          </w:p>
        </w:tc>
        <w:tc>
          <w:tcPr>
            <w:tcW w:w="584" w:type="dxa"/>
          </w:tcPr>
          <w:p w14:paraId="00F95EE9" w14:textId="77777777" w:rsidR="00D5693D" w:rsidRDefault="001C19C0">
            <w:pPr>
              <w:jc w:val="left"/>
              <w:rPr>
                <w:rFonts w:ascii="Times New Roman" w:hAnsi="Times New Roman" w:cs="Times New Roman"/>
                <w:szCs w:val="21"/>
              </w:rPr>
            </w:pPr>
            <w:r>
              <w:rPr>
                <w:rFonts w:ascii="Times New Roman" w:hAnsi="Times New Roman" w:cs="Times New Roman"/>
                <w:szCs w:val="21"/>
              </w:rPr>
              <w:t>132</w:t>
            </w:r>
          </w:p>
        </w:tc>
        <w:tc>
          <w:tcPr>
            <w:tcW w:w="584" w:type="dxa"/>
          </w:tcPr>
          <w:p w14:paraId="79BAC684" w14:textId="77777777" w:rsidR="00D5693D" w:rsidRDefault="001C19C0">
            <w:pPr>
              <w:jc w:val="left"/>
              <w:rPr>
                <w:rFonts w:ascii="Times New Roman" w:hAnsi="Times New Roman" w:cs="Times New Roman"/>
                <w:szCs w:val="21"/>
              </w:rPr>
            </w:pPr>
            <w:r>
              <w:rPr>
                <w:rFonts w:ascii="Times New Roman" w:hAnsi="Times New Roman" w:cs="Times New Roman"/>
                <w:szCs w:val="21"/>
              </w:rPr>
              <w:t>132</w:t>
            </w:r>
          </w:p>
        </w:tc>
        <w:tc>
          <w:tcPr>
            <w:tcW w:w="584" w:type="dxa"/>
          </w:tcPr>
          <w:p w14:paraId="0D5EA6CD" w14:textId="77777777" w:rsidR="00D5693D" w:rsidRDefault="001C19C0">
            <w:pPr>
              <w:jc w:val="left"/>
              <w:rPr>
                <w:rFonts w:ascii="Times New Roman" w:hAnsi="Times New Roman" w:cs="Times New Roman"/>
                <w:szCs w:val="21"/>
              </w:rPr>
            </w:pPr>
            <w:r>
              <w:rPr>
                <w:rFonts w:ascii="Times New Roman" w:hAnsi="Times New Roman" w:cs="Times New Roman"/>
                <w:szCs w:val="21"/>
              </w:rPr>
              <w:t>184</w:t>
            </w:r>
          </w:p>
        </w:tc>
        <w:tc>
          <w:tcPr>
            <w:tcW w:w="584" w:type="dxa"/>
          </w:tcPr>
          <w:p w14:paraId="0331B442" w14:textId="77777777" w:rsidR="00D5693D" w:rsidRDefault="001C19C0">
            <w:pPr>
              <w:jc w:val="left"/>
              <w:rPr>
                <w:rFonts w:ascii="Times New Roman" w:hAnsi="Times New Roman" w:cs="Times New Roman"/>
                <w:szCs w:val="21"/>
              </w:rPr>
            </w:pPr>
            <w:r>
              <w:rPr>
                <w:rFonts w:ascii="Times New Roman" w:hAnsi="Times New Roman" w:cs="Times New Roman"/>
                <w:szCs w:val="21"/>
              </w:rPr>
              <w:t>192</w:t>
            </w:r>
          </w:p>
        </w:tc>
        <w:tc>
          <w:tcPr>
            <w:tcW w:w="584" w:type="dxa"/>
          </w:tcPr>
          <w:p w14:paraId="24DCFAC8" w14:textId="77777777" w:rsidR="00D5693D" w:rsidRDefault="001C19C0">
            <w:pPr>
              <w:jc w:val="left"/>
              <w:rPr>
                <w:rFonts w:ascii="Times New Roman" w:hAnsi="Times New Roman" w:cs="Times New Roman"/>
                <w:szCs w:val="21"/>
              </w:rPr>
            </w:pPr>
            <w:r>
              <w:rPr>
                <w:rFonts w:ascii="Times New Roman" w:hAnsi="Times New Roman" w:cs="Times New Roman"/>
                <w:szCs w:val="21"/>
              </w:rPr>
              <w:t>263</w:t>
            </w:r>
          </w:p>
        </w:tc>
        <w:tc>
          <w:tcPr>
            <w:tcW w:w="584" w:type="dxa"/>
          </w:tcPr>
          <w:p w14:paraId="4C8D83FA" w14:textId="77777777" w:rsidR="00D5693D" w:rsidRDefault="001C19C0">
            <w:pPr>
              <w:jc w:val="left"/>
              <w:rPr>
                <w:rFonts w:ascii="Times New Roman" w:hAnsi="Times New Roman" w:cs="Times New Roman"/>
                <w:szCs w:val="21"/>
              </w:rPr>
            </w:pPr>
            <w:r>
              <w:rPr>
                <w:rFonts w:ascii="Times New Roman" w:hAnsi="Times New Roman" w:cs="Times New Roman"/>
                <w:szCs w:val="21"/>
              </w:rPr>
              <w:t>280</w:t>
            </w:r>
          </w:p>
        </w:tc>
        <w:tc>
          <w:tcPr>
            <w:tcW w:w="584" w:type="dxa"/>
          </w:tcPr>
          <w:p w14:paraId="6C0CFCF0" w14:textId="77777777" w:rsidR="00D5693D" w:rsidRDefault="001C19C0">
            <w:pPr>
              <w:jc w:val="left"/>
              <w:rPr>
                <w:rFonts w:ascii="Times New Roman" w:hAnsi="Times New Roman" w:cs="Times New Roman"/>
                <w:szCs w:val="21"/>
              </w:rPr>
            </w:pPr>
            <w:r>
              <w:rPr>
                <w:rFonts w:ascii="Times New Roman" w:hAnsi="Times New Roman" w:cs="Times New Roman"/>
                <w:szCs w:val="21"/>
              </w:rPr>
              <w:t>299</w:t>
            </w:r>
          </w:p>
        </w:tc>
        <w:tc>
          <w:tcPr>
            <w:tcW w:w="584" w:type="dxa"/>
          </w:tcPr>
          <w:p w14:paraId="49506B56" w14:textId="77777777" w:rsidR="00D5693D" w:rsidRDefault="001C19C0">
            <w:pPr>
              <w:jc w:val="left"/>
              <w:rPr>
                <w:rFonts w:ascii="Times New Roman" w:hAnsi="Times New Roman" w:cs="Times New Roman"/>
                <w:szCs w:val="21"/>
              </w:rPr>
            </w:pPr>
            <w:r>
              <w:rPr>
                <w:rFonts w:ascii="Times New Roman" w:hAnsi="Times New Roman" w:cs="Times New Roman"/>
                <w:szCs w:val="21"/>
              </w:rPr>
              <w:t>364</w:t>
            </w:r>
          </w:p>
        </w:tc>
        <w:tc>
          <w:tcPr>
            <w:tcW w:w="584" w:type="dxa"/>
          </w:tcPr>
          <w:p w14:paraId="2D32AEAA" w14:textId="77777777" w:rsidR="00D5693D" w:rsidRDefault="001C19C0">
            <w:pPr>
              <w:jc w:val="left"/>
              <w:rPr>
                <w:rFonts w:ascii="Times New Roman" w:hAnsi="Times New Roman" w:cs="Times New Roman"/>
                <w:szCs w:val="21"/>
              </w:rPr>
            </w:pPr>
            <w:r>
              <w:rPr>
                <w:rFonts w:ascii="Times New Roman" w:hAnsi="Times New Roman" w:cs="Times New Roman"/>
                <w:szCs w:val="21"/>
              </w:rPr>
              <w:t>412</w:t>
            </w:r>
          </w:p>
        </w:tc>
        <w:tc>
          <w:tcPr>
            <w:tcW w:w="584" w:type="dxa"/>
          </w:tcPr>
          <w:p w14:paraId="0C63833B" w14:textId="77777777" w:rsidR="00D5693D" w:rsidRDefault="001C19C0">
            <w:pPr>
              <w:jc w:val="left"/>
              <w:rPr>
                <w:rFonts w:ascii="Times New Roman" w:hAnsi="Times New Roman" w:cs="Times New Roman"/>
                <w:szCs w:val="21"/>
              </w:rPr>
            </w:pPr>
            <w:r>
              <w:rPr>
                <w:rFonts w:ascii="Times New Roman" w:hAnsi="Times New Roman" w:cs="Times New Roman"/>
                <w:szCs w:val="21"/>
              </w:rPr>
              <w:t>561</w:t>
            </w:r>
          </w:p>
        </w:tc>
        <w:tc>
          <w:tcPr>
            <w:tcW w:w="585" w:type="dxa"/>
          </w:tcPr>
          <w:p w14:paraId="60AE2F3F" w14:textId="77777777" w:rsidR="00D5693D" w:rsidRDefault="001C19C0">
            <w:pPr>
              <w:jc w:val="left"/>
              <w:rPr>
                <w:rFonts w:ascii="Times New Roman" w:hAnsi="Times New Roman" w:cs="Times New Roman"/>
                <w:szCs w:val="21"/>
              </w:rPr>
            </w:pPr>
            <w:r>
              <w:rPr>
                <w:rFonts w:ascii="Times New Roman" w:hAnsi="Times New Roman" w:cs="Times New Roman"/>
                <w:szCs w:val="21"/>
              </w:rPr>
              <w:t>588</w:t>
            </w:r>
          </w:p>
        </w:tc>
      </w:tr>
      <w:tr w:rsidR="00D5693D" w14:paraId="22A59F35" w14:textId="77777777">
        <w:trPr>
          <w:jc w:val="center"/>
        </w:trPr>
        <w:tc>
          <w:tcPr>
            <w:tcW w:w="1159" w:type="dxa"/>
          </w:tcPr>
          <w:p w14:paraId="5462D25A" w14:textId="77777777" w:rsidR="00D5693D" w:rsidRDefault="00D5693D">
            <w:pPr>
              <w:jc w:val="left"/>
              <w:rPr>
                <w:rFonts w:ascii="Times New Roman" w:hAnsi="Times New Roman" w:cs="Times New Roman"/>
                <w:color w:val="0000FF"/>
                <w:szCs w:val="21"/>
              </w:rPr>
            </w:pPr>
          </w:p>
        </w:tc>
        <w:tc>
          <w:tcPr>
            <w:tcW w:w="570" w:type="dxa"/>
          </w:tcPr>
          <w:p w14:paraId="6E2CB13E" w14:textId="77777777" w:rsidR="00D5693D" w:rsidRDefault="00D5693D">
            <w:pPr>
              <w:jc w:val="left"/>
              <w:rPr>
                <w:rFonts w:ascii="Times New Roman" w:hAnsi="Times New Roman" w:cs="Times New Roman"/>
                <w:color w:val="0000FF"/>
                <w:szCs w:val="21"/>
              </w:rPr>
            </w:pPr>
          </w:p>
        </w:tc>
        <w:tc>
          <w:tcPr>
            <w:tcW w:w="1470" w:type="dxa"/>
          </w:tcPr>
          <w:p w14:paraId="43987C9A" w14:textId="77777777" w:rsidR="00D5693D" w:rsidRDefault="001C19C0">
            <w:pPr>
              <w:jc w:val="left"/>
              <w:rPr>
                <w:rFonts w:ascii="Times New Roman" w:hAnsi="Times New Roman" w:cs="Times New Roman"/>
                <w:szCs w:val="21"/>
              </w:rPr>
            </w:pPr>
            <w:r>
              <w:rPr>
                <w:rFonts w:ascii="Times New Roman" w:hAnsi="Times New Roman" w:cs="Times New Roman"/>
                <w:szCs w:val="21"/>
              </w:rPr>
              <w:t>Finish Time</w:t>
            </w:r>
          </w:p>
        </w:tc>
        <w:tc>
          <w:tcPr>
            <w:tcW w:w="584" w:type="dxa"/>
          </w:tcPr>
          <w:p w14:paraId="4BF0FB22" w14:textId="77777777" w:rsidR="00D5693D" w:rsidRDefault="001C19C0">
            <w:pPr>
              <w:jc w:val="left"/>
              <w:rPr>
                <w:rFonts w:ascii="Times New Roman" w:hAnsi="Times New Roman" w:cs="Times New Roman"/>
                <w:szCs w:val="21"/>
              </w:rPr>
            </w:pPr>
            <w:r>
              <w:rPr>
                <w:rFonts w:ascii="Times New Roman" w:hAnsi="Times New Roman" w:cs="Times New Roman"/>
                <w:szCs w:val="21"/>
              </w:rPr>
              <w:t>28</w:t>
            </w:r>
          </w:p>
        </w:tc>
        <w:tc>
          <w:tcPr>
            <w:tcW w:w="584" w:type="dxa"/>
          </w:tcPr>
          <w:p w14:paraId="76DF235C" w14:textId="77777777" w:rsidR="00D5693D" w:rsidRDefault="001C19C0">
            <w:pPr>
              <w:jc w:val="left"/>
              <w:rPr>
                <w:rFonts w:ascii="Times New Roman" w:hAnsi="Times New Roman" w:cs="Times New Roman"/>
                <w:szCs w:val="21"/>
              </w:rPr>
            </w:pPr>
            <w:r>
              <w:rPr>
                <w:rFonts w:ascii="Times New Roman" w:hAnsi="Times New Roman" w:cs="Times New Roman"/>
                <w:szCs w:val="21"/>
              </w:rPr>
              <w:t>132</w:t>
            </w:r>
          </w:p>
        </w:tc>
        <w:tc>
          <w:tcPr>
            <w:tcW w:w="584" w:type="dxa"/>
          </w:tcPr>
          <w:p w14:paraId="695C82B8" w14:textId="77777777" w:rsidR="00D5693D" w:rsidRDefault="001C19C0">
            <w:pPr>
              <w:jc w:val="left"/>
              <w:rPr>
                <w:rFonts w:ascii="Times New Roman" w:hAnsi="Times New Roman" w:cs="Times New Roman"/>
                <w:szCs w:val="21"/>
              </w:rPr>
            </w:pPr>
            <w:r>
              <w:rPr>
                <w:rFonts w:ascii="Times New Roman" w:hAnsi="Times New Roman" w:cs="Times New Roman"/>
                <w:szCs w:val="21"/>
              </w:rPr>
              <w:t>159</w:t>
            </w:r>
          </w:p>
        </w:tc>
        <w:tc>
          <w:tcPr>
            <w:tcW w:w="584" w:type="dxa"/>
          </w:tcPr>
          <w:p w14:paraId="1D0FC841" w14:textId="77777777" w:rsidR="00D5693D" w:rsidRDefault="001C19C0">
            <w:pPr>
              <w:jc w:val="left"/>
              <w:rPr>
                <w:rFonts w:ascii="Times New Roman" w:hAnsi="Times New Roman" w:cs="Times New Roman"/>
                <w:szCs w:val="21"/>
              </w:rPr>
            </w:pPr>
            <w:r>
              <w:rPr>
                <w:rFonts w:ascii="Times New Roman" w:hAnsi="Times New Roman" w:cs="Times New Roman"/>
                <w:szCs w:val="21"/>
              </w:rPr>
              <w:t>159</w:t>
            </w:r>
          </w:p>
        </w:tc>
        <w:tc>
          <w:tcPr>
            <w:tcW w:w="584" w:type="dxa"/>
          </w:tcPr>
          <w:p w14:paraId="01821F50" w14:textId="77777777" w:rsidR="00D5693D" w:rsidRDefault="001C19C0">
            <w:pPr>
              <w:jc w:val="left"/>
              <w:rPr>
                <w:rFonts w:ascii="Times New Roman" w:hAnsi="Times New Roman" w:cs="Times New Roman"/>
                <w:szCs w:val="21"/>
              </w:rPr>
            </w:pPr>
            <w:r>
              <w:rPr>
                <w:rFonts w:ascii="Times New Roman" w:hAnsi="Times New Roman" w:cs="Times New Roman"/>
                <w:szCs w:val="21"/>
              </w:rPr>
              <w:t>192</w:t>
            </w:r>
          </w:p>
        </w:tc>
        <w:tc>
          <w:tcPr>
            <w:tcW w:w="584" w:type="dxa"/>
          </w:tcPr>
          <w:p w14:paraId="77F7EE4A" w14:textId="77777777" w:rsidR="00D5693D" w:rsidRDefault="001C19C0">
            <w:pPr>
              <w:jc w:val="left"/>
              <w:rPr>
                <w:rFonts w:ascii="Times New Roman" w:hAnsi="Times New Roman" w:cs="Times New Roman"/>
                <w:szCs w:val="21"/>
              </w:rPr>
            </w:pPr>
            <w:r>
              <w:rPr>
                <w:rFonts w:ascii="Times New Roman" w:hAnsi="Times New Roman" w:cs="Times New Roman"/>
                <w:szCs w:val="21"/>
              </w:rPr>
              <w:t>263</w:t>
            </w:r>
          </w:p>
        </w:tc>
        <w:tc>
          <w:tcPr>
            <w:tcW w:w="584" w:type="dxa"/>
          </w:tcPr>
          <w:p w14:paraId="7D7D8FDB" w14:textId="77777777" w:rsidR="00D5693D" w:rsidRDefault="001C19C0">
            <w:pPr>
              <w:jc w:val="left"/>
              <w:rPr>
                <w:rFonts w:ascii="Times New Roman" w:hAnsi="Times New Roman" w:cs="Times New Roman"/>
                <w:szCs w:val="21"/>
              </w:rPr>
            </w:pPr>
            <w:r>
              <w:rPr>
                <w:rFonts w:ascii="Times New Roman" w:hAnsi="Times New Roman" w:cs="Times New Roman"/>
                <w:szCs w:val="21"/>
              </w:rPr>
              <w:t>280</w:t>
            </w:r>
          </w:p>
        </w:tc>
        <w:tc>
          <w:tcPr>
            <w:tcW w:w="584" w:type="dxa"/>
          </w:tcPr>
          <w:p w14:paraId="5504BD6B" w14:textId="77777777" w:rsidR="00D5693D" w:rsidRDefault="001C19C0">
            <w:pPr>
              <w:jc w:val="left"/>
              <w:rPr>
                <w:rFonts w:ascii="Times New Roman" w:hAnsi="Times New Roman" w:cs="Times New Roman"/>
                <w:szCs w:val="21"/>
              </w:rPr>
            </w:pPr>
            <w:r>
              <w:rPr>
                <w:rFonts w:ascii="Times New Roman" w:hAnsi="Times New Roman" w:cs="Times New Roman"/>
                <w:szCs w:val="21"/>
              </w:rPr>
              <w:t>299</w:t>
            </w:r>
          </w:p>
        </w:tc>
        <w:tc>
          <w:tcPr>
            <w:tcW w:w="584" w:type="dxa"/>
          </w:tcPr>
          <w:p w14:paraId="31E38B43" w14:textId="77777777" w:rsidR="00D5693D" w:rsidRDefault="001C19C0">
            <w:pPr>
              <w:jc w:val="left"/>
              <w:rPr>
                <w:rFonts w:ascii="Times New Roman" w:hAnsi="Times New Roman" w:cs="Times New Roman"/>
                <w:szCs w:val="21"/>
              </w:rPr>
            </w:pPr>
            <w:r>
              <w:rPr>
                <w:rFonts w:ascii="Times New Roman" w:hAnsi="Times New Roman" w:cs="Times New Roman"/>
                <w:szCs w:val="21"/>
              </w:rPr>
              <w:t>332</w:t>
            </w:r>
          </w:p>
        </w:tc>
        <w:tc>
          <w:tcPr>
            <w:tcW w:w="584" w:type="dxa"/>
          </w:tcPr>
          <w:p w14:paraId="01625792" w14:textId="77777777" w:rsidR="00D5693D" w:rsidRDefault="001C19C0">
            <w:pPr>
              <w:jc w:val="left"/>
              <w:rPr>
                <w:rFonts w:ascii="Times New Roman" w:hAnsi="Times New Roman" w:cs="Times New Roman"/>
                <w:szCs w:val="21"/>
              </w:rPr>
            </w:pPr>
            <w:r>
              <w:rPr>
                <w:rFonts w:ascii="Times New Roman" w:hAnsi="Times New Roman" w:cs="Times New Roman"/>
                <w:szCs w:val="21"/>
              </w:rPr>
              <w:t>412</w:t>
            </w:r>
          </w:p>
        </w:tc>
        <w:tc>
          <w:tcPr>
            <w:tcW w:w="584" w:type="dxa"/>
          </w:tcPr>
          <w:p w14:paraId="34C6216E" w14:textId="77777777" w:rsidR="00D5693D" w:rsidRDefault="001C19C0">
            <w:pPr>
              <w:jc w:val="left"/>
              <w:rPr>
                <w:rFonts w:ascii="Times New Roman" w:hAnsi="Times New Roman" w:cs="Times New Roman"/>
                <w:szCs w:val="21"/>
              </w:rPr>
            </w:pPr>
            <w:r>
              <w:rPr>
                <w:rFonts w:ascii="Times New Roman" w:hAnsi="Times New Roman" w:cs="Times New Roman"/>
                <w:szCs w:val="21"/>
              </w:rPr>
              <w:t>472</w:t>
            </w:r>
          </w:p>
        </w:tc>
        <w:tc>
          <w:tcPr>
            <w:tcW w:w="584" w:type="dxa"/>
          </w:tcPr>
          <w:p w14:paraId="2FFD44F1" w14:textId="77777777" w:rsidR="00D5693D" w:rsidRDefault="001C19C0">
            <w:pPr>
              <w:jc w:val="left"/>
              <w:rPr>
                <w:rFonts w:ascii="Times New Roman" w:hAnsi="Times New Roman" w:cs="Times New Roman"/>
                <w:szCs w:val="21"/>
              </w:rPr>
            </w:pPr>
            <w:r>
              <w:rPr>
                <w:rFonts w:ascii="Times New Roman" w:hAnsi="Times New Roman" w:cs="Times New Roman"/>
                <w:szCs w:val="21"/>
              </w:rPr>
              <w:t>588</w:t>
            </w:r>
          </w:p>
        </w:tc>
        <w:tc>
          <w:tcPr>
            <w:tcW w:w="585" w:type="dxa"/>
          </w:tcPr>
          <w:p w14:paraId="224A9793" w14:textId="77777777" w:rsidR="00D5693D" w:rsidRDefault="001C19C0">
            <w:pPr>
              <w:jc w:val="left"/>
              <w:rPr>
                <w:rFonts w:ascii="Times New Roman" w:hAnsi="Times New Roman" w:cs="Times New Roman"/>
                <w:szCs w:val="21"/>
              </w:rPr>
            </w:pPr>
            <w:r>
              <w:rPr>
                <w:rFonts w:ascii="Times New Roman" w:hAnsi="Times New Roman" w:cs="Times New Roman"/>
                <w:szCs w:val="21"/>
              </w:rPr>
              <w:t>629</w:t>
            </w:r>
          </w:p>
        </w:tc>
      </w:tr>
      <w:tr w:rsidR="00D5693D" w14:paraId="68A76987" w14:textId="77777777">
        <w:trPr>
          <w:jc w:val="center"/>
        </w:trPr>
        <w:tc>
          <w:tcPr>
            <w:tcW w:w="1159" w:type="dxa"/>
          </w:tcPr>
          <w:p w14:paraId="46D98A4F" w14:textId="77777777" w:rsidR="00D5693D" w:rsidRDefault="00D5693D">
            <w:pPr>
              <w:jc w:val="left"/>
              <w:rPr>
                <w:rFonts w:ascii="Times New Roman" w:hAnsi="Times New Roman" w:cs="Times New Roman"/>
                <w:color w:val="0000FF"/>
                <w:szCs w:val="21"/>
              </w:rPr>
            </w:pPr>
          </w:p>
        </w:tc>
        <w:tc>
          <w:tcPr>
            <w:tcW w:w="570" w:type="dxa"/>
          </w:tcPr>
          <w:p w14:paraId="229BD6EC" w14:textId="77777777" w:rsidR="00D5693D" w:rsidRDefault="001C19C0">
            <w:pPr>
              <w:jc w:val="left"/>
              <w:rPr>
                <w:rFonts w:ascii="Times New Roman" w:hAnsi="Times New Roman" w:cs="Times New Roman"/>
                <w:color w:val="0000FF"/>
                <w:szCs w:val="21"/>
              </w:rPr>
            </w:pPr>
            <w:r>
              <w:rPr>
                <w:rFonts w:ascii="Times New Roman" w:hAnsi="Times New Roman" w:cs="Times New Roman"/>
                <w:color w:val="000000" w:themeColor="text1"/>
                <w:szCs w:val="21"/>
              </w:rPr>
              <w:t>M5</w:t>
            </w:r>
          </w:p>
        </w:tc>
        <w:tc>
          <w:tcPr>
            <w:tcW w:w="1470" w:type="dxa"/>
          </w:tcPr>
          <w:p w14:paraId="4F90F233" w14:textId="77777777" w:rsidR="00D5693D" w:rsidRDefault="001C19C0">
            <w:pPr>
              <w:jc w:val="left"/>
              <w:rPr>
                <w:rFonts w:ascii="Times New Roman" w:hAnsi="Times New Roman" w:cs="Times New Roman"/>
                <w:szCs w:val="21"/>
              </w:rPr>
            </w:pPr>
            <w:r>
              <w:rPr>
                <w:rFonts w:ascii="Times New Roman" w:hAnsi="Times New Roman" w:cs="Times New Roman"/>
                <w:szCs w:val="21"/>
              </w:rPr>
              <w:t>Job Sequence</w:t>
            </w:r>
          </w:p>
        </w:tc>
        <w:tc>
          <w:tcPr>
            <w:tcW w:w="584" w:type="dxa"/>
          </w:tcPr>
          <w:p w14:paraId="06A87FE6" w14:textId="77777777" w:rsidR="00D5693D" w:rsidRDefault="001C19C0">
            <w:pPr>
              <w:jc w:val="left"/>
              <w:rPr>
                <w:rFonts w:ascii="Times New Roman" w:hAnsi="Times New Roman" w:cs="Times New Roman"/>
                <w:szCs w:val="21"/>
              </w:rPr>
            </w:pPr>
            <w:r>
              <w:rPr>
                <w:rFonts w:ascii="Times New Roman" w:hAnsi="Times New Roman" w:cs="Times New Roman"/>
                <w:szCs w:val="21"/>
              </w:rPr>
              <w:t>J8</w:t>
            </w:r>
          </w:p>
        </w:tc>
        <w:tc>
          <w:tcPr>
            <w:tcW w:w="584" w:type="dxa"/>
          </w:tcPr>
          <w:p w14:paraId="093F4737" w14:textId="77777777" w:rsidR="00D5693D" w:rsidRDefault="001C19C0">
            <w:pPr>
              <w:jc w:val="left"/>
              <w:rPr>
                <w:rFonts w:ascii="Times New Roman" w:hAnsi="Times New Roman" w:cs="Times New Roman"/>
                <w:szCs w:val="21"/>
              </w:rPr>
            </w:pPr>
            <w:r>
              <w:rPr>
                <w:rFonts w:ascii="Times New Roman" w:hAnsi="Times New Roman" w:cs="Times New Roman"/>
                <w:szCs w:val="21"/>
              </w:rPr>
              <w:t>J5</w:t>
            </w:r>
          </w:p>
        </w:tc>
        <w:tc>
          <w:tcPr>
            <w:tcW w:w="584" w:type="dxa"/>
          </w:tcPr>
          <w:p w14:paraId="5B9BC658" w14:textId="77777777" w:rsidR="00D5693D" w:rsidRDefault="001C19C0">
            <w:pPr>
              <w:jc w:val="left"/>
              <w:rPr>
                <w:rFonts w:ascii="Times New Roman" w:hAnsi="Times New Roman" w:cs="Times New Roman"/>
                <w:szCs w:val="21"/>
              </w:rPr>
            </w:pPr>
            <w:r>
              <w:rPr>
                <w:rFonts w:ascii="Times New Roman" w:hAnsi="Times New Roman" w:cs="Times New Roman"/>
                <w:szCs w:val="21"/>
              </w:rPr>
              <w:t>J2</w:t>
            </w:r>
          </w:p>
        </w:tc>
        <w:tc>
          <w:tcPr>
            <w:tcW w:w="584" w:type="dxa"/>
          </w:tcPr>
          <w:p w14:paraId="0215151C" w14:textId="77777777" w:rsidR="00D5693D" w:rsidRDefault="001C19C0">
            <w:pPr>
              <w:jc w:val="left"/>
              <w:rPr>
                <w:rFonts w:ascii="Times New Roman" w:hAnsi="Times New Roman" w:cs="Times New Roman"/>
                <w:szCs w:val="21"/>
              </w:rPr>
            </w:pPr>
            <w:r>
              <w:rPr>
                <w:rFonts w:ascii="Times New Roman" w:hAnsi="Times New Roman" w:cs="Times New Roman"/>
                <w:szCs w:val="21"/>
              </w:rPr>
              <w:t>J6</w:t>
            </w:r>
          </w:p>
        </w:tc>
        <w:tc>
          <w:tcPr>
            <w:tcW w:w="584" w:type="dxa"/>
          </w:tcPr>
          <w:p w14:paraId="7DD77F4D" w14:textId="77777777" w:rsidR="00D5693D" w:rsidRDefault="001C19C0">
            <w:pPr>
              <w:jc w:val="left"/>
              <w:rPr>
                <w:rFonts w:ascii="Times New Roman" w:hAnsi="Times New Roman" w:cs="Times New Roman"/>
                <w:szCs w:val="21"/>
              </w:rPr>
            </w:pPr>
            <w:r>
              <w:rPr>
                <w:rFonts w:ascii="Times New Roman" w:hAnsi="Times New Roman" w:cs="Times New Roman"/>
                <w:szCs w:val="21"/>
              </w:rPr>
              <w:t>J11</w:t>
            </w:r>
          </w:p>
        </w:tc>
        <w:tc>
          <w:tcPr>
            <w:tcW w:w="584" w:type="dxa"/>
          </w:tcPr>
          <w:p w14:paraId="4F3BACA7" w14:textId="77777777" w:rsidR="00D5693D" w:rsidRDefault="001C19C0">
            <w:pPr>
              <w:jc w:val="left"/>
              <w:rPr>
                <w:rFonts w:ascii="Times New Roman" w:hAnsi="Times New Roman" w:cs="Times New Roman"/>
                <w:szCs w:val="21"/>
              </w:rPr>
            </w:pPr>
            <w:r>
              <w:rPr>
                <w:rFonts w:ascii="Times New Roman" w:hAnsi="Times New Roman" w:cs="Times New Roman"/>
                <w:szCs w:val="21"/>
              </w:rPr>
              <w:t>J1</w:t>
            </w:r>
          </w:p>
        </w:tc>
        <w:tc>
          <w:tcPr>
            <w:tcW w:w="584" w:type="dxa"/>
          </w:tcPr>
          <w:p w14:paraId="3F5B6101" w14:textId="77777777" w:rsidR="00D5693D" w:rsidRDefault="001C19C0">
            <w:pPr>
              <w:jc w:val="left"/>
              <w:rPr>
                <w:rFonts w:ascii="Times New Roman" w:hAnsi="Times New Roman" w:cs="Times New Roman"/>
                <w:szCs w:val="21"/>
              </w:rPr>
            </w:pPr>
            <w:r>
              <w:rPr>
                <w:rFonts w:ascii="Times New Roman" w:hAnsi="Times New Roman" w:cs="Times New Roman"/>
                <w:szCs w:val="21"/>
              </w:rPr>
              <w:t>J12</w:t>
            </w:r>
          </w:p>
        </w:tc>
        <w:tc>
          <w:tcPr>
            <w:tcW w:w="584" w:type="dxa"/>
          </w:tcPr>
          <w:p w14:paraId="2FA53124" w14:textId="77777777" w:rsidR="00D5693D" w:rsidRDefault="001C19C0">
            <w:pPr>
              <w:jc w:val="left"/>
              <w:rPr>
                <w:rFonts w:ascii="Times New Roman" w:hAnsi="Times New Roman" w:cs="Times New Roman"/>
                <w:szCs w:val="21"/>
              </w:rPr>
            </w:pPr>
            <w:r>
              <w:rPr>
                <w:rFonts w:ascii="Times New Roman" w:hAnsi="Times New Roman" w:cs="Times New Roman"/>
                <w:szCs w:val="21"/>
              </w:rPr>
              <w:t>J7</w:t>
            </w:r>
          </w:p>
        </w:tc>
        <w:tc>
          <w:tcPr>
            <w:tcW w:w="584" w:type="dxa"/>
          </w:tcPr>
          <w:p w14:paraId="6F5AFA62" w14:textId="77777777" w:rsidR="00D5693D" w:rsidRDefault="001C19C0">
            <w:pPr>
              <w:jc w:val="left"/>
              <w:rPr>
                <w:rFonts w:ascii="Times New Roman" w:hAnsi="Times New Roman" w:cs="Times New Roman"/>
                <w:szCs w:val="21"/>
              </w:rPr>
            </w:pPr>
            <w:r>
              <w:rPr>
                <w:rFonts w:ascii="Times New Roman" w:hAnsi="Times New Roman" w:cs="Times New Roman"/>
                <w:szCs w:val="21"/>
              </w:rPr>
              <w:t>J4</w:t>
            </w:r>
          </w:p>
        </w:tc>
        <w:tc>
          <w:tcPr>
            <w:tcW w:w="584" w:type="dxa"/>
          </w:tcPr>
          <w:p w14:paraId="1044664F" w14:textId="77777777" w:rsidR="00D5693D" w:rsidRDefault="001C19C0">
            <w:pPr>
              <w:jc w:val="left"/>
              <w:rPr>
                <w:rFonts w:ascii="Times New Roman" w:hAnsi="Times New Roman" w:cs="Times New Roman"/>
                <w:szCs w:val="21"/>
              </w:rPr>
            </w:pPr>
            <w:r>
              <w:rPr>
                <w:rFonts w:ascii="Times New Roman" w:hAnsi="Times New Roman" w:cs="Times New Roman"/>
                <w:szCs w:val="21"/>
              </w:rPr>
              <w:t>J13</w:t>
            </w:r>
          </w:p>
        </w:tc>
        <w:tc>
          <w:tcPr>
            <w:tcW w:w="584" w:type="dxa"/>
          </w:tcPr>
          <w:p w14:paraId="2B159CF9" w14:textId="77777777" w:rsidR="00D5693D" w:rsidRDefault="001C19C0">
            <w:pPr>
              <w:jc w:val="left"/>
              <w:rPr>
                <w:rFonts w:ascii="Times New Roman" w:hAnsi="Times New Roman" w:cs="Times New Roman"/>
                <w:szCs w:val="21"/>
              </w:rPr>
            </w:pPr>
            <w:r>
              <w:rPr>
                <w:rFonts w:ascii="Times New Roman" w:hAnsi="Times New Roman" w:cs="Times New Roman"/>
                <w:szCs w:val="21"/>
              </w:rPr>
              <w:t>J9</w:t>
            </w:r>
          </w:p>
        </w:tc>
        <w:tc>
          <w:tcPr>
            <w:tcW w:w="584" w:type="dxa"/>
          </w:tcPr>
          <w:p w14:paraId="7733BFBD" w14:textId="77777777" w:rsidR="00D5693D" w:rsidRDefault="001C19C0">
            <w:pPr>
              <w:jc w:val="left"/>
              <w:rPr>
                <w:rFonts w:ascii="Times New Roman" w:hAnsi="Times New Roman" w:cs="Times New Roman"/>
                <w:szCs w:val="21"/>
              </w:rPr>
            </w:pPr>
            <w:r>
              <w:rPr>
                <w:rFonts w:ascii="Times New Roman" w:hAnsi="Times New Roman" w:cs="Times New Roman"/>
                <w:szCs w:val="21"/>
              </w:rPr>
              <w:t>J10</w:t>
            </w:r>
          </w:p>
        </w:tc>
        <w:tc>
          <w:tcPr>
            <w:tcW w:w="585" w:type="dxa"/>
          </w:tcPr>
          <w:p w14:paraId="174FBA36" w14:textId="77777777" w:rsidR="00D5693D" w:rsidRDefault="00D5693D">
            <w:pPr>
              <w:jc w:val="left"/>
              <w:rPr>
                <w:rFonts w:ascii="Times New Roman" w:hAnsi="Times New Roman" w:cs="Times New Roman"/>
                <w:szCs w:val="21"/>
              </w:rPr>
            </w:pPr>
          </w:p>
        </w:tc>
      </w:tr>
      <w:tr w:rsidR="00D5693D" w14:paraId="747D37F5" w14:textId="77777777">
        <w:trPr>
          <w:jc w:val="center"/>
        </w:trPr>
        <w:tc>
          <w:tcPr>
            <w:tcW w:w="1159" w:type="dxa"/>
          </w:tcPr>
          <w:p w14:paraId="79885DEB" w14:textId="77777777" w:rsidR="00D5693D" w:rsidRDefault="00D5693D">
            <w:pPr>
              <w:jc w:val="left"/>
              <w:rPr>
                <w:rFonts w:ascii="Times New Roman" w:hAnsi="Times New Roman" w:cs="Times New Roman"/>
                <w:color w:val="0000FF"/>
                <w:szCs w:val="21"/>
              </w:rPr>
            </w:pPr>
          </w:p>
        </w:tc>
        <w:tc>
          <w:tcPr>
            <w:tcW w:w="570" w:type="dxa"/>
          </w:tcPr>
          <w:p w14:paraId="7F880690" w14:textId="77777777" w:rsidR="00D5693D" w:rsidRDefault="00D5693D">
            <w:pPr>
              <w:jc w:val="left"/>
              <w:rPr>
                <w:rFonts w:ascii="Times New Roman" w:hAnsi="Times New Roman" w:cs="Times New Roman"/>
                <w:color w:val="0000FF"/>
                <w:szCs w:val="21"/>
              </w:rPr>
            </w:pPr>
          </w:p>
        </w:tc>
        <w:tc>
          <w:tcPr>
            <w:tcW w:w="1470" w:type="dxa"/>
          </w:tcPr>
          <w:p w14:paraId="2070CECE" w14:textId="77777777" w:rsidR="00D5693D" w:rsidRDefault="001C19C0">
            <w:pPr>
              <w:jc w:val="left"/>
              <w:rPr>
                <w:rFonts w:ascii="Times New Roman" w:hAnsi="Times New Roman" w:cs="Times New Roman"/>
                <w:szCs w:val="21"/>
              </w:rPr>
            </w:pPr>
            <w:r>
              <w:rPr>
                <w:rFonts w:ascii="Times New Roman" w:hAnsi="Times New Roman" w:cs="Times New Roman"/>
                <w:szCs w:val="21"/>
              </w:rPr>
              <w:t>Start Time</w:t>
            </w:r>
          </w:p>
        </w:tc>
        <w:tc>
          <w:tcPr>
            <w:tcW w:w="584" w:type="dxa"/>
          </w:tcPr>
          <w:p w14:paraId="22BA7E7E" w14:textId="77777777" w:rsidR="00D5693D" w:rsidRDefault="001C19C0">
            <w:pPr>
              <w:jc w:val="left"/>
              <w:rPr>
                <w:rFonts w:ascii="Times New Roman" w:hAnsi="Times New Roman" w:cs="Times New Roman"/>
                <w:szCs w:val="21"/>
              </w:rPr>
            </w:pPr>
            <w:r>
              <w:rPr>
                <w:rFonts w:ascii="Times New Roman" w:hAnsi="Times New Roman" w:cs="Times New Roman"/>
                <w:szCs w:val="21"/>
              </w:rPr>
              <w:t>0</w:t>
            </w:r>
          </w:p>
        </w:tc>
        <w:tc>
          <w:tcPr>
            <w:tcW w:w="584" w:type="dxa"/>
          </w:tcPr>
          <w:p w14:paraId="67937074" w14:textId="77777777" w:rsidR="00D5693D" w:rsidRDefault="001C19C0">
            <w:pPr>
              <w:jc w:val="left"/>
              <w:rPr>
                <w:rFonts w:ascii="Times New Roman" w:hAnsi="Times New Roman" w:cs="Times New Roman"/>
                <w:szCs w:val="21"/>
              </w:rPr>
            </w:pPr>
            <w:r>
              <w:rPr>
                <w:rFonts w:ascii="Times New Roman" w:hAnsi="Times New Roman" w:cs="Times New Roman"/>
                <w:szCs w:val="21"/>
              </w:rPr>
              <w:t>12</w:t>
            </w:r>
          </w:p>
        </w:tc>
        <w:tc>
          <w:tcPr>
            <w:tcW w:w="584" w:type="dxa"/>
          </w:tcPr>
          <w:p w14:paraId="1E4DF353" w14:textId="77777777" w:rsidR="00D5693D" w:rsidRDefault="001C19C0">
            <w:pPr>
              <w:jc w:val="left"/>
              <w:rPr>
                <w:rFonts w:ascii="Times New Roman" w:hAnsi="Times New Roman" w:cs="Times New Roman"/>
                <w:szCs w:val="21"/>
              </w:rPr>
            </w:pPr>
            <w:r>
              <w:rPr>
                <w:rFonts w:ascii="Times New Roman" w:hAnsi="Times New Roman" w:cs="Times New Roman"/>
                <w:szCs w:val="21"/>
              </w:rPr>
              <w:t>35</w:t>
            </w:r>
          </w:p>
        </w:tc>
        <w:tc>
          <w:tcPr>
            <w:tcW w:w="584" w:type="dxa"/>
          </w:tcPr>
          <w:p w14:paraId="2F7C812F" w14:textId="77777777" w:rsidR="00D5693D" w:rsidRDefault="001C19C0">
            <w:pPr>
              <w:jc w:val="left"/>
              <w:rPr>
                <w:rFonts w:ascii="Times New Roman" w:hAnsi="Times New Roman" w:cs="Times New Roman"/>
                <w:szCs w:val="21"/>
              </w:rPr>
            </w:pPr>
            <w:r>
              <w:rPr>
                <w:rFonts w:ascii="Times New Roman" w:hAnsi="Times New Roman" w:cs="Times New Roman"/>
                <w:szCs w:val="21"/>
              </w:rPr>
              <w:t>98</w:t>
            </w:r>
          </w:p>
        </w:tc>
        <w:tc>
          <w:tcPr>
            <w:tcW w:w="584" w:type="dxa"/>
          </w:tcPr>
          <w:p w14:paraId="5674AD3B" w14:textId="77777777" w:rsidR="00D5693D" w:rsidRDefault="001C19C0">
            <w:pPr>
              <w:jc w:val="left"/>
              <w:rPr>
                <w:rFonts w:ascii="Times New Roman" w:hAnsi="Times New Roman" w:cs="Times New Roman"/>
                <w:szCs w:val="21"/>
              </w:rPr>
            </w:pPr>
            <w:r>
              <w:rPr>
                <w:rFonts w:ascii="Times New Roman" w:hAnsi="Times New Roman" w:cs="Times New Roman"/>
                <w:szCs w:val="21"/>
              </w:rPr>
              <w:t>159</w:t>
            </w:r>
          </w:p>
        </w:tc>
        <w:tc>
          <w:tcPr>
            <w:tcW w:w="584" w:type="dxa"/>
          </w:tcPr>
          <w:p w14:paraId="5526A35F" w14:textId="77777777" w:rsidR="00D5693D" w:rsidRDefault="001C19C0">
            <w:pPr>
              <w:jc w:val="left"/>
              <w:rPr>
                <w:rFonts w:ascii="Times New Roman" w:hAnsi="Times New Roman" w:cs="Times New Roman"/>
                <w:szCs w:val="21"/>
              </w:rPr>
            </w:pPr>
            <w:r>
              <w:rPr>
                <w:rFonts w:ascii="Times New Roman" w:hAnsi="Times New Roman" w:cs="Times New Roman"/>
                <w:szCs w:val="21"/>
              </w:rPr>
              <w:t>224</w:t>
            </w:r>
          </w:p>
        </w:tc>
        <w:tc>
          <w:tcPr>
            <w:tcW w:w="584" w:type="dxa"/>
          </w:tcPr>
          <w:p w14:paraId="465665C7" w14:textId="77777777" w:rsidR="00D5693D" w:rsidRDefault="001C19C0">
            <w:pPr>
              <w:jc w:val="left"/>
              <w:rPr>
                <w:rFonts w:ascii="Times New Roman" w:hAnsi="Times New Roman" w:cs="Times New Roman"/>
                <w:szCs w:val="21"/>
              </w:rPr>
            </w:pPr>
            <w:r>
              <w:rPr>
                <w:rFonts w:ascii="Times New Roman" w:hAnsi="Times New Roman" w:cs="Times New Roman"/>
                <w:szCs w:val="21"/>
              </w:rPr>
              <w:t>324</w:t>
            </w:r>
          </w:p>
        </w:tc>
        <w:tc>
          <w:tcPr>
            <w:tcW w:w="584" w:type="dxa"/>
          </w:tcPr>
          <w:p w14:paraId="7B8B5D34" w14:textId="77777777" w:rsidR="00D5693D" w:rsidRDefault="001C19C0">
            <w:pPr>
              <w:jc w:val="left"/>
              <w:rPr>
                <w:rFonts w:ascii="Times New Roman" w:hAnsi="Times New Roman" w:cs="Times New Roman"/>
                <w:szCs w:val="21"/>
              </w:rPr>
            </w:pPr>
            <w:r>
              <w:rPr>
                <w:rFonts w:ascii="Times New Roman" w:hAnsi="Times New Roman" w:cs="Times New Roman"/>
                <w:szCs w:val="21"/>
              </w:rPr>
              <w:t>419</w:t>
            </w:r>
          </w:p>
        </w:tc>
        <w:tc>
          <w:tcPr>
            <w:tcW w:w="584" w:type="dxa"/>
          </w:tcPr>
          <w:p w14:paraId="2C8392E5" w14:textId="77777777" w:rsidR="00D5693D" w:rsidRDefault="001C19C0">
            <w:pPr>
              <w:jc w:val="left"/>
              <w:rPr>
                <w:rFonts w:ascii="Times New Roman" w:hAnsi="Times New Roman" w:cs="Times New Roman"/>
                <w:szCs w:val="21"/>
              </w:rPr>
            </w:pPr>
            <w:r>
              <w:rPr>
                <w:rFonts w:ascii="Times New Roman" w:hAnsi="Times New Roman" w:cs="Times New Roman"/>
                <w:szCs w:val="21"/>
              </w:rPr>
              <w:t>448</w:t>
            </w:r>
          </w:p>
        </w:tc>
        <w:tc>
          <w:tcPr>
            <w:tcW w:w="584" w:type="dxa"/>
          </w:tcPr>
          <w:p w14:paraId="4EA73089" w14:textId="77777777" w:rsidR="00D5693D" w:rsidRDefault="001C19C0">
            <w:pPr>
              <w:jc w:val="left"/>
              <w:rPr>
                <w:rFonts w:ascii="Times New Roman" w:hAnsi="Times New Roman" w:cs="Times New Roman"/>
                <w:szCs w:val="21"/>
              </w:rPr>
            </w:pPr>
            <w:r>
              <w:rPr>
                <w:rFonts w:ascii="Times New Roman" w:hAnsi="Times New Roman" w:cs="Times New Roman"/>
                <w:szCs w:val="21"/>
              </w:rPr>
              <w:t>494</w:t>
            </w:r>
          </w:p>
        </w:tc>
        <w:tc>
          <w:tcPr>
            <w:tcW w:w="584" w:type="dxa"/>
          </w:tcPr>
          <w:p w14:paraId="7EFDCD56" w14:textId="77777777" w:rsidR="00D5693D" w:rsidRDefault="001C19C0">
            <w:pPr>
              <w:jc w:val="left"/>
              <w:rPr>
                <w:rFonts w:ascii="Times New Roman" w:hAnsi="Times New Roman" w:cs="Times New Roman"/>
                <w:szCs w:val="21"/>
              </w:rPr>
            </w:pPr>
            <w:r>
              <w:rPr>
                <w:rFonts w:ascii="Times New Roman" w:hAnsi="Times New Roman" w:cs="Times New Roman"/>
                <w:szCs w:val="21"/>
              </w:rPr>
              <w:t>553</w:t>
            </w:r>
          </w:p>
        </w:tc>
        <w:tc>
          <w:tcPr>
            <w:tcW w:w="584" w:type="dxa"/>
          </w:tcPr>
          <w:p w14:paraId="69BB46B7" w14:textId="77777777" w:rsidR="00D5693D" w:rsidRDefault="001C19C0">
            <w:pPr>
              <w:jc w:val="left"/>
              <w:rPr>
                <w:rFonts w:ascii="Times New Roman" w:hAnsi="Times New Roman" w:cs="Times New Roman"/>
                <w:szCs w:val="21"/>
              </w:rPr>
            </w:pPr>
            <w:r>
              <w:rPr>
                <w:rFonts w:ascii="Times New Roman" w:hAnsi="Times New Roman" w:cs="Times New Roman"/>
                <w:szCs w:val="21"/>
              </w:rPr>
              <w:t>596</w:t>
            </w:r>
          </w:p>
        </w:tc>
        <w:tc>
          <w:tcPr>
            <w:tcW w:w="585" w:type="dxa"/>
          </w:tcPr>
          <w:p w14:paraId="5094B8AA" w14:textId="77777777" w:rsidR="00D5693D" w:rsidRDefault="00D5693D">
            <w:pPr>
              <w:jc w:val="left"/>
              <w:rPr>
                <w:rFonts w:ascii="Times New Roman" w:hAnsi="Times New Roman" w:cs="Times New Roman"/>
                <w:szCs w:val="21"/>
              </w:rPr>
            </w:pPr>
          </w:p>
        </w:tc>
      </w:tr>
      <w:tr w:rsidR="00D5693D" w14:paraId="4F092AC9" w14:textId="77777777">
        <w:trPr>
          <w:jc w:val="center"/>
        </w:trPr>
        <w:tc>
          <w:tcPr>
            <w:tcW w:w="1159" w:type="dxa"/>
          </w:tcPr>
          <w:p w14:paraId="02D8A8EB" w14:textId="77777777" w:rsidR="00D5693D" w:rsidRDefault="00D5693D">
            <w:pPr>
              <w:jc w:val="left"/>
              <w:rPr>
                <w:rFonts w:ascii="Times New Roman" w:hAnsi="Times New Roman" w:cs="Times New Roman"/>
                <w:color w:val="0000FF"/>
                <w:szCs w:val="21"/>
              </w:rPr>
            </w:pPr>
          </w:p>
        </w:tc>
        <w:tc>
          <w:tcPr>
            <w:tcW w:w="570" w:type="dxa"/>
          </w:tcPr>
          <w:p w14:paraId="4CD4FD09" w14:textId="77777777" w:rsidR="00D5693D" w:rsidRDefault="00D5693D">
            <w:pPr>
              <w:jc w:val="left"/>
              <w:rPr>
                <w:rFonts w:ascii="Times New Roman" w:hAnsi="Times New Roman" w:cs="Times New Roman"/>
                <w:color w:val="0000FF"/>
                <w:szCs w:val="21"/>
              </w:rPr>
            </w:pPr>
          </w:p>
        </w:tc>
        <w:tc>
          <w:tcPr>
            <w:tcW w:w="1470" w:type="dxa"/>
          </w:tcPr>
          <w:p w14:paraId="21FC2EEC" w14:textId="77777777" w:rsidR="00D5693D" w:rsidRDefault="001C19C0">
            <w:pPr>
              <w:jc w:val="left"/>
              <w:rPr>
                <w:rFonts w:ascii="Times New Roman" w:hAnsi="Times New Roman" w:cs="Times New Roman"/>
                <w:szCs w:val="21"/>
              </w:rPr>
            </w:pPr>
            <w:r>
              <w:rPr>
                <w:rFonts w:ascii="Times New Roman" w:hAnsi="Times New Roman" w:cs="Times New Roman"/>
                <w:szCs w:val="21"/>
              </w:rPr>
              <w:t>Finish Time</w:t>
            </w:r>
          </w:p>
        </w:tc>
        <w:tc>
          <w:tcPr>
            <w:tcW w:w="584" w:type="dxa"/>
          </w:tcPr>
          <w:p w14:paraId="62A0C662" w14:textId="77777777" w:rsidR="00D5693D" w:rsidRDefault="001C19C0">
            <w:pPr>
              <w:jc w:val="left"/>
              <w:rPr>
                <w:rFonts w:ascii="Times New Roman" w:hAnsi="Times New Roman" w:cs="Times New Roman"/>
                <w:szCs w:val="21"/>
              </w:rPr>
            </w:pPr>
            <w:r>
              <w:rPr>
                <w:rFonts w:ascii="Times New Roman" w:hAnsi="Times New Roman" w:cs="Times New Roman"/>
                <w:szCs w:val="21"/>
              </w:rPr>
              <w:t>12</w:t>
            </w:r>
          </w:p>
        </w:tc>
        <w:tc>
          <w:tcPr>
            <w:tcW w:w="584" w:type="dxa"/>
          </w:tcPr>
          <w:p w14:paraId="4CE795B6" w14:textId="77777777" w:rsidR="00D5693D" w:rsidRDefault="001C19C0">
            <w:pPr>
              <w:jc w:val="left"/>
              <w:rPr>
                <w:rFonts w:ascii="Times New Roman" w:hAnsi="Times New Roman" w:cs="Times New Roman"/>
                <w:szCs w:val="21"/>
              </w:rPr>
            </w:pPr>
            <w:r>
              <w:rPr>
                <w:rFonts w:ascii="Times New Roman" w:hAnsi="Times New Roman" w:cs="Times New Roman"/>
                <w:szCs w:val="21"/>
              </w:rPr>
              <w:t>35</w:t>
            </w:r>
          </w:p>
        </w:tc>
        <w:tc>
          <w:tcPr>
            <w:tcW w:w="584" w:type="dxa"/>
          </w:tcPr>
          <w:p w14:paraId="6B674779" w14:textId="77777777" w:rsidR="00D5693D" w:rsidRDefault="001C19C0">
            <w:pPr>
              <w:jc w:val="left"/>
              <w:rPr>
                <w:rFonts w:ascii="Times New Roman" w:hAnsi="Times New Roman" w:cs="Times New Roman"/>
                <w:szCs w:val="21"/>
              </w:rPr>
            </w:pPr>
            <w:r>
              <w:rPr>
                <w:rFonts w:ascii="Times New Roman" w:hAnsi="Times New Roman" w:cs="Times New Roman"/>
                <w:szCs w:val="21"/>
              </w:rPr>
              <w:t>40</w:t>
            </w:r>
          </w:p>
        </w:tc>
        <w:tc>
          <w:tcPr>
            <w:tcW w:w="584" w:type="dxa"/>
          </w:tcPr>
          <w:p w14:paraId="742DDD6C" w14:textId="77777777" w:rsidR="00D5693D" w:rsidRDefault="001C19C0">
            <w:pPr>
              <w:jc w:val="left"/>
              <w:rPr>
                <w:rFonts w:ascii="Times New Roman" w:hAnsi="Times New Roman" w:cs="Times New Roman"/>
                <w:szCs w:val="21"/>
              </w:rPr>
            </w:pPr>
            <w:r>
              <w:rPr>
                <w:rFonts w:ascii="Times New Roman" w:hAnsi="Times New Roman" w:cs="Times New Roman"/>
                <w:szCs w:val="21"/>
              </w:rPr>
              <w:t>103</w:t>
            </w:r>
          </w:p>
        </w:tc>
        <w:tc>
          <w:tcPr>
            <w:tcW w:w="584" w:type="dxa"/>
          </w:tcPr>
          <w:p w14:paraId="1E946ACD" w14:textId="77777777" w:rsidR="00D5693D" w:rsidRDefault="001C19C0">
            <w:pPr>
              <w:jc w:val="left"/>
              <w:rPr>
                <w:rFonts w:ascii="Times New Roman" w:hAnsi="Times New Roman" w:cs="Times New Roman"/>
                <w:szCs w:val="21"/>
              </w:rPr>
            </w:pPr>
            <w:r>
              <w:rPr>
                <w:rFonts w:ascii="Times New Roman" w:hAnsi="Times New Roman" w:cs="Times New Roman"/>
                <w:szCs w:val="21"/>
              </w:rPr>
              <w:t>224</w:t>
            </w:r>
          </w:p>
        </w:tc>
        <w:tc>
          <w:tcPr>
            <w:tcW w:w="584" w:type="dxa"/>
          </w:tcPr>
          <w:p w14:paraId="3ED209F9" w14:textId="77777777" w:rsidR="00D5693D" w:rsidRDefault="001C19C0">
            <w:pPr>
              <w:jc w:val="left"/>
              <w:rPr>
                <w:rFonts w:ascii="Times New Roman" w:hAnsi="Times New Roman" w:cs="Times New Roman"/>
                <w:szCs w:val="21"/>
              </w:rPr>
            </w:pPr>
            <w:r>
              <w:rPr>
                <w:rFonts w:ascii="Times New Roman" w:hAnsi="Times New Roman" w:cs="Times New Roman"/>
                <w:szCs w:val="21"/>
              </w:rPr>
              <w:t>324</w:t>
            </w:r>
          </w:p>
        </w:tc>
        <w:tc>
          <w:tcPr>
            <w:tcW w:w="584" w:type="dxa"/>
          </w:tcPr>
          <w:p w14:paraId="1AD56495" w14:textId="77777777" w:rsidR="00D5693D" w:rsidRDefault="001C19C0">
            <w:pPr>
              <w:jc w:val="left"/>
              <w:rPr>
                <w:rFonts w:ascii="Times New Roman" w:hAnsi="Times New Roman" w:cs="Times New Roman"/>
                <w:szCs w:val="21"/>
              </w:rPr>
            </w:pPr>
            <w:r>
              <w:rPr>
                <w:rFonts w:ascii="Times New Roman" w:hAnsi="Times New Roman" w:cs="Times New Roman"/>
                <w:szCs w:val="21"/>
              </w:rPr>
              <w:t>419</w:t>
            </w:r>
          </w:p>
        </w:tc>
        <w:tc>
          <w:tcPr>
            <w:tcW w:w="584" w:type="dxa"/>
          </w:tcPr>
          <w:p w14:paraId="07807AC7" w14:textId="77777777" w:rsidR="00D5693D" w:rsidRDefault="001C19C0">
            <w:pPr>
              <w:jc w:val="left"/>
              <w:rPr>
                <w:rFonts w:ascii="Times New Roman" w:hAnsi="Times New Roman" w:cs="Times New Roman"/>
                <w:szCs w:val="21"/>
              </w:rPr>
            </w:pPr>
            <w:r>
              <w:rPr>
                <w:rFonts w:ascii="Times New Roman" w:hAnsi="Times New Roman" w:cs="Times New Roman"/>
                <w:szCs w:val="21"/>
              </w:rPr>
              <w:t>448</w:t>
            </w:r>
          </w:p>
        </w:tc>
        <w:tc>
          <w:tcPr>
            <w:tcW w:w="584" w:type="dxa"/>
          </w:tcPr>
          <w:p w14:paraId="66F2E52E" w14:textId="77777777" w:rsidR="00D5693D" w:rsidRDefault="001C19C0">
            <w:pPr>
              <w:jc w:val="left"/>
              <w:rPr>
                <w:rFonts w:ascii="Times New Roman" w:hAnsi="Times New Roman" w:cs="Times New Roman"/>
                <w:szCs w:val="21"/>
              </w:rPr>
            </w:pPr>
            <w:r>
              <w:rPr>
                <w:rFonts w:ascii="Times New Roman" w:hAnsi="Times New Roman" w:cs="Times New Roman"/>
                <w:szCs w:val="21"/>
              </w:rPr>
              <w:t>494</w:t>
            </w:r>
          </w:p>
        </w:tc>
        <w:tc>
          <w:tcPr>
            <w:tcW w:w="584" w:type="dxa"/>
          </w:tcPr>
          <w:p w14:paraId="0F4EFB18" w14:textId="77777777" w:rsidR="00D5693D" w:rsidRDefault="001C19C0">
            <w:pPr>
              <w:jc w:val="left"/>
              <w:rPr>
                <w:rFonts w:ascii="Times New Roman" w:hAnsi="Times New Roman" w:cs="Times New Roman"/>
                <w:szCs w:val="21"/>
              </w:rPr>
            </w:pPr>
            <w:r>
              <w:rPr>
                <w:rFonts w:ascii="Times New Roman" w:hAnsi="Times New Roman" w:cs="Times New Roman"/>
                <w:szCs w:val="21"/>
              </w:rPr>
              <w:t>553</w:t>
            </w:r>
          </w:p>
        </w:tc>
        <w:tc>
          <w:tcPr>
            <w:tcW w:w="584" w:type="dxa"/>
          </w:tcPr>
          <w:p w14:paraId="640371FA" w14:textId="77777777" w:rsidR="00D5693D" w:rsidRDefault="001C19C0">
            <w:pPr>
              <w:jc w:val="left"/>
              <w:rPr>
                <w:rFonts w:ascii="Times New Roman" w:hAnsi="Times New Roman" w:cs="Times New Roman"/>
                <w:szCs w:val="21"/>
              </w:rPr>
            </w:pPr>
            <w:r>
              <w:rPr>
                <w:rFonts w:ascii="Times New Roman" w:hAnsi="Times New Roman" w:cs="Times New Roman"/>
                <w:szCs w:val="21"/>
              </w:rPr>
              <w:t>566</w:t>
            </w:r>
          </w:p>
        </w:tc>
        <w:tc>
          <w:tcPr>
            <w:tcW w:w="584" w:type="dxa"/>
          </w:tcPr>
          <w:p w14:paraId="73386EBD" w14:textId="77777777" w:rsidR="00D5693D" w:rsidRDefault="001C19C0">
            <w:pPr>
              <w:jc w:val="left"/>
              <w:rPr>
                <w:rFonts w:ascii="Times New Roman" w:hAnsi="Times New Roman" w:cs="Times New Roman"/>
                <w:szCs w:val="21"/>
              </w:rPr>
            </w:pPr>
            <w:r>
              <w:rPr>
                <w:rFonts w:ascii="Times New Roman" w:hAnsi="Times New Roman" w:cs="Times New Roman"/>
                <w:szCs w:val="21"/>
              </w:rPr>
              <w:t>623</w:t>
            </w:r>
          </w:p>
        </w:tc>
        <w:tc>
          <w:tcPr>
            <w:tcW w:w="585" w:type="dxa"/>
          </w:tcPr>
          <w:p w14:paraId="56FD5094" w14:textId="77777777" w:rsidR="00D5693D" w:rsidRDefault="00D5693D">
            <w:pPr>
              <w:jc w:val="left"/>
              <w:rPr>
                <w:rFonts w:ascii="Times New Roman" w:hAnsi="Times New Roman" w:cs="Times New Roman"/>
                <w:szCs w:val="21"/>
              </w:rPr>
            </w:pPr>
          </w:p>
        </w:tc>
      </w:tr>
    </w:tbl>
    <w:p w14:paraId="2DBB45E0" w14:textId="77777777" w:rsidR="00D5693D" w:rsidRDefault="001C19C0">
      <w:pPr>
        <w:jc w:val="center"/>
        <w:rPr>
          <w:rFonts w:ascii="Times New Roman" w:hAnsi="Times New Roman" w:cs="Times New Roman"/>
          <w:color w:val="0000FF"/>
          <w:szCs w:val="21"/>
        </w:rPr>
      </w:pPr>
      <w:r>
        <w:object w:dxaOrig="8442" w:dyaOrig="4077" w14:anchorId="5427F172">
          <v:shape id="_x0000_i1039" type="#_x0000_t75" alt="" style="width:422.25pt;height:204pt" o:ole="">
            <v:imagedata r:id="rId39" o:title=""/>
          </v:shape>
          <o:OLEObject Type="Embed" ProgID="Visio.Drawing.15" ShapeID="_x0000_i1039" DrawAspect="Content" ObjectID="_1622286494" r:id="rId40"/>
        </w:object>
      </w:r>
      <w:r>
        <w:rPr>
          <w:rFonts w:ascii="Times New Roman" w:hAnsi="Times New Roman" w:cs="Times New Roman"/>
          <w:color w:val="0000FF"/>
          <w:szCs w:val="21"/>
        </w:rPr>
        <w:t>Fig</w:t>
      </w:r>
      <w:r>
        <w:rPr>
          <w:rFonts w:ascii="Times New Roman" w:hAnsi="Times New Roman" w:cs="Times New Roman" w:hint="eastAsia"/>
          <w:color w:val="0000FF"/>
          <w:szCs w:val="21"/>
        </w:rPr>
        <w:t>ure 8</w:t>
      </w:r>
      <w:r>
        <w:rPr>
          <w:rFonts w:ascii="Times New Roman" w:hAnsi="Times New Roman" w:cs="Times New Roman"/>
          <w:color w:val="0000FF"/>
          <w:szCs w:val="21"/>
        </w:rPr>
        <w:t>. Gantt chart of the 10×5 dynamic job shop problem with the proposed method.</w:t>
      </w:r>
    </w:p>
    <w:p w14:paraId="04746896" w14:textId="77777777" w:rsidR="00D5693D" w:rsidRDefault="00D5693D">
      <w:pPr>
        <w:jc w:val="center"/>
        <w:rPr>
          <w:rFonts w:ascii="Times New Roman" w:hAnsi="Times New Roman" w:cs="Times New Roman"/>
          <w:color w:val="0000FF"/>
          <w:sz w:val="18"/>
          <w:szCs w:val="18"/>
        </w:rPr>
      </w:pPr>
    </w:p>
    <w:p w14:paraId="00DCFD8A" w14:textId="77777777" w:rsidR="00D5693D" w:rsidRDefault="001C19C0">
      <w:pPr>
        <w:ind w:firstLineChars="100" w:firstLine="240"/>
        <w:rPr>
          <w:rFonts w:ascii="Times New Roman" w:hAnsi="Times New Roman" w:cs="Times New Roman"/>
          <w:sz w:val="24"/>
        </w:rPr>
      </w:pPr>
      <w:r>
        <w:rPr>
          <w:rFonts w:ascii="Times New Roman" w:hAnsi="Times New Roman" w:cs="Times New Roman"/>
          <w:color w:val="FF0000"/>
          <w:sz w:val="24"/>
        </w:rPr>
        <w:t xml:space="preserve">Table </w:t>
      </w:r>
      <w:r>
        <w:rPr>
          <w:rFonts w:ascii="Times New Roman" w:hAnsi="Times New Roman" w:cs="Times New Roman" w:hint="eastAsia"/>
          <w:color w:val="FF0000"/>
          <w:sz w:val="24"/>
        </w:rPr>
        <w:t>5</w:t>
      </w:r>
      <w:r>
        <w:rPr>
          <w:rFonts w:ascii="Times New Roman" w:hAnsi="Times New Roman" w:cs="Times New Roman"/>
          <w:sz w:val="24"/>
        </w:rPr>
        <w:t xml:space="preserve"> shows that the </w:t>
      </w:r>
      <w:r>
        <w:rPr>
          <w:rFonts w:ascii="Times New Roman" w:hAnsi="Times New Roman" w:cs="Times New Roman" w:hint="eastAsia"/>
          <w:sz w:val="24"/>
        </w:rPr>
        <w:t>proposed</w:t>
      </w:r>
      <w:r>
        <w:rPr>
          <w:rFonts w:ascii="Times New Roman" w:hAnsi="Times New Roman" w:cs="Times New Roman"/>
          <w:sz w:val="24"/>
        </w:rPr>
        <w:t xml:space="preserve"> method provides better solutions</w:t>
      </w:r>
      <w:r>
        <w:rPr>
          <w:rFonts w:ascii="Times New Roman" w:hAnsi="Times New Roman" w:cs="Times New Roman" w:hint="eastAsia"/>
          <w:sz w:val="24"/>
        </w:rPr>
        <w:t xml:space="preserve"> </w:t>
      </w:r>
      <w:r>
        <w:rPr>
          <w:rFonts w:ascii="Times New Roman" w:hAnsi="Times New Roman" w:cs="Times New Roman"/>
          <w:sz w:val="24"/>
        </w:rPr>
        <w:t>in comparison to classical dispatching rule-based approach which is commonly used in dynamic scheduling environments</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Deviations of the results from the proposed method,</w:t>
      </w:r>
      <w:r>
        <w:rPr>
          <w:rFonts w:ascii="Times New Roman" w:hAnsi="Times New Roman" w:cs="Times New Roman"/>
          <w:sz w:val="24"/>
        </w:rPr>
        <w:t xml:space="preserve"> </w:t>
      </w:r>
      <w:r>
        <w:rPr>
          <w:rFonts w:ascii="Times New Roman" w:hAnsi="Times New Roman" w:cs="Times New Roman" w:hint="eastAsia"/>
          <w:sz w:val="24"/>
        </w:rPr>
        <w:t>which provides the best solution for each problem size, are also given. According to these values, the proposed provides better results by 0-48.88% when compared to the classical dispatching rules.</w:t>
      </w:r>
      <w:r>
        <w:rPr>
          <w:rFonts w:ascii="Times New Roman" w:hAnsi="Times New Roman" w:cs="Times New Roman"/>
          <w:sz w:val="24"/>
        </w:rPr>
        <w:t xml:space="preserve"> </w:t>
      </w:r>
      <w:r>
        <w:rPr>
          <w:rFonts w:ascii="Times New Roman" w:hAnsi="Times New Roman" w:cs="Times New Roman" w:hint="eastAsia"/>
          <w:sz w:val="24"/>
        </w:rPr>
        <w:t xml:space="preserve">The deviation of classical dispatching rules from the </w:t>
      </w:r>
      <w:r>
        <w:rPr>
          <w:rFonts w:ascii="Times New Roman" w:hAnsi="Times New Roman" w:cs="Times New Roman"/>
          <w:sz w:val="24"/>
        </w:rPr>
        <w:t>proposed</w:t>
      </w:r>
      <w:r>
        <w:rPr>
          <w:rFonts w:ascii="Times New Roman" w:hAnsi="Times New Roman" w:cs="Times New Roman" w:hint="eastAsia"/>
          <w:sz w:val="24"/>
        </w:rPr>
        <w:t xml:space="preserve"> method increases dramatically a</w:t>
      </w:r>
      <w:r>
        <w:rPr>
          <w:rFonts w:ascii="Times New Roman" w:hAnsi="Times New Roman" w:cs="Times New Roman" w:hint="eastAsia"/>
          <w:color w:val="000000" w:themeColor="text1"/>
          <w:sz w:val="24"/>
        </w:rPr>
        <w:t>s the pro</w:t>
      </w:r>
      <w:r>
        <w:rPr>
          <w:rFonts w:ascii="Times New Roman" w:hAnsi="Times New Roman" w:cs="Times New Roman" w:hint="eastAsia"/>
          <w:sz w:val="24"/>
        </w:rPr>
        <w:t xml:space="preserve">blem sizes gets bigger. </w:t>
      </w:r>
      <w:r>
        <w:rPr>
          <w:rFonts w:ascii="Times New Roman" w:hAnsi="Times New Roman" w:cs="Times New Roman" w:hint="eastAsia"/>
          <w:color w:val="0000FF"/>
          <w:sz w:val="24"/>
        </w:rPr>
        <w:t xml:space="preserve">Figure 9 </w:t>
      </w:r>
      <w:r>
        <w:rPr>
          <w:rFonts w:ascii="Times New Roman" w:hAnsi="Times New Roman" w:cs="Times New Roman" w:hint="eastAsia"/>
          <w:sz w:val="24"/>
        </w:rPr>
        <w:t>indicates that with the increasing of problem size, the performance measure of SPT, LPT, FIFO, LIFO and SRPT increase largely. However, the performance measure of  increase</w:t>
      </w:r>
      <w:r w:rsidR="00895C59">
        <w:rPr>
          <w:rFonts w:ascii="Times New Roman" w:hAnsi="Times New Roman" w:cs="Times New Roman"/>
          <w:sz w:val="24"/>
        </w:rPr>
        <w:t>s</w:t>
      </w:r>
      <w:r>
        <w:rPr>
          <w:rFonts w:ascii="Times New Roman" w:hAnsi="Times New Roman" w:cs="Times New Roman" w:hint="eastAsia"/>
          <w:sz w:val="24"/>
        </w:rPr>
        <w:t xml:space="preserve"> steadier and closely follows the performance curve of the proposed method. </w:t>
      </w:r>
      <w:r>
        <w:rPr>
          <w:rFonts w:ascii="Times New Roman" w:hAnsi="Times New Roman" w:cs="Times New Roman" w:hint="eastAsia"/>
          <w:color w:val="FF0000"/>
          <w:sz w:val="24"/>
        </w:rPr>
        <w:t xml:space="preserve">Table 6 </w:t>
      </w:r>
      <w:r>
        <w:rPr>
          <w:rFonts w:ascii="Times New Roman" w:hAnsi="Times New Roman" w:cs="Times New Roman" w:hint="eastAsia"/>
          <w:color w:val="000000" w:themeColor="text1"/>
          <w:sz w:val="24"/>
        </w:rPr>
        <w:t xml:space="preserve">shows that maximum machine </w:t>
      </w:r>
      <w:r>
        <w:rPr>
          <w:rFonts w:ascii="Times New Roman" w:hAnsi="Times New Roman" w:cs="Times New Roman"/>
          <w:color w:val="000000" w:themeColor="text1"/>
          <w:sz w:val="24"/>
        </w:rPr>
        <w:t>utilization</w:t>
      </w:r>
      <w:r>
        <w:rPr>
          <w:rFonts w:ascii="Times New Roman" w:hAnsi="Times New Roman" w:cs="Times New Roman" w:hint="eastAsia"/>
          <w:color w:val="000000" w:themeColor="text1"/>
          <w:sz w:val="24"/>
        </w:rPr>
        <w:t xml:space="preserve"> are obtained by the proposed method in comparison to </w:t>
      </w:r>
      <w:r>
        <w:rPr>
          <w:rFonts w:ascii="Times New Roman" w:hAnsi="Times New Roman" w:cs="Times New Roman"/>
          <w:sz w:val="24"/>
        </w:rPr>
        <w:t>classical dispatching rule-based approach</w:t>
      </w:r>
      <w:r w:rsidR="00895C59">
        <w:rPr>
          <w:rFonts w:ascii="Times New Roman" w:hAnsi="Times New Roman" w:cs="Times New Roman" w:hint="eastAsia"/>
          <w:sz w:val="24"/>
        </w:rPr>
        <w:t>es</w:t>
      </w:r>
      <w:r>
        <w:rPr>
          <w:rFonts w:ascii="Times New Roman" w:hAnsi="Times New Roman" w:cs="Times New Roman" w:hint="eastAsia"/>
          <w:sz w:val="24"/>
        </w:rPr>
        <w:t xml:space="preserve"> in all dynamic job shop instances.</w:t>
      </w:r>
      <w:r>
        <w:rPr>
          <w:rFonts w:ascii="Times New Roman" w:hAnsi="Times New Roman" w:cs="Times New Roman"/>
          <w:sz w:val="24"/>
        </w:rPr>
        <w:t xml:space="preserve"> </w:t>
      </w:r>
      <w:r>
        <w:rPr>
          <w:rFonts w:ascii="Times New Roman" w:hAnsi="Times New Roman" w:cs="Times New Roman" w:hint="eastAsia"/>
          <w:sz w:val="24"/>
        </w:rPr>
        <w:t xml:space="preserve">According to the above analysis, it is easy to conclude that the proposed method provides </w:t>
      </w:r>
      <w:r>
        <w:rPr>
          <w:rFonts w:ascii="Times New Roman" w:hAnsi="Times New Roman" w:cs="Times New Roman" w:hint="eastAsia"/>
          <w:color w:val="00B050"/>
          <w:sz w:val="24"/>
        </w:rPr>
        <w:t>superior</w:t>
      </w:r>
      <w:r>
        <w:rPr>
          <w:rFonts w:ascii="Times New Roman" w:hAnsi="Times New Roman" w:cs="Times New Roman" w:hint="eastAsia"/>
          <w:sz w:val="24"/>
        </w:rPr>
        <w:t xml:space="preserve"> solutions than the most commonly used </w:t>
      </w:r>
      <w:r>
        <w:rPr>
          <w:rFonts w:ascii="Times New Roman" w:hAnsi="Times New Roman" w:cs="Times New Roman"/>
          <w:sz w:val="24"/>
        </w:rPr>
        <w:t>dispatching</w:t>
      </w:r>
      <w:r>
        <w:rPr>
          <w:rFonts w:ascii="Times New Roman" w:hAnsi="Times New Roman" w:cs="Times New Roman" w:hint="eastAsia"/>
          <w:sz w:val="24"/>
        </w:rPr>
        <w:t xml:space="preserve"> rules for all problem instances in terms of both solution quality and machine utilization, especially in large-scale problems. Although the dispat</w:t>
      </w:r>
      <w:r>
        <w:rPr>
          <w:rFonts w:ascii="Times New Roman" w:hAnsi="Times New Roman" w:cs="Times New Roman"/>
          <w:sz w:val="24"/>
        </w:rPr>
        <w:t xml:space="preserve">ching </w:t>
      </w:r>
      <w:r>
        <w:rPr>
          <w:rFonts w:ascii="Times New Roman" w:hAnsi="Times New Roman" w:cs="Times New Roman" w:hint="eastAsia"/>
          <w:sz w:val="24"/>
        </w:rPr>
        <w:t>rules can generate the schedule instantly, our method can generate the schedule timely and quickly while generating a better schedule,</w:t>
      </w:r>
      <w:r>
        <w:rPr>
          <w:rFonts w:ascii="Times New Roman" w:hAnsi="Times New Roman" w:cs="Times New Roman"/>
          <w:sz w:val="24"/>
        </w:rPr>
        <w:t xml:space="preserve"> </w:t>
      </w:r>
      <w:r>
        <w:rPr>
          <w:rFonts w:ascii="Times New Roman" w:hAnsi="Times New Roman" w:cs="Times New Roman" w:hint="eastAsia"/>
          <w:sz w:val="24"/>
        </w:rPr>
        <w:t xml:space="preserve">and schedule is generated faster than it is utilized. All these results indicate that the combination of </w:t>
      </w:r>
      <w:r>
        <w:rPr>
          <w:rFonts w:ascii="Times New Roman" w:hAnsi="Times New Roman" w:cs="Times New Roman"/>
          <w:sz w:val="24"/>
        </w:rPr>
        <w:t xml:space="preserve">dispatching </w:t>
      </w:r>
      <w:r>
        <w:rPr>
          <w:rFonts w:ascii="Times New Roman" w:hAnsi="Times New Roman" w:cs="Times New Roman" w:hint="eastAsia"/>
          <w:sz w:val="24"/>
        </w:rPr>
        <w:t>rules and MCTS is an excellent and practical method for rescheduling in dynamic job shop.</w:t>
      </w:r>
    </w:p>
    <w:p w14:paraId="38F74FB4" w14:textId="77777777" w:rsidR="00D5693D" w:rsidRDefault="00D5693D">
      <w:pPr>
        <w:numPr>
          <w:ilvl w:val="0"/>
          <w:numId w:val="18"/>
        </w:numPr>
        <w:rPr>
          <w:rFonts w:ascii="Times New Roman" w:hAnsi="Times New Roman" w:cs="Times New Roman"/>
          <w:sz w:val="24"/>
        </w:rPr>
        <w:sectPr w:rsidR="00D5693D">
          <w:pgSz w:w="11906" w:h="16838"/>
          <w:pgMar w:top="1440" w:right="1803" w:bottom="1440" w:left="1803" w:header="851" w:footer="992" w:gutter="0"/>
          <w:cols w:space="0"/>
          <w:docGrid w:type="lines" w:linePitch="319"/>
        </w:sectPr>
      </w:pPr>
    </w:p>
    <w:p w14:paraId="02B98B8E" w14:textId="77777777" w:rsidR="00D5693D" w:rsidRDefault="00D5693D">
      <w:pPr>
        <w:jc w:val="left"/>
        <w:rPr>
          <w:rFonts w:ascii="Times New Roman" w:hAnsi="Times New Roman" w:cs="Times New Roman"/>
          <w:sz w:val="24"/>
        </w:rPr>
      </w:pPr>
    </w:p>
    <w:p w14:paraId="232B7964" w14:textId="77777777" w:rsidR="00D5693D" w:rsidRDefault="001C19C0">
      <w:pPr>
        <w:jc w:val="left"/>
        <w:rPr>
          <w:rFonts w:ascii="Times New Roman" w:hAnsi="Times New Roman" w:cs="Times New Roman"/>
          <w:szCs w:val="21"/>
        </w:rPr>
      </w:pPr>
      <w:r>
        <w:rPr>
          <w:rFonts w:ascii="Times New Roman" w:hAnsi="Times New Roman" w:cs="Times New Roman"/>
          <w:szCs w:val="21"/>
        </w:rPr>
        <w:t xml:space="preserve">Table </w:t>
      </w:r>
      <w:r>
        <w:rPr>
          <w:rFonts w:ascii="Times New Roman" w:hAnsi="Times New Roman" w:cs="Times New Roman" w:hint="eastAsia"/>
          <w:szCs w:val="21"/>
        </w:rPr>
        <w:t>5</w:t>
      </w:r>
      <w:r>
        <w:rPr>
          <w:rFonts w:ascii="Times New Roman" w:hAnsi="Times New Roman" w:cs="Times New Roman"/>
          <w:szCs w:val="21"/>
        </w:rPr>
        <w:t xml:space="preserve"> </w:t>
      </w:r>
      <w:r>
        <w:rPr>
          <w:rFonts w:ascii="Times New Roman" w:hAnsi="Times New Roman" w:cs="Times New Roman" w:hint="eastAsia"/>
          <w:szCs w:val="21"/>
        </w:rPr>
        <w:t>The makespan</w:t>
      </w:r>
      <w:r>
        <w:rPr>
          <w:rFonts w:ascii="Times New Roman" w:hAnsi="Times New Roman" w:cs="Times New Roman"/>
          <w:szCs w:val="21"/>
        </w:rPr>
        <w:t xml:space="preserve"> of the proposed method </w:t>
      </w:r>
      <w:r>
        <w:rPr>
          <w:rFonts w:ascii="Times New Roman" w:hAnsi="Times New Roman" w:cs="Times New Roman" w:hint="eastAsia"/>
          <w:szCs w:val="21"/>
        </w:rPr>
        <w:t>and</w:t>
      </w:r>
      <w:r>
        <w:rPr>
          <w:rFonts w:ascii="Times New Roman" w:hAnsi="Times New Roman" w:cs="Times New Roman"/>
          <w:szCs w:val="21"/>
        </w:rPr>
        <w:t xml:space="preserve"> dispatching rules in the DJSP instan</w:t>
      </w:r>
      <w:r>
        <w:rPr>
          <w:rFonts w:ascii="Times New Roman" w:hAnsi="Times New Roman" w:cs="Times New Roman" w:hint="eastAsia"/>
          <w:szCs w:val="21"/>
        </w:rPr>
        <w:t>ce</w:t>
      </w:r>
      <w:r>
        <w:rPr>
          <w:rFonts w:ascii="Times New Roman" w:hAnsi="Times New Roman" w:cs="Times New Roman"/>
          <w:szCs w:val="21"/>
        </w:rPr>
        <w:t>s.</w:t>
      </w:r>
    </w:p>
    <w:tbl>
      <w:tblPr>
        <w:tblStyle w:val="a8"/>
        <w:tblW w:w="14503" w:type="dxa"/>
        <w:jc w:val="center"/>
        <w:tblLayout w:type="fixed"/>
        <w:tblLook w:val="04A0" w:firstRow="1" w:lastRow="0" w:firstColumn="1" w:lastColumn="0" w:noHBand="0" w:noVBand="1"/>
      </w:tblPr>
      <w:tblGrid>
        <w:gridCol w:w="1398"/>
        <w:gridCol w:w="936"/>
        <w:gridCol w:w="936"/>
        <w:gridCol w:w="936"/>
        <w:gridCol w:w="936"/>
        <w:gridCol w:w="936"/>
        <w:gridCol w:w="936"/>
        <w:gridCol w:w="936"/>
        <w:gridCol w:w="936"/>
        <w:gridCol w:w="936"/>
        <w:gridCol w:w="936"/>
        <w:gridCol w:w="936"/>
        <w:gridCol w:w="936"/>
        <w:gridCol w:w="936"/>
        <w:gridCol w:w="937"/>
      </w:tblGrid>
      <w:tr w:rsidR="00D5693D" w14:paraId="46949DAD" w14:textId="77777777">
        <w:trPr>
          <w:trHeight w:val="139"/>
          <w:jc w:val="center"/>
        </w:trPr>
        <w:tc>
          <w:tcPr>
            <w:tcW w:w="1398" w:type="dxa"/>
            <w:tcBorders>
              <w:left w:val="single" w:sz="4" w:space="0" w:color="auto"/>
            </w:tcBorders>
          </w:tcPr>
          <w:p w14:paraId="55DCAAA6" w14:textId="77777777" w:rsidR="00D5693D" w:rsidRDefault="001C19C0">
            <w:pPr>
              <w:jc w:val="center"/>
              <w:rPr>
                <w:rFonts w:ascii="Times New Roman" w:hAnsi="Times New Roman" w:cs="Times New Roman"/>
                <w:szCs w:val="21"/>
              </w:rPr>
            </w:pPr>
            <w:r>
              <w:rPr>
                <w:rFonts w:ascii="Times New Roman" w:hAnsi="Times New Roman" w:cs="Times New Roman"/>
                <w:szCs w:val="21"/>
              </w:rPr>
              <w:t>Problem</w:t>
            </w:r>
            <w:r>
              <w:rPr>
                <w:rFonts w:ascii="Times New Roman" w:hAnsi="Times New Roman" w:cs="Times New Roman" w:hint="eastAsia"/>
                <w:szCs w:val="21"/>
              </w:rPr>
              <w:t xml:space="preserve"> </w:t>
            </w:r>
            <w:r>
              <w:rPr>
                <w:rFonts w:ascii="Times New Roman" w:hAnsi="Times New Roman" w:cs="Times New Roman"/>
                <w:szCs w:val="21"/>
              </w:rPr>
              <w:t>Size</w:t>
            </w:r>
          </w:p>
        </w:tc>
        <w:tc>
          <w:tcPr>
            <w:tcW w:w="1872" w:type="dxa"/>
            <w:gridSpan w:val="2"/>
          </w:tcPr>
          <w:p w14:paraId="0D8B916D" w14:textId="77777777" w:rsidR="00D5693D" w:rsidRDefault="001C19C0">
            <w:pPr>
              <w:jc w:val="center"/>
              <w:rPr>
                <w:rFonts w:ascii="Times New Roman" w:hAnsi="Times New Roman" w:cs="Times New Roman"/>
                <w:szCs w:val="21"/>
              </w:rPr>
            </w:pPr>
            <w:r>
              <w:rPr>
                <w:rFonts w:ascii="Times New Roman" w:hAnsi="Times New Roman" w:cs="Times New Roman"/>
                <w:szCs w:val="21"/>
              </w:rPr>
              <w:t>Method</w:t>
            </w:r>
            <w:r>
              <w:rPr>
                <w:rFonts w:ascii="Times New Roman" w:hAnsi="Times New Roman" w:cs="Times New Roman" w:hint="eastAsia"/>
                <w:szCs w:val="21"/>
              </w:rPr>
              <w:t>s</w:t>
            </w:r>
          </w:p>
        </w:tc>
        <w:tc>
          <w:tcPr>
            <w:tcW w:w="1872" w:type="dxa"/>
            <w:gridSpan w:val="2"/>
          </w:tcPr>
          <w:p w14:paraId="3E56C463" w14:textId="77777777" w:rsidR="00D5693D" w:rsidRDefault="00D5693D">
            <w:pPr>
              <w:jc w:val="center"/>
              <w:rPr>
                <w:rFonts w:ascii="Times New Roman" w:hAnsi="Times New Roman" w:cs="Times New Roman"/>
                <w:szCs w:val="21"/>
              </w:rPr>
            </w:pPr>
          </w:p>
        </w:tc>
        <w:tc>
          <w:tcPr>
            <w:tcW w:w="1872" w:type="dxa"/>
            <w:gridSpan w:val="2"/>
          </w:tcPr>
          <w:p w14:paraId="21B8CFE0" w14:textId="77777777" w:rsidR="00D5693D" w:rsidRDefault="00D5693D">
            <w:pPr>
              <w:jc w:val="center"/>
              <w:rPr>
                <w:rFonts w:ascii="Times New Roman" w:hAnsi="Times New Roman" w:cs="Times New Roman"/>
                <w:szCs w:val="21"/>
              </w:rPr>
            </w:pPr>
          </w:p>
        </w:tc>
        <w:tc>
          <w:tcPr>
            <w:tcW w:w="1872" w:type="dxa"/>
            <w:gridSpan w:val="2"/>
          </w:tcPr>
          <w:p w14:paraId="4A0B89E8" w14:textId="77777777" w:rsidR="00D5693D" w:rsidRDefault="00D5693D">
            <w:pPr>
              <w:jc w:val="center"/>
              <w:rPr>
                <w:rFonts w:ascii="Times New Roman" w:hAnsi="Times New Roman" w:cs="Times New Roman"/>
                <w:szCs w:val="21"/>
              </w:rPr>
            </w:pPr>
          </w:p>
        </w:tc>
        <w:tc>
          <w:tcPr>
            <w:tcW w:w="1872" w:type="dxa"/>
            <w:gridSpan w:val="2"/>
          </w:tcPr>
          <w:p w14:paraId="37B678B3" w14:textId="77777777" w:rsidR="00D5693D" w:rsidRDefault="00D5693D">
            <w:pPr>
              <w:jc w:val="center"/>
              <w:rPr>
                <w:rFonts w:ascii="Times New Roman" w:hAnsi="Times New Roman" w:cs="Times New Roman"/>
                <w:szCs w:val="21"/>
              </w:rPr>
            </w:pPr>
          </w:p>
        </w:tc>
        <w:tc>
          <w:tcPr>
            <w:tcW w:w="1872" w:type="dxa"/>
            <w:gridSpan w:val="2"/>
          </w:tcPr>
          <w:p w14:paraId="6E4148AF" w14:textId="77777777" w:rsidR="00D5693D" w:rsidRDefault="00D5693D">
            <w:pPr>
              <w:jc w:val="center"/>
              <w:rPr>
                <w:rFonts w:ascii="Times New Roman" w:hAnsi="Times New Roman" w:cs="Times New Roman"/>
                <w:szCs w:val="21"/>
              </w:rPr>
            </w:pPr>
          </w:p>
        </w:tc>
        <w:tc>
          <w:tcPr>
            <w:tcW w:w="1873" w:type="dxa"/>
            <w:gridSpan w:val="2"/>
          </w:tcPr>
          <w:p w14:paraId="598E63B9" w14:textId="77777777" w:rsidR="00D5693D" w:rsidRDefault="00D5693D">
            <w:pPr>
              <w:jc w:val="center"/>
              <w:rPr>
                <w:rFonts w:ascii="Times New Roman" w:hAnsi="Times New Roman" w:cs="Times New Roman"/>
                <w:szCs w:val="21"/>
              </w:rPr>
            </w:pPr>
          </w:p>
        </w:tc>
      </w:tr>
      <w:tr w:rsidR="00D5693D" w14:paraId="30769E48" w14:textId="77777777">
        <w:trPr>
          <w:trHeight w:val="135"/>
          <w:jc w:val="center"/>
        </w:trPr>
        <w:tc>
          <w:tcPr>
            <w:tcW w:w="1398" w:type="dxa"/>
            <w:tcBorders>
              <w:left w:val="single" w:sz="4" w:space="0" w:color="auto"/>
            </w:tcBorders>
          </w:tcPr>
          <w:p w14:paraId="4E71DE26" w14:textId="77777777" w:rsidR="00D5693D" w:rsidRDefault="00D5693D">
            <w:pPr>
              <w:jc w:val="center"/>
              <w:rPr>
                <w:rFonts w:ascii="Times New Roman" w:hAnsi="Times New Roman" w:cs="Times New Roman"/>
                <w:szCs w:val="21"/>
              </w:rPr>
            </w:pPr>
          </w:p>
        </w:tc>
        <w:tc>
          <w:tcPr>
            <w:tcW w:w="1872" w:type="dxa"/>
            <w:gridSpan w:val="2"/>
          </w:tcPr>
          <w:p w14:paraId="01642BA7" w14:textId="77777777" w:rsidR="00D5693D" w:rsidRDefault="001C19C0">
            <w:pPr>
              <w:jc w:val="center"/>
              <w:rPr>
                <w:rFonts w:ascii="Times New Roman" w:hAnsi="Times New Roman" w:cs="Times New Roman"/>
                <w:szCs w:val="21"/>
              </w:rPr>
            </w:pPr>
            <w:r>
              <w:rPr>
                <w:rFonts w:ascii="Times New Roman" w:hAnsi="Times New Roman" w:cs="Times New Roman" w:hint="eastAsia"/>
                <w:bCs/>
                <w:szCs w:val="21"/>
              </w:rPr>
              <w:t>MCTS-ERM</w:t>
            </w:r>
          </w:p>
        </w:tc>
        <w:tc>
          <w:tcPr>
            <w:tcW w:w="1872" w:type="dxa"/>
            <w:gridSpan w:val="2"/>
          </w:tcPr>
          <w:p w14:paraId="7AEB62F5" w14:textId="77777777" w:rsidR="00D5693D" w:rsidRDefault="001C19C0">
            <w:pPr>
              <w:jc w:val="center"/>
              <w:rPr>
                <w:rFonts w:ascii="Times New Roman" w:hAnsi="Times New Roman" w:cs="Times New Roman"/>
                <w:szCs w:val="21"/>
              </w:rPr>
            </w:pPr>
            <w:r>
              <w:rPr>
                <w:rFonts w:ascii="Times New Roman" w:hAnsi="Times New Roman" w:cs="Times New Roman"/>
                <w:szCs w:val="21"/>
              </w:rPr>
              <w:t>SPT</w:t>
            </w:r>
          </w:p>
        </w:tc>
        <w:tc>
          <w:tcPr>
            <w:tcW w:w="1872" w:type="dxa"/>
            <w:gridSpan w:val="2"/>
          </w:tcPr>
          <w:p w14:paraId="3340412D" w14:textId="77777777" w:rsidR="00D5693D" w:rsidRDefault="001C19C0">
            <w:pPr>
              <w:jc w:val="center"/>
              <w:rPr>
                <w:rFonts w:ascii="Times New Roman" w:hAnsi="Times New Roman" w:cs="Times New Roman"/>
                <w:szCs w:val="21"/>
              </w:rPr>
            </w:pPr>
            <w:r>
              <w:rPr>
                <w:rFonts w:ascii="Times New Roman" w:hAnsi="Times New Roman" w:cs="Times New Roman"/>
                <w:szCs w:val="21"/>
              </w:rPr>
              <w:t>LPT</w:t>
            </w:r>
          </w:p>
        </w:tc>
        <w:tc>
          <w:tcPr>
            <w:tcW w:w="1872" w:type="dxa"/>
            <w:gridSpan w:val="2"/>
          </w:tcPr>
          <w:p w14:paraId="43111737" w14:textId="77777777" w:rsidR="00D5693D" w:rsidRDefault="001C19C0">
            <w:pPr>
              <w:jc w:val="center"/>
              <w:rPr>
                <w:rFonts w:ascii="Times New Roman" w:hAnsi="Times New Roman" w:cs="Times New Roman"/>
                <w:szCs w:val="21"/>
              </w:rPr>
            </w:pPr>
            <w:r>
              <w:rPr>
                <w:rFonts w:ascii="Times New Roman" w:hAnsi="Times New Roman" w:cs="Times New Roman"/>
                <w:szCs w:val="21"/>
              </w:rPr>
              <w:t>FIFO</w:t>
            </w:r>
          </w:p>
        </w:tc>
        <w:tc>
          <w:tcPr>
            <w:tcW w:w="1872" w:type="dxa"/>
            <w:gridSpan w:val="2"/>
          </w:tcPr>
          <w:p w14:paraId="01B477D8" w14:textId="77777777" w:rsidR="00D5693D" w:rsidRDefault="001C19C0">
            <w:pPr>
              <w:jc w:val="center"/>
              <w:rPr>
                <w:rFonts w:ascii="Times New Roman" w:hAnsi="Times New Roman" w:cs="Times New Roman"/>
                <w:szCs w:val="21"/>
              </w:rPr>
            </w:pPr>
            <w:r>
              <w:rPr>
                <w:rFonts w:ascii="Times New Roman" w:hAnsi="Times New Roman" w:cs="Times New Roman"/>
                <w:szCs w:val="21"/>
              </w:rPr>
              <w:t>LIFO</w:t>
            </w:r>
          </w:p>
        </w:tc>
        <w:tc>
          <w:tcPr>
            <w:tcW w:w="1872" w:type="dxa"/>
            <w:gridSpan w:val="2"/>
          </w:tcPr>
          <w:p w14:paraId="03664B4D" w14:textId="77777777" w:rsidR="00D5693D" w:rsidRDefault="001C19C0">
            <w:pPr>
              <w:jc w:val="center"/>
              <w:rPr>
                <w:rFonts w:ascii="Times New Roman" w:hAnsi="Times New Roman" w:cs="Times New Roman"/>
                <w:szCs w:val="21"/>
              </w:rPr>
            </w:pPr>
            <w:r>
              <w:rPr>
                <w:rFonts w:ascii="Times New Roman" w:hAnsi="Times New Roman" w:cs="Times New Roman"/>
                <w:szCs w:val="21"/>
              </w:rPr>
              <w:t>SRPT</w:t>
            </w:r>
          </w:p>
        </w:tc>
        <w:tc>
          <w:tcPr>
            <w:tcW w:w="1873" w:type="dxa"/>
            <w:gridSpan w:val="2"/>
          </w:tcPr>
          <w:p w14:paraId="06637470" w14:textId="77777777" w:rsidR="00D5693D" w:rsidRDefault="001C19C0">
            <w:pPr>
              <w:jc w:val="center"/>
              <w:rPr>
                <w:rFonts w:ascii="Times New Roman" w:hAnsi="Times New Roman" w:cs="Times New Roman"/>
                <w:szCs w:val="21"/>
              </w:rPr>
            </w:pPr>
            <w:r>
              <w:rPr>
                <w:rFonts w:ascii="Times New Roman" w:hAnsi="Times New Roman" w:cs="Times New Roman"/>
                <w:szCs w:val="21"/>
              </w:rPr>
              <w:t>LRPT</w:t>
            </w:r>
          </w:p>
        </w:tc>
      </w:tr>
      <w:tr w:rsidR="00D5693D" w14:paraId="3D5B04DC" w14:textId="77777777">
        <w:trPr>
          <w:trHeight w:val="135"/>
          <w:jc w:val="center"/>
        </w:trPr>
        <w:tc>
          <w:tcPr>
            <w:tcW w:w="1398" w:type="dxa"/>
            <w:tcBorders>
              <w:left w:val="single" w:sz="4" w:space="0" w:color="auto"/>
            </w:tcBorders>
          </w:tcPr>
          <w:p w14:paraId="51A3042E" w14:textId="77777777" w:rsidR="00D5693D" w:rsidRDefault="00D5693D">
            <w:pPr>
              <w:jc w:val="center"/>
              <w:rPr>
                <w:rFonts w:ascii="Times New Roman" w:hAnsi="Times New Roman" w:cs="Times New Roman"/>
                <w:szCs w:val="21"/>
              </w:rPr>
            </w:pPr>
          </w:p>
        </w:tc>
        <w:tc>
          <w:tcPr>
            <w:tcW w:w="936" w:type="dxa"/>
          </w:tcPr>
          <w:p w14:paraId="75E42B5B" w14:textId="77777777" w:rsidR="00D5693D" w:rsidRDefault="001C19C0">
            <w:pPr>
              <w:jc w:val="center"/>
              <w:rPr>
                <w:rFonts w:ascii="Times New Roman" w:hAnsi="Times New Roman" w:cs="Times New Roman"/>
                <w:i/>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4D60294F"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7D1DA139" w14:textId="77777777" w:rsidR="00D5693D" w:rsidRDefault="001C19C0">
            <w:pPr>
              <w:jc w:val="center"/>
              <w:rPr>
                <w:rFonts w:ascii="Times New Roman" w:hAnsi="Times New Roman" w:cs="Times New Roman"/>
                <w:i/>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74BF0CA0"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60545F51" w14:textId="77777777" w:rsidR="00D5693D" w:rsidRDefault="001C19C0">
            <w:pPr>
              <w:jc w:val="center"/>
              <w:rPr>
                <w:rFonts w:ascii="Times New Roman" w:hAnsi="Times New Roman" w:cs="Times New Roman"/>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1FD996BF"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7978DB93" w14:textId="77777777" w:rsidR="00D5693D" w:rsidRDefault="001C19C0">
            <w:pPr>
              <w:jc w:val="center"/>
              <w:rPr>
                <w:rFonts w:ascii="Times New Roman" w:hAnsi="Times New Roman" w:cs="Times New Roman"/>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2C8C8D77"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271BD9D6" w14:textId="77777777" w:rsidR="00D5693D" w:rsidRDefault="001C19C0">
            <w:pPr>
              <w:jc w:val="center"/>
              <w:rPr>
                <w:rFonts w:ascii="Times New Roman" w:hAnsi="Times New Roman" w:cs="Times New Roman"/>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7280A4C8"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4C3E75C8" w14:textId="77777777" w:rsidR="00D5693D" w:rsidRDefault="001C19C0">
            <w:pPr>
              <w:jc w:val="center"/>
              <w:rPr>
                <w:rFonts w:ascii="Times New Roman" w:hAnsi="Times New Roman" w:cs="Times New Roman"/>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6" w:type="dxa"/>
          </w:tcPr>
          <w:p w14:paraId="13394D81"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c>
          <w:tcPr>
            <w:tcW w:w="936" w:type="dxa"/>
          </w:tcPr>
          <w:p w14:paraId="185F0B28" w14:textId="77777777" w:rsidR="00D5693D" w:rsidRDefault="001C19C0">
            <w:pPr>
              <w:jc w:val="center"/>
              <w:rPr>
                <w:rFonts w:ascii="Times New Roman" w:hAnsi="Times New Roman" w:cs="Times New Roman"/>
                <w:szCs w:val="21"/>
              </w:rPr>
            </w:pPr>
            <w:r>
              <w:rPr>
                <w:rFonts w:ascii="Times New Roman" w:hAnsi="Times New Roman" w:cs="Times New Roman"/>
                <w:i/>
                <w:szCs w:val="21"/>
              </w:rPr>
              <w:t>C</w:t>
            </w:r>
            <w:r>
              <w:rPr>
                <w:rFonts w:ascii="Times New Roman" w:hAnsi="Times New Roman" w:cs="Times New Roman"/>
                <w:i/>
                <w:szCs w:val="21"/>
                <w:vertAlign w:val="subscript"/>
              </w:rPr>
              <w:t>max</w:t>
            </w:r>
          </w:p>
        </w:tc>
        <w:tc>
          <w:tcPr>
            <w:tcW w:w="937" w:type="dxa"/>
          </w:tcPr>
          <w:p w14:paraId="113BC757" w14:textId="77777777" w:rsidR="00D5693D" w:rsidRDefault="001C19C0">
            <w:pPr>
              <w:jc w:val="center"/>
              <w:rPr>
                <w:rFonts w:ascii="Times New Roman" w:hAnsi="Times New Roman" w:cs="Times New Roman"/>
                <w:szCs w:val="21"/>
              </w:rPr>
            </w:pPr>
            <w:r>
              <w:rPr>
                <w:rFonts w:ascii="Times New Roman" w:hAnsi="Times New Roman" w:cs="Times New Roman"/>
                <w:i/>
                <w:szCs w:val="21"/>
              </w:rPr>
              <w:t>D</w:t>
            </w:r>
            <w:r>
              <w:rPr>
                <w:rFonts w:ascii="Times New Roman" w:hAnsi="Times New Roman" w:cs="Times New Roman"/>
                <w:szCs w:val="21"/>
              </w:rPr>
              <w:t>(%)</w:t>
            </w:r>
          </w:p>
        </w:tc>
      </w:tr>
      <w:tr w:rsidR="00D5693D" w14:paraId="35EF20A1" w14:textId="77777777">
        <w:trPr>
          <w:trHeight w:val="264"/>
          <w:jc w:val="center"/>
        </w:trPr>
        <w:tc>
          <w:tcPr>
            <w:tcW w:w="1398" w:type="dxa"/>
            <w:tcBorders>
              <w:left w:val="single" w:sz="4" w:space="0" w:color="auto"/>
            </w:tcBorders>
          </w:tcPr>
          <w:p w14:paraId="67D644DC" w14:textId="77777777" w:rsidR="00D5693D" w:rsidRDefault="001C19C0">
            <w:pPr>
              <w:jc w:val="center"/>
              <w:rPr>
                <w:rFonts w:ascii="Times New Roman" w:hAnsi="Times New Roman" w:cs="Times New Roman"/>
                <w:szCs w:val="21"/>
              </w:rPr>
            </w:pPr>
            <w:r>
              <w:rPr>
                <w:rFonts w:ascii="Times New Roman" w:hAnsi="Times New Roman" w:cs="Times New Roman"/>
                <w:szCs w:val="21"/>
              </w:rPr>
              <w:t>5×5</w:t>
            </w:r>
          </w:p>
        </w:tc>
        <w:tc>
          <w:tcPr>
            <w:tcW w:w="936" w:type="dxa"/>
          </w:tcPr>
          <w:p w14:paraId="221C9D11"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56</w:t>
            </w:r>
          </w:p>
        </w:tc>
        <w:tc>
          <w:tcPr>
            <w:tcW w:w="936" w:type="dxa"/>
          </w:tcPr>
          <w:p w14:paraId="3EC2534B"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0022DFA" w14:textId="77777777" w:rsidR="00D5693D" w:rsidRDefault="001C19C0">
            <w:pPr>
              <w:jc w:val="center"/>
              <w:rPr>
                <w:rFonts w:ascii="Times New Roman" w:hAnsi="Times New Roman" w:cs="Times New Roman"/>
                <w:szCs w:val="21"/>
              </w:rPr>
            </w:pPr>
            <w:r>
              <w:rPr>
                <w:rFonts w:ascii="Times New Roman" w:hAnsi="Times New Roman" w:cs="Times New Roman"/>
                <w:szCs w:val="21"/>
              </w:rPr>
              <w:t>64</w:t>
            </w:r>
          </w:p>
        </w:tc>
        <w:tc>
          <w:tcPr>
            <w:tcW w:w="936" w:type="dxa"/>
          </w:tcPr>
          <w:p w14:paraId="2EAA9F78" w14:textId="77777777" w:rsidR="00D5693D" w:rsidRDefault="001C19C0">
            <w:pPr>
              <w:jc w:val="center"/>
              <w:rPr>
                <w:rFonts w:ascii="Times New Roman" w:hAnsi="Times New Roman" w:cs="Times New Roman"/>
                <w:szCs w:val="21"/>
              </w:rPr>
            </w:pPr>
            <w:r>
              <w:rPr>
                <w:rFonts w:ascii="Times New Roman" w:hAnsi="Times New Roman" w:cs="Times New Roman"/>
                <w:szCs w:val="21"/>
              </w:rPr>
              <w:t>14.26</w:t>
            </w:r>
          </w:p>
        </w:tc>
        <w:tc>
          <w:tcPr>
            <w:tcW w:w="936" w:type="dxa"/>
          </w:tcPr>
          <w:p w14:paraId="62B49BA7" w14:textId="77777777" w:rsidR="00D5693D" w:rsidRDefault="001C19C0">
            <w:pPr>
              <w:jc w:val="center"/>
              <w:rPr>
                <w:rFonts w:ascii="Times New Roman" w:hAnsi="Times New Roman" w:cs="Times New Roman"/>
                <w:szCs w:val="21"/>
              </w:rPr>
            </w:pPr>
            <w:r>
              <w:rPr>
                <w:rFonts w:ascii="Times New Roman" w:hAnsi="Times New Roman" w:cs="Times New Roman"/>
                <w:szCs w:val="21"/>
              </w:rPr>
              <w:t>58</w:t>
            </w:r>
          </w:p>
        </w:tc>
        <w:tc>
          <w:tcPr>
            <w:tcW w:w="936" w:type="dxa"/>
          </w:tcPr>
          <w:p w14:paraId="45C4466F" w14:textId="77777777" w:rsidR="00D5693D" w:rsidRDefault="001C19C0">
            <w:pPr>
              <w:jc w:val="center"/>
              <w:rPr>
                <w:rFonts w:ascii="Times New Roman" w:hAnsi="Times New Roman" w:cs="Times New Roman"/>
                <w:szCs w:val="21"/>
              </w:rPr>
            </w:pPr>
            <w:r>
              <w:rPr>
                <w:rFonts w:ascii="Times New Roman" w:hAnsi="Times New Roman" w:cs="Times New Roman"/>
                <w:szCs w:val="21"/>
              </w:rPr>
              <w:t>3.57</w:t>
            </w:r>
          </w:p>
        </w:tc>
        <w:tc>
          <w:tcPr>
            <w:tcW w:w="936" w:type="dxa"/>
          </w:tcPr>
          <w:p w14:paraId="15CEF854" w14:textId="77777777" w:rsidR="00D5693D" w:rsidRDefault="001C19C0">
            <w:pPr>
              <w:jc w:val="center"/>
              <w:rPr>
                <w:rFonts w:ascii="Times New Roman" w:hAnsi="Times New Roman" w:cs="Times New Roman"/>
                <w:szCs w:val="21"/>
              </w:rPr>
            </w:pPr>
            <w:r>
              <w:rPr>
                <w:rFonts w:ascii="Times New Roman" w:hAnsi="Times New Roman" w:cs="Times New Roman"/>
                <w:szCs w:val="21"/>
              </w:rPr>
              <w:t>64</w:t>
            </w:r>
          </w:p>
        </w:tc>
        <w:tc>
          <w:tcPr>
            <w:tcW w:w="936" w:type="dxa"/>
          </w:tcPr>
          <w:p w14:paraId="4019667D" w14:textId="77777777" w:rsidR="00D5693D" w:rsidRDefault="001C19C0">
            <w:pPr>
              <w:jc w:val="center"/>
              <w:rPr>
                <w:rFonts w:ascii="Times New Roman" w:hAnsi="Times New Roman" w:cs="Times New Roman"/>
                <w:szCs w:val="21"/>
              </w:rPr>
            </w:pPr>
            <w:r>
              <w:rPr>
                <w:rFonts w:ascii="Times New Roman" w:hAnsi="Times New Roman" w:cs="Times New Roman"/>
                <w:szCs w:val="21"/>
              </w:rPr>
              <w:t>14.29</w:t>
            </w:r>
          </w:p>
        </w:tc>
        <w:tc>
          <w:tcPr>
            <w:tcW w:w="936" w:type="dxa"/>
          </w:tcPr>
          <w:p w14:paraId="297D9730" w14:textId="77777777" w:rsidR="00D5693D" w:rsidRDefault="001C19C0">
            <w:pPr>
              <w:jc w:val="center"/>
              <w:rPr>
                <w:rFonts w:ascii="Times New Roman" w:hAnsi="Times New Roman" w:cs="Times New Roman"/>
                <w:szCs w:val="21"/>
              </w:rPr>
            </w:pPr>
            <w:r>
              <w:rPr>
                <w:rFonts w:ascii="Times New Roman" w:hAnsi="Times New Roman" w:cs="Times New Roman"/>
                <w:szCs w:val="21"/>
              </w:rPr>
              <w:t>58</w:t>
            </w:r>
          </w:p>
        </w:tc>
        <w:tc>
          <w:tcPr>
            <w:tcW w:w="936" w:type="dxa"/>
          </w:tcPr>
          <w:p w14:paraId="521DD4BE" w14:textId="77777777" w:rsidR="00D5693D" w:rsidRDefault="001C19C0">
            <w:pPr>
              <w:jc w:val="center"/>
              <w:rPr>
                <w:rFonts w:ascii="Times New Roman" w:hAnsi="Times New Roman" w:cs="Times New Roman"/>
                <w:szCs w:val="21"/>
              </w:rPr>
            </w:pPr>
            <w:r>
              <w:rPr>
                <w:rFonts w:ascii="Times New Roman" w:hAnsi="Times New Roman" w:cs="Times New Roman"/>
                <w:szCs w:val="21"/>
              </w:rPr>
              <w:t>3.57</w:t>
            </w:r>
          </w:p>
        </w:tc>
        <w:tc>
          <w:tcPr>
            <w:tcW w:w="936" w:type="dxa"/>
          </w:tcPr>
          <w:p w14:paraId="5D7761BA" w14:textId="77777777" w:rsidR="00D5693D" w:rsidRDefault="001C19C0">
            <w:pPr>
              <w:jc w:val="center"/>
              <w:rPr>
                <w:rFonts w:ascii="Times New Roman" w:hAnsi="Times New Roman" w:cs="Times New Roman"/>
                <w:szCs w:val="21"/>
              </w:rPr>
            </w:pPr>
            <w:r>
              <w:rPr>
                <w:rFonts w:ascii="Times New Roman" w:hAnsi="Times New Roman" w:cs="Times New Roman"/>
                <w:szCs w:val="21"/>
              </w:rPr>
              <w:t>64</w:t>
            </w:r>
          </w:p>
        </w:tc>
        <w:tc>
          <w:tcPr>
            <w:tcW w:w="936" w:type="dxa"/>
          </w:tcPr>
          <w:p w14:paraId="47ECFB34" w14:textId="77777777" w:rsidR="00D5693D" w:rsidRDefault="001C19C0">
            <w:pPr>
              <w:jc w:val="center"/>
              <w:rPr>
                <w:rFonts w:ascii="Times New Roman" w:hAnsi="Times New Roman" w:cs="Times New Roman"/>
                <w:szCs w:val="21"/>
              </w:rPr>
            </w:pPr>
            <w:r>
              <w:rPr>
                <w:rFonts w:ascii="Times New Roman" w:hAnsi="Times New Roman" w:cs="Times New Roman"/>
                <w:szCs w:val="21"/>
              </w:rPr>
              <w:t>14.29</w:t>
            </w:r>
          </w:p>
        </w:tc>
        <w:tc>
          <w:tcPr>
            <w:tcW w:w="936" w:type="dxa"/>
          </w:tcPr>
          <w:p w14:paraId="696DE38A" w14:textId="77777777" w:rsidR="00D5693D" w:rsidRDefault="001C19C0">
            <w:pPr>
              <w:jc w:val="center"/>
              <w:rPr>
                <w:rFonts w:ascii="Times New Roman" w:hAnsi="Times New Roman" w:cs="Times New Roman"/>
                <w:szCs w:val="21"/>
              </w:rPr>
            </w:pPr>
            <w:r>
              <w:rPr>
                <w:rFonts w:ascii="Times New Roman" w:hAnsi="Times New Roman" w:cs="Times New Roman"/>
                <w:szCs w:val="21"/>
              </w:rPr>
              <w:t>58</w:t>
            </w:r>
          </w:p>
        </w:tc>
        <w:tc>
          <w:tcPr>
            <w:tcW w:w="937" w:type="dxa"/>
          </w:tcPr>
          <w:p w14:paraId="37BF0352" w14:textId="77777777" w:rsidR="00D5693D" w:rsidRDefault="001C19C0">
            <w:pPr>
              <w:jc w:val="center"/>
              <w:rPr>
                <w:rFonts w:ascii="Times New Roman" w:hAnsi="Times New Roman" w:cs="Times New Roman"/>
                <w:szCs w:val="21"/>
              </w:rPr>
            </w:pPr>
            <w:r>
              <w:rPr>
                <w:rFonts w:ascii="Times New Roman" w:hAnsi="Times New Roman" w:cs="Times New Roman"/>
                <w:szCs w:val="21"/>
              </w:rPr>
              <w:t>3.57</w:t>
            </w:r>
          </w:p>
        </w:tc>
      </w:tr>
      <w:tr w:rsidR="00D5693D" w14:paraId="10F4E200" w14:textId="77777777">
        <w:trPr>
          <w:trHeight w:val="264"/>
          <w:jc w:val="center"/>
        </w:trPr>
        <w:tc>
          <w:tcPr>
            <w:tcW w:w="1398" w:type="dxa"/>
            <w:tcBorders>
              <w:left w:val="single" w:sz="4" w:space="0" w:color="auto"/>
            </w:tcBorders>
          </w:tcPr>
          <w:p w14:paraId="31C3910A" w14:textId="77777777" w:rsidR="00D5693D" w:rsidRDefault="001C19C0">
            <w:pPr>
              <w:jc w:val="center"/>
              <w:rPr>
                <w:rFonts w:ascii="Times New Roman" w:hAnsi="Times New Roman" w:cs="Times New Roman"/>
                <w:szCs w:val="21"/>
              </w:rPr>
            </w:pPr>
            <w:r>
              <w:rPr>
                <w:rFonts w:ascii="Times New Roman" w:hAnsi="Times New Roman" w:cs="Times New Roman"/>
                <w:szCs w:val="21"/>
              </w:rPr>
              <w:t>6×5</w:t>
            </w:r>
          </w:p>
        </w:tc>
        <w:tc>
          <w:tcPr>
            <w:tcW w:w="936" w:type="dxa"/>
          </w:tcPr>
          <w:p w14:paraId="369FEA3A"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544</w:t>
            </w:r>
          </w:p>
        </w:tc>
        <w:tc>
          <w:tcPr>
            <w:tcW w:w="936" w:type="dxa"/>
          </w:tcPr>
          <w:p w14:paraId="2FE97263"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29D60619" w14:textId="77777777" w:rsidR="00D5693D" w:rsidRDefault="001C19C0">
            <w:pPr>
              <w:jc w:val="center"/>
              <w:rPr>
                <w:rFonts w:ascii="Times New Roman" w:hAnsi="Times New Roman" w:cs="Times New Roman"/>
                <w:szCs w:val="21"/>
              </w:rPr>
            </w:pPr>
            <w:r>
              <w:rPr>
                <w:rFonts w:ascii="Times New Roman" w:hAnsi="Times New Roman" w:cs="Times New Roman"/>
                <w:szCs w:val="21"/>
              </w:rPr>
              <w:t>583</w:t>
            </w:r>
          </w:p>
        </w:tc>
        <w:tc>
          <w:tcPr>
            <w:tcW w:w="936" w:type="dxa"/>
          </w:tcPr>
          <w:p w14:paraId="12B4C786" w14:textId="77777777" w:rsidR="00D5693D" w:rsidRDefault="001C19C0">
            <w:pPr>
              <w:jc w:val="center"/>
              <w:rPr>
                <w:rFonts w:ascii="Times New Roman" w:hAnsi="Times New Roman" w:cs="Times New Roman"/>
                <w:szCs w:val="21"/>
              </w:rPr>
            </w:pPr>
            <w:r>
              <w:rPr>
                <w:rFonts w:ascii="Times New Roman" w:hAnsi="Times New Roman" w:cs="Times New Roman"/>
                <w:szCs w:val="21"/>
              </w:rPr>
              <w:t>7.17</w:t>
            </w:r>
          </w:p>
        </w:tc>
        <w:tc>
          <w:tcPr>
            <w:tcW w:w="936" w:type="dxa"/>
          </w:tcPr>
          <w:p w14:paraId="3C571C5F" w14:textId="77777777" w:rsidR="00D5693D" w:rsidRDefault="001C19C0">
            <w:pPr>
              <w:jc w:val="center"/>
              <w:rPr>
                <w:rFonts w:ascii="Times New Roman" w:hAnsi="Times New Roman" w:cs="Times New Roman"/>
                <w:szCs w:val="21"/>
              </w:rPr>
            </w:pPr>
            <w:r>
              <w:rPr>
                <w:rFonts w:ascii="Times New Roman" w:hAnsi="Times New Roman" w:cs="Times New Roman"/>
                <w:szCs w:val="21"/>
              </w:rPr>
              <w:t>669</w:t>
            </w:r>
          </w:p>
        </w:tc>
        <w:tc>
          <w:tcPr>
            <w:tcW w:w="936" w:type="dxa"/>
          </w:tcPr>
          <w:p w14:paraId="74E8474B" w14:textId="77777777" w:rsidR="00D5693D" w:rsidRDefault="001C19C0">
            <w:pPr>
              <w:jc w:val="center"/>
              <w:rPr>
                <w:rFonts w:ascii="Times New Roman" w:hAnsi="Times New Roman" w:cs="Times New Roman"/>
                <w:szCs w:val="21"/>
              </w:rPr>
            </w:pPr>
            <w:r>
              <w:rPr>
                <w:rFonts w:ascii="Times New Roman" w:hAnsi="Times New Roman" w:cs="Times New Roman"/>
                <w:szCs w:val="21"/>
              </w:rPr>
              <w:t>22.98</w:t>
            </w:r>
          </w:p>
        </w:tc>
        <w:tc>
          <w:tcPr>
            <w:tcW w:w="936" w:type="dxa"/>
          </w:tcPr>
          <w:p w14:paraId="0E03FFD6" w14:textId="77777777" w:rsidR="00D5693D" w:rsidRDefault="001C19C0">
            <w:pPr>
              <w:jc w:val="center"/>
              <w:rPr>
                <w:rFonts w:ascii="Times New Roman" w:hAnsi="Times New Roman" w:cs="Times New Roman"/>
                <w:szCs w:val="21"/>
              </w:rPr>
            </w:pPr>
            <w:r>
              <w:rPr>
                <w:rFonts w:ascii="Times New Roman" w:hAnsi="Times New Roman" w:cs="Times New Roman"/>
                <w:szCs w:val="21"/>
              </w:rPr>
              <w:t>591</w:t>
            </w:r>
          </w:p>
        </w:tc>
        <w:tc>
          <w:tcPr>
            <w:tcW w:w="936" w:type="dxa"/>
          </w:tcPr>
          <w:p w14:paraId="4A7A6452" w14:textId="77777777" w:rsidR="00D5693D" w:rsidRDefault="001C19C0">
            <w:pPr>
              <w:jc w:val="center"/>
              <w:rPr>
                <w:rFonts w:ascii="Times New Roman" w:hAnsi="Times New Roman" w:cs="Times New Roman"/>
                <w:szCs w:val="21"/>
              </w:rPr>
            </w:pPr>
            <w:r>
              <w:rPr>
                <w:rFonts w:ascii="Times New Roman" w:hAnsi="Times New Roman" w:cs="Times New Roman"/>
                <w:szCs w:val="21"/>
              </w:rPr>
              <w:t>8.64</w:t>
            </w:r>
          </w:p>
        </w:tc>
        <w:tc>
          <w:tcPr>
            <w:tcW w:w="936" w:type="dxa"/>
          </w:tcPr>
          <w:p w14:paraId="546784BD" w14:textId="77777777" w:rsidR="00D5693D" w:rsidRDefault="001C19C0">
            <w:pPr>
              <w:jc w:val="center"/>
              <w:rPr>
                <w:rFonts w:ascii="Times New Roman" w:hAnsi="Times New Roman" w:cs="Times New Roman"/>
                <w:szCs w:val="21"/>
              </w:rPr>
            </w:pPr>
            <w:r>
              <w:rPr>
                <w:rFonts w:ascii="Times New Roman" w:hAnsi="Times New Roman" w:cs="Times New Roman"/>
                <w:szCs w:val="21"/>
              </w:rPr>
              <w:t>645</w:t>
            </w:r>
          </w:p>
        </w:tc>
        <w:tc>
          <w:tcPr>
            <w:tcW w:w="936" w:type="dxa"/>
          </w:tcPr>
          <w:p w14:paraId="225C3688" w14:textId="77777777" w:rsidR="00D5693D" w:rsidRDefault="001C19C0">
            <w:pPr>
              <w:jc w:val="center"/>
              <w:rPr>
                <w:rFonts w:ascii="Times New Roman" w:hAnsi="Times New Roman" w:cs="Times New Roman"/>
                <w:szCs w:val="21"/>
              </w:rPr>
            </w:pPr>
            <w:r>
              <w:rPr>
                <w:rFonts w:ascii="Times New Roman" w:hAnsi="Times New Roman" w:cs="Times New Roman"/>
                <w:szCs w:val="21"/>
              </w:rPr>
              <w:t>18.57</w:t>
            </w:r>
          </w:p>
        </w:tc>
        <w:tc>
          <w:tcPr>
            <w:tcW w:w="936" w:type="dxa"/>
          </w:tcPr>
          <w:p w14:paraId="46A4BA26" w14:textId="77777777" w:rsidR="00D5693D" w:rsidRDefault="001C19C0">
            <w:pPr>
              <w:jc w:val="center"/>
              <w:rPr>
                <w:rFonts w:ascii="Times New Roman" w:hAnsi="Times New Roman" w:cs="Times New Roman"/>
                <w:szCs w:val="21"/>
              </w:rPr>
            </w:pPr>
            <w:r>
              <w:rPr>
                <w:rFonts w:ascii="Times New Roman" w:hAnsi="Times New Roman" w:cs="Times New Roman"/>
                <w:szCs w:val="21"/>
              </w:rPr>
              <w:t>598</w:t>
            </w:r>
          </w:p>
        </w:tc>
        <w:tc>
          <w:tcPr>
            <w:tcW w:w="936" w:type="dxa"/>
          </w:tcPr>
          <w:p w14:paraId="38862D3B" w14:textId="77777777" w:rsidR="00D5693D" w:rsidRDefault="001C19C0">
            <w:pPr>
              <w:jc w:val="center"/>
              <w:rPr>
                <w:rFonts w:ascii="Times New Roman" w:hAnsi="Times New Roman" w:cs="Times New Roman"/>
                <w:szCs w:val="21"/>
              </w:rPr>
            </w:pPr>
            <w:r>
              <w:rPr>
                <w:rFonts w:ascii="Times New Roman" w:hAnsi="Times New Roman" w:cs="Times New Roman"/>
                <w:szCs w:val="21"/>
              </w:rPr>
              <w:t>9.93</w:t>
            </w:r>
          </w:p>
        </w:tc>
        <w:tc>
          <w:tcPr>
            <w:tcW w:w="936" w:type="dxa"/>
          </w:tcPr>
          <w:p w14:paraId="0E81F9B8" w14:textId="77777777" w:rsidR="00D5693D" w:rsidRDefault="001C19C0">
            <w:pPr>
              <w:jc w:val="center"/>
              <w:rPr>
                <w:rFonts w:ascii="Times New Roman" w:hAnsi="Times New Roman" w:cs="Times New Roman"/>
                <w:szCs w:val="21"/>
              </w:rPr>
            </w:pPr>
            <w:r>
              <w:rPr>
                <w:rFonts w:ascii="Times New Roman" w:hAnsi="Times New Roman" w:cs="Times New Roman"/>
                <w:szCs w:val="21"/>
              </w:rPr>
              <w:t>630</w:t>
            </w:r>
          </w:p>
        </w:tc>
        <w:tc>
          <w:tcPr>
            <w:tcW w:w="937" w:type="dxa"/>
          </w:tcPr>
          <w:p w14:paraId="2B55ADAF" w14:textId="77777777" w:rsidR="00D5693D" w:rsidRDefault="001C19C0">
            <w:pPr>
              <w:jc w:val="center"/>
              <w:rPr>
                <w:rFonts w:ascii="Times New Roman" w:hAnsi="Times New Roman" w:cs="Times New Roman"/>
                <w:szCs w:val="21"/>
              </w:rPr>
            </w:pPr>
            <w:r>
              <w:rPr>
                <w:rFonts w:ascii="Times New Roman" w:hAnsi="Times New Roman" w:cs="Times New Roman"/>
                <w:szCs w:val="21"/>
              </w:rPr>
              <w:t>15.81</w:t>
            </w:r>
          </w:p>
        </w:tc>
      </w:tr>
      <w:tr w:rsidR="00D5693D" w14:paraId="5292F2AD" w14:textId="77777777">
        <w:trPr>
          <w:trHeight w:val="264"/>
          <w:jc w:val="center"/>
        </w:trPr>
        <w:tc>
          <w:tcPr>
            <w:tcW w:w="1398" w:type="dxa"/>
            <w:tcBorders>
              <w:left w:val="single" w:sz="4" w:space="0" w:color="auto"/>
            </w:tcBorders>
          </w:tcPr>
          <w:p w14:paraId="1D8EE229" w14:textId="77777777" w:rsidR="00D5693D" w:rsidRDefault="001C19C0">
            <w:pPr>
              <w:jc w:val="center"/>
              <w:rPr>
                <w:rFonts w:ascii="Times New Roman" w:hAnsi="Times New Roman" w:cs="Times New Roman"/>
                <w:szCs w:val="21"/>
              </w:rPr>
            </w:pPr>
            <w:r>
              <w:rPr>
                <w:rFonts w:ascii="Times New Roman" w:hAnsi="Times New Roman" w:cs="Times New Roman"/>
                <w:szCs w:val="21"/>
              </w:rPr>
              <w:t>8×5</w:t>
            </w:r>
          </w:p>
        </w:tc>
        <w:tc>
          <w:tcPr>
            <w:tcW w:w="936" w:type="dxa"/>
          </w:tcPr>
          <w:p w14:paraId="0D86EF4D"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823</w:t>
            </w:r>
          </w:p>
        </w:tc>
        <w:tc>
          <w:tcPr>
            <w:tcW w:w="936" w:type="dxa"/>
          </w:tcPr>
          <w:p w14:paraId="0C971D7D"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1C5306F3" w14:textId="77777777" w:rsidR="00D5693D" w:rsidRDefault="001C19C0">
            <w:pPr>
              <w:jc w:val="center"/>
              <w:rPr>
                <w:rFonts w:ascii="Times New Roman" w:hAnsi="Times New Roman" w:cs="Times New Roman"/>
                <w:szCs w:val="21"/>
              </w:rPr>
            </w:pPr>
            <w:r>
              <w:rPr>
                <w:rFonts w:ascii="Times New Roman" w:hAnsi="Times New Roman" w:cs="Times New Roman"/>
                <w:szCs w:val="21"/>
              </w:rPr>
              <w:t>868</w:t>
            </w:r>
          </w:p>
        </w:tc>
        <w:tc>
          <w:tcPr>
            <w:tcW w:w="936" w:type="dxa"/>
          </w:tcPr>
          <w:p w14:paraId="383E5725" w14:textId="77777777" w:rsidR="00D5693D" w:rsidRDefault="001C19C0">
            <w:pPr>
              <w:jc w:val="center"/>
              <w:rPr>
                <w:rFonts w:ascii="Times New Roman" w:hAnsi="Times New Roman" w:cs="Times New Roman"/>
                <w:szCs w:val="21"/>
              </w:rPr>
            </w:pPr>
            <w:r>
              <w:rPr>
                <w:rFonts w:ascii="Times New Roman" w:hAnsi="Times New Roman" w:cs="Times New Roman"/>
                <w:szCs w:val="21"/>
              </w:rPr>
              <w:t>5.47</w:t>
            </w:r>
          </w:p>
        </w:tc>
        <w:tc>
          <w:tcPr>
            <w:tcW w:w="936" w:type="dxa"/>
          </w:tcPr>
          <w:p w14:paraId="4AA1E921" w14:textId="77777777" w:rsidR="00D5693D" w:rsidRDefault="001C19C0">
            <w:pPr>
              <w:jc w:val="center"/>
              <w:rPr>
                <w:rFonts w:ascii="Times New Roman" w:hAnsi="Times New Roman" w:cs="Times New Roman"/>
                <w:szCs w:val="21"/>
              </w:rPr>
            </w:pPr>
            <w:r>
              <w:rPr>
                <w:rFonts w:ascii="Times New Roman" w:hAnsi="Times New Roman" w:cs="Times New Roman"/>
                <w:szCs w:val="21"/>
              </w:rPr>
              <w:t>901</w:t>
            </w:r>
          </w:p>
        </w:tc>
        <w:tc>
          <w:tcPr>
            <w:tcW w:w="936" w:type="dxa"/>
          </w:tcPr>
          <w:p w14:paraId="407963CA" w14:textId="77777777" w:rsidR="00D5693D" w:rsidRDefault="001C19C0">
            <w:pPr>
              <w:jc w:val="center"/>
              <w:rPr>
                <w:rFonts w:ascii="Times New Roman" w:hAnsi="Times New Roman" w:cs="Times New Roman"/>
                <w:szCs w:val="21"/>
              </w:rPr>
            </w:pPr>
            <w:r>
              <w:rPr>
                <w:rFonts w:ascii="Times New Roman" w:hAnsi="Times New Roman" w:cs="Times New Roman"/>
                <w:szCs w:val="21"/>
              </w:rPr>
              <w:t>9.48</w:t>
            </w:r>
          </w:p>
        </w:tc>
        <w:tc>
          <w:tcPr>
            <w:tcW w:w="936" w:type="dxa"/>
          </w:tcPr>
          <w:p w14:paraId="0BF61D32" w14:textId="77777777" w:rsidR="00D5693D" w:rsidRDefault="001C19C0">
            <w:pPr>
              <w:jc w:val="center"/>
              <w:rPr>
                <w:rFonts w:ascii="Times New Roman" w:hAnsi="Times New Roman" w:cs="Times New Roman"/>
                <w:szCs w:val="21"/>
              </w:rPr>
            </w:pPr>
            <w:r>
              <w:rPr>
                <w:rFonts w:ascii="Times New Roman" w:hAnsi="Times New Roman" w:cs="Times New Roman"/>
                <w:szCs w:val="21"/>
              </w:rPr>
              <w:t>823</w:t>
            </w:r>
          </w:p>
        </w:tc>
        <w:tc>
          <w:tcPr>
            <w:tcW w:w="936" w:type="dxa"/>
          </w:tcPr>
          <w:p w14:paraId="7BCAAE59" w14:textId="77777777" w:rsidR="00D5693D" w:rsidRDefault="001C19C0">
            <w:pPr>
              <w:jc w:val="center"/>
              <w:rPr>
                <w:rFonts w:ascii="Times New Roman" w:hAnsi="Times New Roman" w:cs="Times New Roman"/>
                <w:szCs w:val="21"/>
              </w:rPr>
            </w:pPr>
            <w:r>
              <w:rPr>
                <w:rFonts w:ascii="Times New Roman" w:hAnsi="Times New Roman" w:cs="Times New Roman"/>
                <w:szCs w:val="21"/>
              </w:rPr>
              <w:t>0.00</w:t>
            </w:r>
          </w:p>
        </w:tc>
        <w:tc>
          <w:tcPr>
            <w:tcW w:w="936" w:type="dxa"/>
          </w:tcPr>
          <w:p w14:paraId="298F8C76" w14:textId="77777777" w:rsidR="00D5693D" w:rsidRDefault="001C19C0">
            <w:pPr>
              <w:jc w:val="center"/>
              <w:rPr>
                <w:rFonts w:ascii="Times New Roman" w:hAnsi="Times New Roman" w:cs="Times New Roman"/>
                <w:szCs w:val="21"/>
              </w:rPr>
            </w:pPr>
            <w:r>
              <w:rPr>
                <w:rFonts w:ascii="Times New Roman" w:hAnsi="Times New Roman" w:cs="Times New Roman"/>
                <w:szCs w:val="21"/>
              </w:rPr>
              <w:t>1017</w:t>
            </w:r>
          </w:p>
        </w:tc>
        <w:tc>
          <w:tcPr>
            <w:tcW w:w="936" w:type="dxa"/>
          </w:tcPr>
          <w:p w14:paraId="030C55B9" w14:textId="77777777" w:rsidR="00D5693D" w:rsidRDefault="001C19C0">
            <w:pPr>
              <w:jc w:val="center"/>
              <w:rPr>
                <w:rFonts w:ascii="Times New Roman" w:hAnsi="Times New Roman" w:cs="Times New Roman"/>
                <w:szCs w:val="21"/>
              </w:rPr>
            </w:pPr>
            <w:r>
              <w:rPr>
                <w:rFonts w:ascii="Times New Roman" w:hAnsi="Times New Roman" w:cs="Times New Roman"/>
                <w:szCs w:val="21"/>
              </w:rPr>
              <w:t>23.57</w:t>
            </w:r>
          </w:p>
        </w:tc>
        <w:tc>
          <w:tcPr>
            <w:tcW w:w="936" w:type="dxa"/>
          </w:tcPr>
          <w:p w14:paraId="0B415F4B" w14:textId="77777777" w:rsidR="00D5693D" w:rsidRDefault="001C19C0">
            <w:pPr>
              <w:jc w:val="center"/>
              <w:rPr>
                <w:rFonts w:ascii="Times New Roman" w:hAnsi="Times New Roman" w:cs="Times New Roman"/>
                <w:szCs w:val="21"/>
              </w:rPr>
            </w:pPr>
            <w:r>
              <w:rPr>
                <w:rFonts w:ascii="Times New Roman" w:hAnsi="Times New Roman" w:cs="Times New Roman"/>
                <w:szCs w:val="21"/>
              </w:rPr>
              <w:t>1071</w:t>
            </w:r>
          </w:p>
        </w:tc>
        <w:tc>
          <w:tcPr>
            <w:tcW w:w="936" w:type="dxa"/>
          </w:tcPr>
          <w:p w14:paraId="65F185DB" w14:textId="77777777" w:rsidR="00D5693D" w:rsidRDefault="001C19C0">
            <w:pPr>
              <w:jc w:val="center"/>
              <w:rPr>
                <w:rFonts w:ascii="Times New Roman" w:hAnsi="Times New Roman" w:cs="Times New Roman"/>
                <w:szCs w:val="21"/>
              </w:rPr>
            </w:pPr>
            <w:r>
              <w:rPr>
                <w:rFonts w:ascii="Times New Roman" w:hAnsi="Times New Roman" w:cs="Times New Roman"/>
                <w:szCs w:val="21"/>
              </w:rPr>
              <w:t>30.13</w:t>
            </w:r>
          </w:p>
        </w:tc>
        <w:tc>
          <w:tcPr>
            <w:tcW w:w="936" w:type="dxa"/>
          </w:tcPr>
          <w:p w14:paraId="7DA90992" w14:textId="77777777" w:rsidR="00D5693D" w:rsidRDefault="001C19C0">
            <w:pPr>
              <w:jc w:val="center"/>
              <w:rPr>
                <w:rFonts w:ascii="Times New Roman" w:hAnsi="Times New Roman" w:cs="Times New Roman"/>
                <w:szCs w:val="21"/>
              </w:rPr>
            </w:pPr>
            <w:r>
              <w:rPr>
                <w:rFonts w:ascii="Times New Roman" w:hAnsi="Times New Roman" w:cs="Times New Roman"/>
                <w:szCs w:val="21"/>
              </w:rPr>
              <w:t>850</w:t>
            </w:r>
          </w:p>
        </w:tc>
        <w:tc>
          <w:tcPr>
            <w:tcW w:w="937" w:type="dxa"/>
          </w:tcPr>
          <w:p w14:paraId="58E133F4" w14:textId="77777777" w:rsidR="00D5693D" w:rsidRDefault="001C19C0">
            <w:pPr>
              <w:jc w:val="center"/>
              <w:rPr>
                <w:rFonts w:ascii="Times New Roman" w:hAnsi="Times New Roman" w:cs="Times New Roman"/>
                <w:szCs w:val="21"/>
              </w:rPr>
            </w:pPr>
            <w:r>
              <w:rPr>
                <w:rFonts w:ascii="Times New Roman" w:hAnsi="Times New Roman" w:cs="Times New Roman"/>
                <w:szCs w:val="21"/>
              </w:rPr>
              <w:t>3.28</w:t>
            </w:r>
          </w:p>
        </w:tc>
      </w:tr>
      <w:tr w:rsidR="00D5693D" w14:paraId="3795FE4D" w14:textId="77777777">
        <w:trPr>
          <w:trHeight w:val="264"/>
          <w:jc w:val="center"/>
        </w:trPr>
        <w:tc>
          <w:tcPr>
            <w:tcW w:w="1398" w:type="dxa"/>
            <w:tcBorders>
              <w:left w:val="single" w:sz="4" w:space="0" w:color="auto"/>
            </w:tcBorders>
          </w:tcPr>
          <w:p w14:paraId="6A74CB49" w14:textId="77777777" w:rsidR="00D5693D" w:rsidRDefault="001C19C0">
            <w:pPr>
              <w:jc w:val="center"/>
              <w:rPr>
                <w:rFonts w:ascii="Times New Roman" w:hAnsi="Times New Roman" w:cs="Times New Roman"/>
                <w:szCs w:val="21"/>
              </w:rPr>
            </w:pPr>
            <w:r>
              <w:rPr>
                <w:rFonts w:ascii="Times New Roman" w:hAnsi="Times New Roman" w:cs="Times New Roman"/>
                <w:szCs w:val="21"/>
              </w:rPr>
              <w:t>10×5</w:t>
            </w:r>
          </w:p>
        </w:tc>
        <w:tc>
          <w:tcPr>
            <w:tcW w:w="936" w:type="dxa"/>
          </w:tcPr>
          <w:p w14:paraId="1DA793B3"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646</w:t>
            </w:r>
          </w:p>
        </w:tc>
        <w:tc>
          <w:tcPr>
            <w:tcW w:w="936" w:type="dxa"/>
          </w:tcPr>
          <w:p w14:paraId="40DA0E3F"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08616706" w14:textId="77777777" w:rsidR="00D5693D" w:rsidRDefault="001C19C0">
            <w:pPr>
              <w:jc w:val="center"/>
              <w:rPr>
                <w:rFonts w:ascii="Times New Roman" w:hAnsi="Times New Roman" w:cs="Times New Roman"/>
                <w:szCs w:val="21"/>
              </w:rPr>
            </w:pPr>
            <w:r>
              <w:rPr>
                <w:rFonts w:ascii="Times New Roman" w:hAnsi="Times New Roman" w:cs="Times New Roman"/>
                <w:szCs w:val="21"/>
              </w:rPr>
              <w:t>733</w:t>
            </w:r>
          </w:p>
        </w:tc>
        <w:tc>
          <w:tcPr>
            <w:tcW w:w="936" w:type="dxa"/>
          </w:tcPr>
          <w:p w14:paraId="1BBA0662" w14:textId="77777777" w:rsidR="00D5693D" w:rsidRDefault="001C19C0">
            <w:pPr>
              <w:jc w:val="center"/>
              <w:rPr>
                <w:rFonts w:ascii="Times New Roman" w:hAnsi="Times New Roman" w:cs="Times New Roman"/>
                <w:szCs w:val="21"/>
              </w:rPr>
            </w:pPr>
            <w:r>
              <w:rPr>
                <w:rFonts w:ascii="Times New Roman" w:hAnsi="Times New Roman" w:cs="Times New Roman"/>
                <w:szCs w:val="21"/>
              </w:rPr>
              <w:t>13.47</w:t>
            </w:r>
          </w:p>
        </w:tc>
        <w:tc>
          <w:tcPr>
            <w:tcW w:w="936" w:type="dxa"/>
          </w:tcPr>
          <w:p w14:paraId="4A938FBA" w14:textId="77777777" w:rsidR="00D5693D" w:rsidRDefault="001C19C0">
            <w:pPr>
              <w:jc w:val="center"/>
              <w:rPr>
                <w:rFonts w:ascii="Times New Roman" w:hAnsi="Times New Roman" w:cs="Times New Roman"/>
                <w:szCs w:val="21"/>
              </w:rPr>
            </w:pPr>
            <w:r>
              <w:rPr>
                <w:rFonts w:ascii="Times New Roman" w:hAnsi="Times New Roman" w:cs="Times New Roman"/>
                <w:szCs w:val="21"/>
              </w:rPr>
              <w:t>818</w:t>
            </w:r>
          </w:p>
        </w:tc>
        <w:tc>
          <w:tcPr>
            <w:tcW w:w="936" w:type="dxa"/>
          </w:tcPr>
          <w:p w14:paraId="19FDC045" w14:textId="77777777" w:rsidR="00D5693D" w:rsidRDefault="001C19C0">
            <w:pPr>
              <w:jc w:val="center"/>
              <w:rPr>
                <w:rFonts w:ascii="Times New Roman" w:hAnsi="Times New Roman" w:cs="Times New Roman"/>
                <w:szCs w:val="21"/>
              </w:rPr>
            </w:pPr>
            <w:r>
              <w:rPr>
                <w:rFonts w:ascii="Times New Roman" w:hAnsi="Times New Roman" w:cs="Times New Roman"/>
                <w:szCs w:val="21"/>
              </w:rPr>
              <w:t>26.63</w:t>
            </w:r>
          </w:p>
        </w:tc>
        <w:tc>
          <w:tcPr>
            <w:tcW w:w="936" w:type="dxa"/>
          </w:tcPr>
          <w:p w14:paraId="36C5C78C" w14:textId="77777777" w:rsidR="00D5693D" w:rsidRDefault="001C19C0">
            <w:pPr>
              <w:jc w:val="center"/>
              <w:rPr>
                <w:rFonts w:ascii="Times New Roman" w:hAnsi="Times New Roman" w:cs="Times New Roman"/>
                <w:szCs w:val="21"/>
              </w:rPr>
            </w:pPr>
            <w:r>
              <w:rPr>
                <w:rFonts w:ascii="Times New Roman" w:hAnsi="Times New Roman" w:cs="Times New Roman"/>
                <w:szCs w:val="21"/>
              </w:rPr>
              <w:t>692</w:t>
            </w:r>
          </w:p>
        </w:tc>
        <w:tc>
          <w:tcPr>
            <w:tcW w:w="936" w:type="dxa"/>
          </w:tcPr>
          <w:p w14:paraId="5C850D57" w14:textId="77777777" w:rsidR="00D5693D" w:rsidRDefault="001C19C0">
            <w:pPr>
              <w:jc w:val="center"/>
              <w:rPr>
                <w:rFonts w:ascii="Times New Roman" w:hAnsi="Times New Roman" w:cs="Times New Roman"/>
                <w:szCs w:val="21"/>
              </w:rPr>
            </w:pPr>
            <w:r>
              <w:rPr>
                <w:rFonts w:ascii="Times New Roman" w:hAnsi="Times New Roman" w:cs="Times New Roman"/>
                <w:szCs w:val="21"/>
              </w:rPr>
              <w:t>7.12</w:t>
            </w:r>
          </w:p>
        </w:tc>
        <w:tc>
          <w:tcPr>
            <w:tcW w:w="936" w:type="dxa"/>
          </w:tcPr>
          <w:p w14:paraId="775DA762" w14:textId="77777777" w:rsidR="00D5693D" w:rsidRDefault="001C19C0">
            <w:pPr>
              <w:jc w:val="center"/>
              <w:rPr>
                <w:rFonts w:ascii="Times New Roman" w:hAnsi="Times New Roman" w:cs="Times New Roman"/>
                <w:szCs w:val="21"/>
              </w:rPr>
            </w:pPr>
            <w:r>
              <w:rPr>
                <w:rFonts w:ascii="Times New Roman" w:hAnsi="Times New Roman" w:cs="Times New Roman"/>
                <w:szCs w:val="21"/>
              </w:rPr>
              <w:t>678</w:t>
            </w:r>
          </w:p>
        </w:tc>
        <w:tc>
          <w:tcPr>
            <w:tcW w:w="936" w:type="dxa"/>
          </w:tcPr>
          <w:p w14:paraId="5EEB4034" w14:textId="77777777" w:rsidR="00D5693D" w:rsidRDefault="001C19C0">
            <w:pPr>
              <w:jc w:val="center"/>
              <w:rPr>
                <w:rFonts w:ascii="Times New Roman" w:hAnsi="Times New Roman" w:cs="Times New Roman"/>
                <w:szCs w:val="21"/>
              </w:rPr>
            </w:pPr>
            <w:r>
              <w:rPr>
                <w:rFonts w:ascii="Times New Roman" w:hAnsi="Times New Roman" w:cs="Times New Roman"/>
                <w:szCs w:val="21"/>
              </w:rPr>
              <w:t>4.95</w:t>
            </w:r>
          </w:p>
        </w:tc>
        <w:tc>
          <w:tcPr>
            <w:tcW w:w="936" w:type="dxa"/>
          </w:tcPr>
          <w:p w14:paraId="020AF06C" w14:textId="77777777" w:rsidR="00D5693D" w:rsidRDefault="001C19C0">
            <w:pPr>
              <w:jc w:val="center"/>
              <w:rPr>
                <w:rFonts w:ascii="Times New Roman" w:hAnsi="Times New Roman" w:cs="Times New Roman"/>
                <w:szCs w:val="21"/>
              </w:rPr>
            </w:pPr>
            <w:r>
              <w:rPr>
                <w:rFonts w:ascii="Times New Roman" w:hAnsi="Times New Roman" w:cs="Times New Roman"/>
                <w:szCs w:val="21"/>
              </w:rPr>
              <w:t>755</w:t>
            </w:r>
          </w:p>
        </w:tc>
        <w:tc>
          <w:tcPr>
            <w:tcW w:w="936" w:type="dxa"/>
          </w:tcPr>
          <w:p w14:paraId="78B6176D" w14:textId="77777777" w:rsidR="00D5693D" w:rsidRDefault="001C19C0">
            <w:pPr>
              <w:jc w:val="center"/>
              <w:rPr>
                <w:rFonts w:ascii="Times New Roman" w:hAnsi="Times New Roman" w:cs="Times New Roman"/>
                <w:szCs w:val="21"/>
              </w:rPr>
            </w:pPr>
            <w:r>
              <w:rPr>
                <w:rFonts w:ascii="Times New Roman" w:hAnsi="Times New Roman" w:cs="Times New Roman"/>
                <w:szCs w:val="21"/>
              </w:rPr>
              <w:t>16.87</w:t>
            </w:r>
          </w:p>
        </w:tc>
        <w:tc>
          <w:tcPr>
            <w:tcW w:w="936" w:type="dxa"/>
          </w:tcPr>
          <w:p w14:paraId="7CADB9A4" w14:textId="77777777" w:rsidR="00D5693D" w:rsidRDefault="001C19C0">
            <w:pPr>
              <w:jc w:val="center"/>
              <w:rPr>
                <w:rFonts w:ascii="Times New Roman" w:hAnsi="Times New Roman" w:cs="Times New Roman"/>
                <w:szCs w:val="21"/>
              </w:rPr>
            </w:pPr>
            <w:r>
              <w:rPr>
                <w:rFonts w:ascii="Times New Roman" w:hAnsi="Times New Roman" w:cs="Times New Roman"/>
                <w:szCs w:val="21"/>
              </w:rPr>
              <w:t>706</w:t>
            </w:r>
          </w:p>
        </w:tc>
        <w:tc>
          <w:tcPr>
            <w:tcW w:w="937" w:type="dxa"/>
          </w:tcPr>
          <w:p w14:paraId="2FB7C1E3" w14:textId="77777777" w:rsidR="00D5693D" w:rsidRDefault="001C19C0">
            <w:pPr>
              <w:jc w:val="center"/>
              <w:rPr>
                <w:rFonts w:ascii="Times New Roman" w:hAnsi="Times New Roman" w:cs="Times New Roman"/>
                <w:szCs w:val="21"/>
              </w:rPr>
            </w:pPr>
            <w:r>
              <w:rPr>
                <w:rFonts w:ascii="Times New Roman" w:hAnsi="Times New Roman" w:cs="Times New Roman"/>
                <w:szCs w:val="21"/>
              </w:rPr>
              <w:t>9.29</w:t>
            </w:r>
          </w:p>
        </w:tc>
      </w:tr>
      <w:tr w:rsidR="00D5693D" w14:paraId="530C17B8" w14:textId="77777777">
        <w:trPr>
          <w:trHeight w:val="264"/>
          <w:jc w:val="center"/>
        </w:trPr>
        <w:tc>
          <w:tcPr>
            <w:tcW w:w="1398" w:type="dxa"/>
            <w:tcBorders>
              <w:left w:val="single" w:sz="4" w:space="0" w:color="auto"/>
            </w:tcBorders>
          </w:tcPr>
          <w:p w14:paraId="1049ABD7" w14:textId="77777777" w:rsidR="00D5693D" w:rsidRDefault="001C19C0">
            <w:pPr>
              <w:jc w:val="center"/>
              <w:rPr>
                <w:rFonts w:ascii="Times New Roman" w:hAnsi="Times New Roman" w:cs="Times New Roman"/>
                <w:szCs w:val="21"/>
              </w:rPr>
            </w:pPr>
            <w:r>
              <w:rPr>
                <w:rFonts w:ascii="Times New Roman" w:hAnsi="Times New Roman" w:cs="Times New Roman"/>
                <w:szCs w:val="21"/>
              </w:rPr>
              <w:t>10×6</w:t>
            </w:r>
          </w:p>
        </w:tc>
        <w:tc>
          <w:tcPr>
            <w:tcW w:w="936" w:type="dxa"/>
          </w:tcPr>
          <w:p w14:paraId="7551FEBD"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810</w:t>
            </w:r>
          </w:p>
        </w:tc>
        <w:tc>
          <w:tcPr>
            <w:tcW w:w="936" w:type="dxa"/>
          </w:tcPr>
          <w:p w14:paraId="65A69C3B"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3C48223" w14:textId="77777777" w:rsidR="00D5693D" w:rsidRDefault="001C19C0">
            <w:pPr>
              <w:jc w:val="center"/>
              <w:rPr>
                <w:rFonts w:ascii="Times New Roman" w:hAnsi="Times New Roman" w:cs="Times New Roman"/>
                <w:szCs w:val="21"/>
              </w:rPr>
            </w:pPr>
            <w:r>
              <w:rPr>
                <w:rFonts w:ascii="Times New Roman" w:hAnsi="Times New Roman" w:cs="Times New Roman"/>
                <w:szCs w:val="21"/>
              </w:rPr>
              <w:t>930</w:t>
            </w:r>
          </w:p>
        </w:tc>
        <w:tc>
          <w:tcPr>
            <w:tcW w:w="936" w:type="dxa"/>
          </w:tcPr>
          <w:p w14:paraId="64C15879" w14:textId="77777777" w:rsidR="00D5693D" w:rsidRDefault="001C19C0">
            <w:pPr>
              <w:jc w:val="center"/>
              <w:rPr>
                <w:rFonts w:ascii="Times New Roman" w:hAnsi="Times New Roman" w:cs="Times New Roman"/>
                <w:szCs w:val="21"/>
              </w:rPr>
            </w:pPr>
            <w:r>
              <w:rPr>
                <w:rFonts w:ascii="Times New Roman" w:hAnsi="Times New Roman" w:cs="Times New Roman"/>
                <w:szCs w:val="21"/>
              </w:rPr>
              <w:t>14.81</w:t>
            </w:r>
          </w:p>
        </w:tc>
        <w:tc>
          <w:tcPr>
            <w:tcW w:w="936" w:type="dxa"/>
          </w:tcPr>
          <w:p w14:paraId="686BF90A" w14:textId="77777777" w:rsidR="00D5693D" w:rsidRDefault="001C19C0">
            <w:pPr>
              <w:jc w:val="center"/>
              <w:rPr>
                <w:rFonts w:ascii="Times New Roman" w:hAnsi="Times New Roman" w:cs="Times New Roman"/>
                <w:szCs w:val="21"/>
              </w:rPr>
            </w:pPr>
            <w:r>
              <w:rPr>
                <w:rFonts w:ascii="Times New Roman" w:hAnsi="Times New Roman" w:cs="Times New Roman"/>
                <w:szCs w:val="21"/>
              </w:rPr>
              <w:t>1069</w:t>
            </w:r>
          </w:p>
        </w:tc>
        <w:tc>
          <w:tcPr>
            <w:tcW w:w="936" w:type="dxa"/>
          </w:tcPr>
          <w:p w14:paraId="113DE1BB" w14:textId="77777777" w:rsidR="00D5693D" w:rsidRDefault="001C19C0">
            <w:pPr>
              <w:jc w:val="center"/>
              <w:rPr>
                <w:rFonts w:ascii="Times New Roman" w:hAnsi="Times New Roman" w:cs="Times New Roman"/>
                <w:szCs w:val="21"/>
              </w:rPr>
            </w:pPr>
            <w:r>
              <w:rPr>
                <w:rFonts w:ascii="Times New Roman" w:hAnsi="Times New Roman" w:cs="Times New Roman"/>
                <w:szCs w:val="21"/>
              </w:rPr>
              <w:t>31.98</w:t>
            </w:r>
          </w:p>
        </w:tc>
        <w:tc>
          <w:tcPr>
            <w:tcW w:w="936" w:type="dxa"/>
          </w:tcPr>
          <w:p w14:paraId="0E098865" w14:textId="77777777" w:rsidR="00D5693D" w:rsidRDefault="001C19C0">
            <w:pPr>
              <w:jc w:val="center"/>
              <w:rPr>
                <w:rFonts w:ascii="Times New Roman" w:hAnsi="Times New Roman" w:cs="Times New Roman"/>
                <w:szCs w:val="21"/>
              </w:rPr>
            </w:pPr>
            <w:r>
              <w:rPr>
                <w:rFonts w:ascii="Times New Roman" w:hAnsi="Times New Roman" w:cs="Times New Roman"/>
                <w:szCs w:val="21"/>
              </w:rPr>
              <w:t>922</w:t>
            </w:r>
          </w:p>
        </w:tc>
        <w:tc>
          <w:tcPr>
            <w:tcW w:w="936" w:type="dxa"/>
          </w:tcPr>
          <w:p w14:paraId="1EC24CC8" w14:textId="77777777" w:rsidR="00D5693D" w:rsidRDefault="001C19C0">
            <w:pPr>
              <w:jc w:val="center"/>
              <w:rPr>
                <w:rFonts w:ascii="Times New Roman" w:hAnsi="Times New Roman" w:cs="Times New Roman"/>
                <w:szCs w:val="21"/>
              </w:rPr>
            </w:pPr>
            <w:r>
              <w:rPr>
                <w:rFonts w:ascii="Times New Roman" w:hAnsi="Times New Roman" w:cs="Times New Roman"/>
                <w:szCs w:val="21"/>
              </w:rPr>
              <w:t>13.83</w:t>
            </w:r>
          </w:p>
        </w:tc>
        <w:tc>
          <w:tcPr>
            <w:tcW w:w="936" w:type="dxa"/>
          </w:tcPr>
          <w:p w14:paraId="1F085014" w14:textId="77777777" w:rsidR="00D5693D" w:rsidRDefault="001C19C0">
            <w:pPr>
              <w:jc w:val="center"/>
              <w:rPr>
                <w:rFonts w:ascii="Times New Roman" w:hAnsi="Times New Roman" w:cs="Times New Roman"/>
                <w:szCs w:val="21"/>
              </w:rPr>
            </w:pPr>
            <w:r>
              <w:rPr>
                <w:rFonts w:ascii="Times New Roman" w:hAnsi="Times New Roman" w:cs="Times New Roman"/>
                <w:szCs w:val="21"/>
              </w:rPr>
              <w:t>827</w:t>
            </w:r>
          </w:p>
        </w:tc>
        <w:tc>
          <w:tcPr>
            <w:tcW w:w="936" w:type="dxa"/>
          </w:tcPr>
          <w:p w14:paraId="1CF4C451" w14:textId="77777777" w:rsidR="00D5693D" w:rsidRDefault="001C19C0">
            <w:pPr>
              <w:jc w:val="center"/>
              <w:rPr>
                <w:rFonts w:ascii="Times New Roman" w:hAnsi="Times New Roman" w:cs="Times New Roman"/>
                <w:szCs w:val="21"/>
              </w:rPr>
            </w:pPr>
            <w:r>
              <w:rPr>
                <w:rFonts w:ascii="Times New Roman" w:hAnsi="Times New Roman" w:cs="Times New Roman"/>
                <w:szCs w:val="21"/>
              </w:rPr>
              <w:t>2.1</w:t>
            </w:r>
          </w:p>
        </w:tc>
        <w:tc>
          <w:tcPr>
            <w:tcW w:w="936" w:type="dxa"/>
          </w:tcPr>
          <w:p w14:paraId="751C21FA" w14:textId="77777777" w:rsidR="00D5693D" w:rsidRDefault="001C19C0">
            <w:pPr>
              <w:jc w:val="center"/>
              <w:rPr>
                <w:rFonts w:ascii="Times New Roman" w:hAnsi="Times New Roman" w:cs="Times New Roman"/>
                <w:szCs w:val="21"/>
              </w:rPr>
            </w:pPr>
            <w:r>
              <w:rPr>
                <w:rFonts w:ascii="Times New Roman" w:hAnsi="Times New Roman" w:cs="Times New Roman"/>
                <w:szCs w:val="21"/>
              </w:rPr>
              <w:t>1055</w:t>
            </w:r>
          </w:p>
        </w:tc>
        <w:tc>
          <w:tcPr>
            <w:tcW w:w="936" w:type="dxa"/>
          </w:tcPr>
          <w:p w14:paraId="535069C2" w14:textId="77777777" w:rsidR="00D5693D" w:rsidRDefault="001C19C0">
            <w:pPr>
              <w:jc w:val="center"/>
              <w:rPr>
                <w:rFonts w:ascii="Times New Roman" w:hAnsi="Times New Roman" w:cs="Times New Roman"/>
                <w:szCs w:val="21"/>
              </w:rPr>
            </w:pPr>
            <w:r>
              <w:rPr>
                <w:rFonts w:ascii="Times New Roman" w:hAnsi="Times New Roman" w:cs="Times New Roman"/>
                <w:szCs w:val="21"/>
              </w:rPr>
              <w:t>30.25</w:t>
            </w:r>
          </w:p>
        </w:tc>
        <w:tc>
          <w:tcPr>
            <w:tcW w:w="936" w:type="dxa"/>
          </w:tcPr>
          <w:p w14:paraId="4EF60DB8" w14:textId="77777777" w:rsidR="00D5693D" w:rsidRDefault="001C19C0">
            <w:pPr>
              <w:jc w:val="center"/>
              <w:rPr>
                <w:rFonts w:ascii="Times New Roman" w:hAnsi="Times New Roman" w:cs="Times New Roman"/>
                <w:szCs w:val="21"/>
              </w:rPr>
            </w:pPr>
            <w:r>
              <w:rPr>
                <w:rFonts w:ascii="Times New Roman" w:hAnsi="Times New Roman" w:cs="Times New Roman"/>
                <w:szCs w:val="21"/>
              </w:rPr>
              <w:t>817</w:t>
            </w:r>
          </w:p>
        </w:tc>
        <w:tc>
          <w:tcPr>
            <w:tcW w:w="937" w:type="dxa"/>
          </w:tcPr>
          <w:p w14:paraId="5079284E" w14:textId="77777777" w:rsidR="00D5693D" w:rsidRDefault="001C19C0">
            <w:pPr>
              <w:jc w:val="center"/>
              <w:rPr>
                <w:rFonts w:ascii="Times New Roman" w:hAnsi="Times New Roman" w:cs="Times New Roman"/>
                <w:szCs w:val="21"/>
              </w:rPr>
            </w:pPr>
            <w:r>
              <w:rPr>
                <w:rFonts w:ascii="Times New Roman" w:hAnsi="Times New Roman" w:cs="Times New Roman"/>
                <w:szCs w:val="21"/>
              </w:rPr>
              <w:t>0.86</w:t>
            </w:r>
          </w:p>
        </w:tc>
      </w:tr>
      <w:tr w:rsidR="00D5693D" w14:paraId="475E93F5" w14:textId="77777777">
        <w:trPr>
          <w:trHeight w:val="264"/>
          <w:jc w:val="center"/>
        </w:trPr>
        <w:tc>
          <w:tcPr>
            <w:tcW w:w="1398" w:type="dxa"/>
            <w:tcBorders>
              <w:left w:val="single" w:sz="4" w:space="0" w:color="auto"/>
            </w:tcBorders>
          </w:tcPr>
          <w:p w14:paraId="11F6D074" w14:textId="77777777" w:rsidR="00D5693D" w:rsidRDefault="001C19C0">
            <w:pPr>
              <w:jc w:val="center"/>
              <w:rPr>
                <w:rFonts w:ascii="Times New Roman" w:hAnsi="Times New Roman" w:cs="Times New Roman"/>
                <w:szCs w:val="21"/>
              </w:rPr>
            </w:pPr>
            <w:r>
              <w:rPr>
                <w:rFonts w:ascii="Times New Roman" w:hAnsi="Times New Roman" w:cs="Times New Roman"/>
                <w:szCs w:val="21"/>
              </w:rPr>
              <w:t>15×5</w:t>
            </w:r>
          </w:p>
        </w:tc>
        <w:tc>
          <w:tcPr>
            <w:tcW w:w="936" w:type="dxa"/>
          </w:tcPr>
          <w:p w14:paraId="44A7A71D"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1065</w:t>
            </w:r>
          </w:p>
        </w:tc>
        <w:tc>
          <w:tcPr>
            <w:tcW w:w="936" w:type="dxa"/>
          </w:tcPr>
          <w:p w14:paraId="6EC2ED7B"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71D81BE" w14:textId="77777777" w:rsidR="00D5693D" w:rsidRDefault="001C19C0">
            <w:pPr>
              <w:jc w:val="center"/>
              <w:rPr>
                <w:rFonts w:ascii="Times New Roman" w:hAnsi="Times New Roman" w:cs="Times New Roman"/>
                <w:szCs w:val="21"/>
              </w:rPr>
            </w:pPr>
            <w:r>
              <w:rPr>
                <w:rFonts w:ascii="Times New Roman" w:hAnsi="Times New Roman" w:cs="Times New Roman"/>
                <w:szCs w:val="21"/>
              </w:rPr>
              <w:t>1316</w:t>
            </w:r>
          </w:p>
        </w:tc>
        <w:tc>
          <w:tcPr>
            <w:tcW w:w="936" w:type="dxa"/>
          </w:tcPr>
          <w:p w14:paraId="52072BD1" w14:textId="77777777" w:rsidR="00D5693D" w:rsidRDefault="001C19C0">
            <w:pPr>
              <w:jc w:val="center"/>
              <w:rPr>
                <w:rFonts w:ascii="Times New Roman" w:hAnsi="Times New Roman" w:cs="Times New Roman"/>
                <w:szCs w:val="21"/>
              </w:rPr>
            </w:pPr>
            <w:r>
              <w:rPr>
                <w:rFonts w:ascii="Times New Roman" w:hAnsi="Times New Roman" w:cs="Times New Roman"/>
                <w:szCs w:val="21"/>
              </w:rPr>
              <w:t>23.57</w:t>
            </w:r>
          </w:p>
        </w:tc>
        <w:tc>
          <w:tcPr>
            <w:tcW w:w="936" w:type="dxa"/>
          </w:tcPr>
          <w:p w14:paraId="7828C9F0" w14:textId="77777777" w:rsidR="00D5693D" w:rsidRDefault="001C19C0">
            <w:pPr>
              <w:jc w:val="center"/>
              <w:rPr>
                <w:rFonts w:ascii="Times New Roman" w:hAnsi="Times New Roman" w:cs="Times New Roman"/>
                <w:szCs w:val="21"/>
              </w:rPr>
            </w:pPr>
            <w:r>
              <w:rPr>
                <w:rFonts w:ascii="Times New Roman" w:hAnsi="Times New Roman" w:cs="Times New Roman"/>
                <w:szCs w:val="21"/>
              </w:rPr>
              <w:t>1258</w:t>
            </w:r>
          </w:p>
        </w:tc>
        <w:tc>
          <w:tcPr>
            <w:tcW w:w="936" w:type="dxa"/>
          </w:tcPr>
          <w:p w14:paraId="4FD7F44C" w14:textId="77777777" w:rsidR="00D5693D" w:rsidRDefault="001C19C0">
            <w:pPr>
              <w:jc w:val="center"/>
              <w:rPr>
                <w:rFonts w:ascii="Times New Roman" w:hAnsi="Times New Roman" w:cs="Times New Roman"/>
                <w:szCs w:val="21"/>
              </w:rPr>
            </w:pPr>
            <w:r>
              <w:rPr>
                <w:rFonts w:ascii="Times New Roman" w:hAnsi="Times New Roman" w:cs="Times New Roman"/>
                <w:szCs w:val="21"/>
              </w:rPr>
              <w:t>18.12</w:t>
            </w:r>
          </w:p>
        </w:tc>
        <w:tc>
          <w:tcPr>
            <w:tcW w:w="936" w:type="dxa"/>
          </w:tcPr>
          <w:p w14:paraId="2AC3E80B" w14:textId="77777777" w:rsidR="00D5693D" w:rsidRDefault="001C19C0">
            <w:pPr>
              <w:jc w:val="center"/>
              <w:rPr>
                <w:rFonts w:ascii="Times New Roman" w:hAnsi="Times New Roman" w:cs="Times New Roman"/>
                <w:szCs w:val="21"/>
              </w:rPr>
            </w:pPr>
            <w:r>
              <w:rPr>
                <w:rFonts w:ascii="Times New Roman" w:hAnsi="Times New Roman" w:cs="Times New Roman"/>
                <w:szCs w:val="21"/>
              </w:rPr>
              <w:t>1137</w:t>
            </w:r>
          </w:p>
        </w:tc>
        <w:tc>
          <w:tcPr>
            <w:tcW w:w="936" w:type="dxa"/>
          </w:tcPr>
          <w:p w14:paraId="38A9BF12" w14:textId="77777777" w:rsidR="00D5693D" w:rsidRDefault="001C19C0">
            <w:pPr>
              <w:jc w:val="center"/>
              <w:rPr>
                <w:rFonts w:ascii="Times New Roman" w:hAnsi="Times New Roman" w:cs="Times New Roman"/>
                <w:szCs w:val="21"/>
              </w:rPr>
            </w:pPr>
            <w:r>
              <w:rPr>
                <w:rFonts w:ascii="Times New Roman" w:hAnsi="Times New Roman" w:cs="Times New Roman"/>
                <w:szCs w:val="21"/>
              </w:rPr>
              <w:t>6.76</w:t>
            </w:r>
          </w:p>
        </w:tc>
        <w:tc>
          <w:tcPr>
            <w:tcW w:w="936" w:type="dxa"/>
          </w:tcPr>
          <w:p w14:paraId="6313DD8B" w14:textId="77777777" w:rsidR="00D5693D" w:rsidRDefault="001C19C0">
            <w:pPr>
              <w:jc w:val="center"/>
              <w:rPr>
                <w:rFonts w:ascii="Times New Roman" w:hAnsi="Times New Roman" w:cs="Times New Roman"/>
                <w:szCs w:val="21"/>
              </w:rPr>
            </w:pPr>
            <w:r>
              <w:rPr>
                <w:rFonts w:ascii="Times New Roman" w:hAnsi="Times New Roman" w:cs="Times New Roman"/>
                <w:szCs w:val="21"/>
              </w:rPr>
              <w:t>1072</w:t>
            </w:r>
          </w:p>
        </w:tc>
        <w:tc>
          <w:tcPr>
            <w:tcW w:w="936" w:type="dxa"/>
          </w:tcPr>
          <w:p w14:paraId="0C270CB1" w14:textId="77777777" w:rsidR="00D5693D" w:rsidRDefault="001C19C0">
            <w:pPr>
              <w:jc w:val="center"/>
              <w:rPr>
                <w:rFonts w:ascii="Times New Roman" w:hAnsi="Times New Roman" w:cs="Times New Roman"/>
                <w:szCs w:val="21"/>
              </w:rPr>
            </w:pPr>
            <w:r>
              <w:rPr>
                <w:rFonts w:ascii="Times New Roman" w:hAnsi="Times New Roman" w:cs="Times New Roman"/>
                <w:szCs w:val="21"/>
              </w:rPr>
              <w:t>0.66</w:t>
            </w:r>
          </w:p>
        </w:tc>
        <w:tc>
          <w:tcPr>
            <w:tcW w:w="936" w:type="dxa"/>
          </w:tcPr>
          <w:p w14:paraId="511EAB0E" w14:textId="77777777" w:rsidR="00D5693D" w:rsidRDefault="001C19C0">
            <w:pPr>
              <w:jc w:val="center"/>
              <w:rPr>
                <w:rFonts w:ascii="Times New Roman" w:hAnsi="Times New Roman" w:cs="Times New Roman"/>
                <w:szCs w:val="21"/>
              </w:rPr>
            </w:pPr>
            <w:r>
              <w:rPr>
                <w:rFonts w:ascii="Times New Roman" w:hAnsi="Times New Roman" w:cs="Times New Roman"/>
                <w:szCs w:val="21"/>
              </w:rPr>
              <w:t>1218</w:t>
            </w:r>
          </w:p>
        </w:tc>
        <w:tc>
          <w:tcPr>
            <w:tcW w:w="936" w:type="dxa"/>
          </w:tcPr>
          <w:p w14:paraId="2095203D" w14:textId="77777777" w:rsidR="00D5693D" w:rsidRDefault="001C19C0">
            <w:pPr>
              <w:jc w:val="center"/>
              <w:rPr>
                <w:rFonts w:ascii="Times New Roman" w:hAnsi="Times New Roman" w:cs="Times New Roman"/>
                <w:szCs w:val="21"/>
              </w:rPr>
            </w:pPr>
            <w:r>
              <w:rPr>
                <w:rFonts w:ascii="Times New Roman" w:hAnsi="Times New Roman" w:cs="Times New Roman"/>
                <w:szCs w:val="21"/>
              </w:rPr>
              <w:t>14.37</w:t>
            </w:r>
          </w:p>
        </w:tc>
        <w:tc>
          <w:tcPr>
            <w:tcW w:w="936" w:type="dxa"/>
          </w:tcPr>
          <w:p w14:paraId="14028A12" w14:textId="77777777" w:rsidR="00D5693D" w:rsidRDefault="001C19C0">
            <w:pPr>
              <w:jc w:val="center"/>
              <w:rPr>
                <w:rFonts w:ascii="Times New Roman" w:hAnsi="Times New Roman" w:cs="Times New Roman"/>
                <w:szCs w:val="21"/>
              </w:rPr>
            </w:pPr>
            <w:r>
              <w:rPr>
                <w:rFonts w:ascii="Times New Roman" w:hAnsi="Times New Roman" w:cs="Times New Roman"/>
                <w:szCs w:val="21"/>
              </w:rPr>
              <w:t>1089</w:t>
            </w:r>
          </w:p>
        </w:tc>
        <w:tc>
          <w:tcPr>
            <w:tcW w:w="937" w:type="dxa"/>
          </w:tcPr>
          <w:p w14:paraId="40779A13" w14:textId="77777777" w:rsidR="00D5693D" w:rsidRDefault="001C19C0">
            <w:pPr>
              <w:jc w:val="center"/>
              <w:rPr>
                <w:rFonts w:ascii="Times New Roman" w:hAnsi="Times New Roman" w:cs="Times New Roman"/>
                <w:szCs w:val="21"/>
              </w:rPr>
            </w:pPr>
            <w:r>
              <w:rPr>
                <w:rFonts w:ascii="Times New Roman" w:hAnsi="Times New Roman" w:cs="Times New Roman"/>
                <w:szCs w:val="21"/>
              </w:rPr>
              <w:t>2.25</w:t>
            </w:r>
          </w:p>
        </w:tc>
      </w:tr>
      <w:tr w:rsidR="00D5693D" w14:paraId="0F6A25BB" w14:textId="77777777">
        <w:trPr>
          <w:trHeight w:val="264"/>
          <w:jc w:val="center"/>
        </w:trPr>
        <w:tc>
          <w:tcPr>
            <w:tcW w:w="1398" w:type="dxa"/>
            <w:tcBorders>
              <w:left w:val="single" w:sz="4" w:space="0" w:color="auto"/>
            </w:tcBorders>
          </w:tcPr>
          <w:p w14:paraId="125EFBAB" w14:textId="77777777" w:rsidR="00D5693D" w:rsidRDefault="001C19C0">
            <w:pPr>
              <w:jc w:val="center"/>
              <w:rPr>
                <w:rFonts w:ascii="Times New Roman" w:hAnsi="Times New Roman" w:cs="Times New Roman"/>
                <w:szCs w:val="21"/>
              </w:rPr>
            </w:pPr>
            <w:r>
              <w:rPr>
                <w:rFonts w:ascii="Times New Roman" w:hAnsi="Times New Roman" w:cs="Times New Roman"/>
                <w:szCs w:val="21"/>
              </w:rPr>
              <w:t>10×8</w:t>
            </w:r>
          </w:p>
        </w:tc>
        <w:tc>
          <w:tcPr>
            <w:tcW w:w="936" w:type="dxa"/>
          </w:tcPr>
          <w:p w14:paraId="60E9848B"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1026</w:t>
            </w:r>
          </w:p>
        </w:tc>
        <w:tc>
          <w:tcPr>
            <w:tcW w:w="936" w:type="dxa"/>
          </w:tcPr>
          <w:p w14:paraId="798EB5E3"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72E4CD28" w14:textId="77777777" w:rsidR="00D5693D" w:rsidRDefault="001C19C0">
            <w:pPr>
              <w:jc w:val="center"/>
              <w:rPr>
                <w:rFonts w:ascii="Times New Roman" w:hAnsi="Times New Roman" w:cs="Times New Roman"/>
                <w:szCs w:val="21"/>
              </w:rPr>
            </w:pPr>
            <w:r>
              <w:rPr>
                <w:rFonts w:ascii="Times New Roman" w:hAnsi="Times New Roman" w:cs="Times New Roman"/>
                <w:szCs w:val="21"/>
              </w:rPr>
              <w:t>1182</w:t>
            </w:r>
          </w:p>
        </w:tc>
        <w:tc>
          <w:tcPr>
            <w:tcW w:w="936" w:type="dxa"/>
          </w:tcPr>
          <w:p w14:paraId="4E9F75EF" w14:textId="77777777" w:rsidR="00D5693D" w:rsidRDefault="001C19C0">
            <w:pPr>
              <w:jc w:val="center"/>
              <w:rPr>
                <w:rFonts w:ascii="Times New Roman" w:hAnsi="Times New Roman" w:cs="Times New Roman"/>
                <w:szCs w:val="21"/>
              </w:rPr>
            </w:pPr>
            <w:r>
              <w:rPr>
                <w:rFonts w:ascii="Times New Roman" w:hAnsi="Times New Roman" w:cs="Times New Roman"/>
                <w:szCs w:val="21"/>
              </w:rPr>
              <w:t>15.2</w:t>
            </w:r>
          </w:p>
        </w:tc>
        <w:tc>
          <w:tcPr>
            <w:tcW w:w="936" w:type="dxa"/>
          </w:tcPr>
          <w:p w14:paraId="567C3C25" w14:textId="77777777" w:rsidR="00D5693D" w:rsidRDefault="001C19C0">
            <w:pPr>
              <w:jc w:val="center"/>
              <w:rPr>
                <w:rFonts w:ascii="Times New Roman" w:hAnsi="Times New Roman" w:cs="Times New Roman"/>
                <w:szCs w:val="21"/>
              </w:rPr>
            </w:pPr>
            <w:r>
              <w:rPr>
                <w:rFonts w:ascii="Times New Roman" w:hAnsi="Times New Roman" w:cs="Times New Roman"/>
                <w:szCs w:val="21"/>
              </w:rPr>
              <w:t>1387</w:t>
            </w:r>
          </w:p>
        </w:tc>
        <w:tc>
          <w:tcPr>
            <w:tcW w:w="936" w:type="dxa"/>
          </w:tcPr>
          <w:p w14:paraId="771C4DFA" w14:textId="77777777" w:rsidR="00D5693D" w:rsidRDefault="001C19C0">
            <w:pPr>
              <w:jc w:val="center"/>
              <w:rPr>
                <w:rFonts w:ascii="Times New Roman" w:hAnsi="Times New Roman" w:cs="Times New Roman"/>
                <w:szCs w:val="21"/>
              </w:rPr>
            </w:pPr>
            <w:r>
              <w:rPr>
                <w:rFonts w:ascii="Times New Roman" w:hAnsi="Times New Roman" w:cs="Times New Roman"/>
                <w:szCs w:val="21"/>
              </w:rPr>
              <w:t>35.19</w:t>
            </w:r>
          </w:p>
        </w:tc>
        <w:tc>
          <w:tcPr>
            <w:tcW w:w="936" w:type="dxa"/>
          </w:tcPr>
          <w:p w14:paraId="13E8574D" w14:textId="77777777" w:rsidR="00D5693D" w:rsidRDefault="001C19C0">
            <w:pPr>
              <w:jc w:val="center"/>
              <w:rPr>
                <w:rFonts w:ascii="Times New Roman" w:hAnsi="Times New Roman" w:cs="Times New Roman"/>
                <w:szCs w:val="21"/>
              </w:rPr>
            </w:pPr>
            <w:r>
              <w:rPr>
                <w:rFonts w:ascii="Times New Roman" w:hAnsi="Times New Roman" w:cs="Times New Roman"/>
                <w:szCs w:val="21"/>
              </w:rPr>
              <w:t>1217</w:t>
            </w:r>
          </w:p>
        </w:tc>
        <w:tc>
          <w:tcPr>
            <w:tcW w:w="936" w:type="dxa"/>
          </w:tcPr>
          <w:p w14:paraId="5369D29A" w14:textId="77777777" w:rsidR="00D5693D" w:rsidRDefault="001C19C0">
            <w:pPr>
              <w:jc w:val="center"/>
              <w:rPr>
                <w:rFonts w:ascii="Times New Roman" w:hAnsi="Times New Roman" w:cs="Times New Roman"/>
                <w:szCs w:val="21"/>
              </w:rPr>
            </w:pPr>
            <w:r>
              <w:rPr>
                <w:rFonts w:ascii="Times New Roman" w:hAnsi="Times New Roman" w:cs="Times New Roman"/>
                <w:szCs w:val="21"/>
              </w:rPr>
              <w:t>18.62</w:t>
            </w:r>
          </w:p>
        </w:tc>
        <w:tc>
          <w:tcPr>
            <w:tcW w:w="936" w:type="dxa"/>
          </w:tcPr>
          <w:p w14:paraId="1DC14F8A" w14:textId="77777777" w:rsidR="00D5693D" w:rsidRDefault="001C19C0">
            <w:pPr>
              <w:jc w:val="center"/>
              <w:rPr>
                <w:rFonts w:ascii="Times New Roman" w:hAnsi="Times New Roman" w:cs="Times New Roman"/>
                <w:szCs w:val="21"/>
              </w:rPr>
            </w:pPr>
            <w:r>
              <w:rPr>
                <w:rFonts w:ascii="Times New Roman" w:hAnsi="Times New Roman" w:cs="Times New Roman"/>
                <w:szCs w:val="21"/>
              </w:rPr>
              <w:t>1157</w:t>
            </w:r>
          </w:p>
        </w:tc>
        <w:tc>
          <w:tcPr>
            <w:tcW w:w="936" w:type="dxa"/>
          </w:tcPr>
          <w:p w14:paraId="1C1522B3" w14:textId="77777777" w:rsidR="00D5693D" w:rsidRDefault="001C19C0">
            <w:pPr>
              <w:jc w:val="center"/>
              <w:rPr>
                <w:rFonts w:ascii="Times New Roman" w:hAnsi="Times New Roman" w:cs="Times New Roman"/>
                <w:szCs w:val="21"/>
              </w:rPr>
            </w:pPr>
            <w:r>
              <w:rPr>
                <w:rFonts w:ascii="Times New Roman" w:hAnsi="Times New Roman" w:cs="Times New Roman"/>
                <w:szCs w:val="21"/>
              </w:rPr>
              <w:t>12.77</w:t>
            </w:r>
          </w:p>
        </w:tc>
        <w:tc>
          <w:tcPr>
            <w:tcW w:w="936" w:type="dxa"/>
          </w:tcPr>
          <w:p w14:paraId="71E0DE07" w14:textId="77777777" w:rsidR="00D5693D" w:rsidRDefault="001C19C0">
            <w:pPr>
              <w:jc w:val="center"/>
              <w:rPr>
                <w:rFonts w:ascii="Times New Roman" w:hAnsi="Times New Roman" w:cs="Times New Roman"/>
                <w:szCs w:val="21"/>
              </w:rPr>
            </w:pPr>
            <w:r>
              <w:rPr>
                <w:rFonts w:ascii="Times New Roman" w:hAnsi="Times New Roman" w:cs="Times New Roman"/>
                <w:szCs w:val="21"/>
              </w:rPr>
              <w:t>1216</w:t>
            </w:r>
          </w:p>
        </w:tc>
        <w:tc>
          <w:tcPr>
            <w:tcW w:w="936" w:type="dxa"/>
          </w:tcPr>
          <w:p w14:paraId="5AB2AACD" w14:textId="77777777" w:rsidR="00D5693D" w:rsidRDefault="001C19C0">
            <w:pPr>
              <w:jc w:val="center"/>
              <w:rPr>
                <w:rFonts w:ascii="Times New Roman" w:hAnsi="Times New Roman" w:cs="Times New Roman"/>
                <w:szCs w:val="21"/>
              </w:rPr>
            </w:pPr>
            <w:r>
              <w:rPr>
                <w:rFonts w:ascii="Times New Roman" w:hAnsi="Times New Roman" w:cs="Times New Roman"/>
                <w:szCs w:val="21"/>
              </w:rPr>
              <w:t>18.52</w:t>
            </w:r>
          </w:p>
        </w:tc>
        <w:tc>
          <w:tcPr>
            <w:tcW w:w="936" w:type="dxa"/>
          </w:tcPr>
          <w:p w14:paraId="134F68D8" w14:textId="77777777" w:rsidR="00D5693D" w:rsidRDefault="001C19C0">
            <w:pPr>
              <w:jc w:val="center"/>
              <w:rPr>
                <w:rFonts w:ascii="Times New Roman" w:hAnsi="Times New Roman" w:cs="Times New Roman"/>
                <w:szCs w:val="21"/>
              </w:rPr>
            </w:pPr>
            <w:r>
              <w:rPr>
                <w:rFonts w:ascii="Times New Roman" w:hAnsi="Times New Roman" w:cs="Times New Roman"/>
                <w:szCs w:val="21"/>
              </w:rPr>
              <w:t>1208</w:t>
            </w:r>
          </w:p>
        </w:tc>
        <w:tc>
          <w:tcPr>
            <w:tcW w:w="937" w:type="dxa"/>
          </w:tcPr>
          <w:p w14:paraId="6875EF4C" w14:textId="77777777" w:rsidR="00D5693D" w:rsidRDefault="001C19C0">
            <w:pPr>
              <w:jc w:val="center"/>
              <w:rPr>
                <w:rFonts w:ascii="Times New Roman" w:hAnsi="Times New Roman" w:cs="Times New Roman"/>
                <w:szCs w:val="21"/>
              </w:rPr>
            </w:pPr>
            <w:r>
              <w:rPr>
                <w:rFonts w:ascii="Times New Roman" w:hAnsi="Times New Roman" w:cs="Times New Roman"/>
                <w:szCs w:val="21"/>
              </w:rPr>
              <w:t>17.74</w:t>
            </w:r>
          </w:p>
        </w:tc>
      </w:tr>
      <w:tr w:rsidR="00D5693D" w14:paraId="553C9A60" w14:textId="77777777">
        <w:trPr>
          <w:trHeight w:val="264"/>
          <w:jc w:val="center"/>
        </w:trPr>
        <w:tc>
          <w:tcPr>
            <w:tcW w:w="1398" w:type="dxa"/>
            <w:tcBorders>
              <w:left w:val="single" w:sz="4" w:space="0" w:color="auto"/>
            </w:tcBorders>
          </w:tcPr>
          <w:p w14:paraId="763638B8" w14:textId="77777777" w:rsidR="00D5693D" w:rsidRDefault="001C19C0">
            <w:pPr>
              <w:jc w:val="center"/>
              <w:rPr>
                <w:rFonts w:ascii="Times New Roman" w:hAnsi="Times New Roman" w:cs="Times New Roman"/>
                <w:szCs w:val="21"/>
              </w:rPr>
            </w:pPr>
            <w:r>
              <w:rPr>
                <w:rFonts w:ascii="Times New Roman" w:hAnsi="Times New Roman" w:cs="Times New Roman"/>
                <w:szCs w:val="21"/>
              </w:rPr>
              <w:t>10×9</w:t>
            </w:r>
          </w:p>
        </w:tc>
        <w:tc>
          <w:tcPr>
            <w:tcW w:w="936" w:type="dxa"/>
          </w:tcPr>
          <w:p w14:paraId="192AD71E"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1089</w:t>
            </w:r>
          </w:p>
        </w:tc>
        <w:tc>
          <w:tcPr>
            <w:tcW w:w="936" w:type="dxa"/>
          </w:tcPr>
          <w:p w14:paraId="1B8B5F82"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CDBCE40" w14:textId="77777777" w:rsidR="00D5693D" w:rsidRDefault="001C19C0">
            <w:pPr>
              <w:jc w:val="center"/>
              <w:rPr>
                <w:rFonts w:ascii="Times New Roman" w:hAnsi="Times New Roman" w:cs="Times New Roman"/>
                <w:szCs w:val="21"/>
              </w:rPr>
            </w:pPr>
            <w:r>
              <w:rPr>
                <w:rFonts w:ascii="Times New Roman" w:hAnsi="Times New Roman" w:cs="Times New Roman"/>
                <w:szCs w:val="21"/>
              </w:rPr>
              <w:t>1111</w:t>
            </w:r>
          </w:p>
        </w:tc>
        <w:tc>
          <w:tcPr>
            <w:tcW w:w="936" w:type="dxa"/>
          </w:tcPr>
          <w:p w14:paraId="278446CB" w14:textId="77777777" w:rsidR="00D5693D" w:rsidRDefault="001C19C0">
            <w:pPr>
              <w:jc w:val="center"/>
              <w:rPr>
                <w:rFonts w:ascii="Times New Roman" w:hAnsi="Times New Roman" w:cs="Times New Roman"/>
                <w:szCs w:val="21"/>
              </w:rPr>
            </w:pPr>
            <w:r>
              <w:rPr>
                <w:rFonts w:ascii="Times New Roman" w:hAnsi="Times New Roman" w:cs="Times New Roman"/>
                <w:szCs w:val="21"/>
              </w:rPr>
              <w:t>2.02</w:t>
            </w:r>
          </w:p>
        </w:tc>
        <w:tc>
          <w:tcPr>
            <w:tcW w:w="936" w:type="dxa"/>
          </w:tcPr>
          <w:p w14:paraId="189C8F8C" w14:textId="77777777" w:rsidR="00D5693D" w:rsidRDefault="001C19C0">
            <w:pPr>
              <w:jc w:val="center"/>
              <w:rPr>
                <w:rFonts w:ascii="Times New Roman" w:hAnsi="Times New Roman" w:cs="Times New Roman"/>
                <w:szCs w:val="21"/>
              </w:rPr>
            </w:pPr>
            <w:r>
              <w:rPr>
                <w:rFonts w:ascii="Times New Roman" w:hAnsi="Times New Roman" w:cs="Times New Roman"/>
                <w:szCs w:val="21"/>
              </w:rPr>
              <w:t>1397</w:t>
            </w:r>
          </w:p>
        </w:tc>
        <w:tc>
          <w:tcPr>
            <w:tcW w:w="936" w:type="dxa"/>
          </w:tcPr>
          <w:p w14:paraId="493BB15F" w14:textId="77777777" w:rsidR="00D5693D" w:rsidRDefault="001C19C0">
            <w:pPr>
              <w:jc w:val="center"/>
              <w:rPr>
                <w:rFonts w:ascii="Times New Roman" w:hAnsi="Times New Roman" w:cs="Times New Roman"/>
                <w:szCs w:val="21"/>
              </w:rPr>
            </w:pPr>
            <w:r>
              <w:rPr>
                <w:rFonts w:ascii="Times New Roman" w:hAnsi="Times New Roman" w:cs="Times New Roman"/>
                <w:szCs w:val="21"/>
              </w:rPr>
              <w:t>28.28</w:t>
            </w:r>
          </w:p>
        </w:tc>
        <w:tc>
          <w:tcPr>
            <w:tcW w:w="936" w:type="dxa"/>
          </w:tcPr>
          <w:p w14:paraId="1210563E" w14:textId="77777777" w:rsidR="00D5693D" w:rsidRDefault="001C19C0">
            <w:pPr>
              <w:jc w:val="center"/>
              <w:rPr>
                <w:rFonts w:ascii="Times New Roman" w:hAnsi="Times New Roman" w:cs="Times New Roman"/>
                <w:szCs w:val="21"/>
              </w:rPr>
            </w:pPr>
            <w:r>
              <w:rPr>
                <w:rFonts w:ascii="Times New Roman" w:hAnsi="Times New Roman" w:cs="Times New Roman"/>
                <w:szCs w:val="21"/>
              </w:rPr>
              <w:t>1130</w:t>
            </w:r>
          </w:p>
        </w:tc>
        <w:tc>
          <w:tcPr>
            <w:tcW w:w="936" w:type="dxa"/>
          </w:tcPr>
          <w:p w14:paraId="17C93C01" w14:textId="77777777" w:rsidR="00D5693D" w:rsidRDefault="001C19C0">
            <w:pPr>
              <w:jc w:val="center"/>
              <w:rPr>
                <w:rFonts w:ascii="Times New Roman" w:hAnsi="Times New Roman" w:cs="Times New Roman"/>
                <w:szCs w:val="21"/>
              </w:rPr>
            </w:pPr>
            <w:r>
              <w:rPr>
                <w:rFonts w:ascii="Times New Roman" w:hAnsi="Times New Roman" w:cs="Times New Roman"/>
                <w:szCs w:val="21"/>
              </w:rPr>
              <w:t>3.76</w:t>
            </w:r>
          </w:p>
        </w:tc>
        <w:tc>
          <w:tcPr>
            <w:tcW w:w="936" w:type="dxa"/>
          </w:tcPr>
          <w:p w14:paraId="1E0F9DAD" w14:textId="77777777" w:rsidR="00D5693D" w:rsidRDefault="001C19C0">
            <w:pPr>
              <w:jc w:val="center"/>
              <w:rPr>
                <w:rFonts w:ascii="Times New Roman" w:hAnsi="Times New Roman" w:cs="Times New Roman"/>
                <w:szCs w:val="21"/>
              </w:rPr>
            </w:pPr>
            <w:r>
              <w:rPr>
                <w:rFonts w:ascii="Times New Roman" w:hAnsi="Times New Roman" w:cs="Times New Roman"/>
                <w:szCs w:val="21"/>
              </w:rPr>
              <w:t>1287</w:t>
            </w:r>
          </w:p>
        </w:tc>
        <w:tc>
          <w:tcPr>
            <w:tcW w:w="936" w:type="dxa"/>
          </w:tcPr>
          <w:p w14:paraId="5820A8DF" w14:textId="77777777" w:rsidR="00D5693D" w:rsidRDefault="001C19C0">
            <w:pPr>
              <w:jc w:val="center"/>
              <w:rPr>
                <w:rFonts w:ascii="Times New Roman" w:hAnsi="Times New Roman" w:cs="Times New Roman"/>
                <w:szCs w:val="21"/>
              </w:rPr>
            </w:pPr>
            <w:r>
              <w:rPr>
                <w:rFonts w:ascii="Times New Roman" w:hAnsi="Times New Roman" w:cs="Times New Roman"/>
                <w:szCs w:val="21"/>
              </w:rPr>
              <w:t>18.18</w:t>
            </w:r>
          </w:p>
        </w:tc>
        <w:tc>
          <w:tcPr>
            <w:tcW w:w="936" w:type="dxa"/>
          </w:tcPr>
          <w:p w14:paraId="77FB6799" w14:textId="77777777" w:rsidR="00D5693D" w:rsidRDefault="001C19C0">
            <w:pPr>
              <w:jc w:val="center"/>
              <w:rPr>
                <w:rFonts w:ascii="Times New Roman" w:hAnsi="Times New Roman" w:cs="Times New Roman"/>
                <w:szCs w:val="21"/>
              </w:rPr>
            </w:pPr>
            <w:r>
              <w:rPr>
                <w:rFonts w:ascii="Times New Roman" w:hAnsi="Times New Roman" w:cs="Times New Roman"/>
                <w:szCs w:val="21"/>
              </w:rPr>
              <w:t>1321</w:t>
            </w:r>
          </w:p>
        </w:tc>
        <w:tc>
          <w:tcPr>
            <w:tcW w:w="936" w:type="dxa"/>
          </w:tcPr>
          <w:p w14:paraId="02C24AB4" w14:textId="77777777" w:rsidR="00D5693D" w:rsidRDefault="001C19C0">
            <w:pPr>
              <w:jc w:val="center"/>
              <w:rPr>
                <w:rFonts w:ascii="Times New Roman" w:hAnsi="Times New Roman" w:cs="Times New Roman"/>
                <w:szCs w:val="21"/>
              </w:rPr>
            </w:pPr>
            <w:r>
              <w:rPr>
                <w:rFonts w:ascii="Times New Roman" w:hAnsi="Times New Roman" w:cs="Times New Roman"/>
                <w:szCs w:val="21"/>
              </w:rPr>
              <w:t>21.3</w:t>
            </w:r>
          </w:p>
        </w:tc>
        <w:tc>
          <w:tcPr>
            <w:tcW w:w="936" w:type="dxa"/>
          </w:tcPr>
          <w:p w14:paraId="72B88114" w14:textId="77777777" w:rsidR="00D5693D" w:rsidRDefault="001C19C0">
            <w:pPr>
              <w:jc w:val="center"/>
              <w:rPr>
                <w:rFonts w:ascii="Times New Roman" w:hAnsi="Times New Roman" w:cs="Times New Roman"/>
                <w:szCs w:val="21"/>
              </w:rPr>
            </w:pPr>
            <w:r>
              <w:rPr>
                <w:rFonts w:ascii="Times New Roman" w:hAnsi="Times New Roman" w:cs="Times New Roman"/>
                <w:szCs w:val="21"/>
              </w:rPr>
              <w:t>1157</w:t>
            </w:r>
          </w:p>
        </w:tc>
        <w:tc>
          <w:tcPr>
            <w:tcW w:w="937" w:type="dxa"/>
          </w:tcPr>
          <w:p w14:paraId="2B3CC41F" w14:textId="77777777" w:rsidR="00D5693D" w:rsidRDefault="001C19C0">
            <w:pPr>
              <w:jc w:val="center"/>
              <w:rPr>
                <w:rFonts w:ascii="Times New Roman" w:hAnsi="Times New Roman" w:cs="Times New Roman"/>
                <w:szCs w:val="21"/>
              </w:rPr>
            </w:pPr>
            <w:r>
              <w:rPr>
                <w:rFonts w:ascii="Times New Roman" w:hAnsi="Times New Roman" w:cs="Times New Roman"/>
                <w:szCs w:val="21"/>
              </w:rPr>
              <w:t>6.24</w:t>
            </w:r>
          </w:p>
        </w:tc>
      </w:tr>
      <w:tr w:rsidR="00D5693D" w14:paraId="0C87071C" w14:textId="77777777">
        <w:trPr>
          <w:trHeight w:val="264"/>
          <w:jc w:val="center"/>
        </w:trPr>
        <w:tc>
          <w:tcPr>
            <w:tcW w:w="1398" w:type="dxa"/>
            <w:tcBorders>
              <w:left w:val="single" w:sz="4" w:space="0" w:color="auto"/>
            </w:tcBorders>
          </w:tcPr>
          <w:p w14:paraId="10FB28CC" w14:textId="77777777" w:rsidR="00D5693D" w:rsidRDefault="001C19C0">
            <w:pPr>
              <w:jc w:val="center"/>
              <w:rPr>
                <w:rFonts w:ascii="Times New Roman" w:hAnsi="Times New Roman" w:cs="Times New Roman"/>
                <w:szCs w:val="21"/>
              </w:rPr>
            </w:pPr>
            <w:r>
              <w:rPr>
                <w:rFonts w:ascii="Times New Roman" w:hAnsi="Times New Roman" w:cs="Times New Roman"/>
                <w:szCs w:val="21"/>
              </w:rPr>
              <w:t>20×5</w:t>
            </w:r>
          </w:p>
        </w:tc>
        <w:tc>
          <w:tcPr>
            <w:tcW w:w="936" w:type="dxa"/>
          </w:tcPr>
          <w:p w14:paraId="0E58DE5F"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1367</w:t>
            </w:r>
          </w:p>
        </w:tc>
        <w:tc>
          <w:tcPr>
            <w:tcW w:w="936" w:type="dxa"/>
          </w:tcPr>
          <w:p w14:paraId="0257A833"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77DC5D27" w14:textId="77777777" w:rsidR="00D5693D" w:rsidRDefault="001C19C0">
            <w:pPr>
              <w:jc w:val="center"/>
              <w:rPr>
                <w:rFonts w:ascii="Times New Roman" w:hAnsi="Times New Roman" w:cs="Times New Roman"/>
                <w:szCs w:val="21"/>
              </w:rPr>
            </w:pPr>
            <w:r>
              <w:rPr>
                <w:rFonts w:ascii="Times New Roman" w:hAnsi="Times New Roman" w:cs="Times New Roman"/>
                <w:szCs w:val="21"/>
              </w:rPr>
              <w:t>1484</w:t>
            </w:r>
          </w:p>
        </w:tc>
        <w:tc>
          <w:tcPr>
            <w:tcW w:w="936" w:type="dxa"/>
          </w:tcPr>
          <w:p w14:paraId="5BEE9CF3" w14:textId="77777777" w:rsidR="00D5693D" w:rsidRDefault="001C19C0">
            <w:pPr>
              <w:jc w:val="center"/>
              <w:rPr>
                <w:rFonts w:ascii="Times New Roman" w:hAnsi="Times New Roman" w:cs="Times New Roman"/>
                <w:szCs w:val="21"/>
              </w:rPr>
            </w:pPr>
            <w:r>
              <w:rPr>
                <w:rFonts w:ascii="Times New Roman" w:hAnsi="Times New Roman" w:cs="Times New Roman"/>
                <w:szCs w:val="21"/>
              </w:rPr>
              <w:t>8.56</w:t>
            </w:r>
          </w:p>
        </w:tc>
        <w:tc>
          <w:tcPr>
            <w:tcW w:w="936" w:type="dxa"/>
          </w:tcPr>
          <w:p w14:paraId="6C0809E4" w14:textId="77777777" w:rsidR="00D5693D" w:rsidRDefault="001C19C0">
            <w:pPr>
              <w:jc w:val="center"/>
              <w:rPr>
                <w:rFonts w:ascii="Times New Roman" w:hAnsi="Times New Roman" w:cs="Times New Roman"/>
                <w:szCs w:val="21"/>
              </w:rPr>
            </w:pPr>
            <w:r>
              <w:rPr>
                <w:rFonts w:ascii="Times New Roman" w:hAnsi="Times New Roman" w:cs="Times New Roman"/>
                <w:szCs w:val="21"/>
              </w:rPr>
              <w:t>1727</w:t>
            </w:r>
          </w:p>
        </w:tc>
        <w:tc>
          <w:tcPr>
            <w:tcW w:w="936" w:type="dxa"/>
          </w:tcPr>
          <w:p w14:paraId="0B705416" w14:textId="77777777" w:rsidR="00D5693D" w:rsidRDefault="001C19C0">
            <w:pPr>
              <w:jc w:val="center"/>
              <w:rPr>
                <w:rFonts w:ascii="Times New Roman" w:hAnsi="Times New Roman" w:cs="Times New Roman"/>
                <w:szCs w:val="21"/>
              </w:rPr>
            </w:pPr>
            <w:r>
              <w:rPr>
                <w:rFonts w:ascii="Times New Roman" w:hAnsi="Times New Roman" w:cs="Times New Roman"/>
                <w:szCs w:val="21"/>
              </w:rPr>
              <w:t>26.34</w:t>
            </w:r>
          </w:p>
        </w:tc>
        <w:tc>
          <w:tcPr>
            <w:tcW w:w="936" w:type="dxa"/>
          </w:tcPr>
          <w:p w14:paraId="6F5684F7" w14:textId="77777777" w:rsidR="00D5693D" w:rsidRDefault="001C19C0">
            <w:pPr>
              <w:jc w:val="center"/>
              <w:rPr>
                <w:rFonts w:ascii="Times New Roman" w:hAnsi="Times New Roman" w:cs="Times New Roman"/>
                <w:szCs w:val="21"/>
              </w:rPr>
            </w:pPr>
            <w:r>
              <w:rPr>
                <w:rFonts w:ascii="Times New Roman" w:hAnsi="Times New Roman" w:cs="Times New Roman"/>
                <w:szCs w:val="21"/>
              </w:rPr>
              <w:t>1535</w:t>
            </w:r>
          </w:p>
        </w:tc>
        <w:tc>
          <w:tcPr>
            <w:tcW w:w="936" w:type="dxa"/>
          </w:tcPr>
          <w:p w14:paraId="6537E1AD" w14:textId="77777777" w:rsidR="00D5693D" w:rsidRDefault="001C19C0">
            <w:pPr>
              <w:jc w:val="center"/>
              <w:rPr>
                <w:rFonts w:ascii="Times New Roman" w:hAnsi="Times New Roman" w:cs="Times New Roman"/>
                <w:szCs w:val="21"/>
              </w:rPr>
            </w:pPr>
            <w:r>
              <w:rPr>
                <w:rFonts w:ascii="Times New Roman" w:hAnsi="Times New Roman" w:cs="Times New Roman"/>
                <w:szCs w:val="21"/>
              </w:rPr>
              <w:t>12.29</w:t>
            </w:r>
          </w:p>
        </w:tc>
        <w:tc>
          <w:tcPr>
            <w:tcW w:w="936" w:type="dxa"/>
          </w:tcPr>
          <w:p w14:paraId="2BD9A40F" w14:textId="77777777" w:rsidR="00D5693D" w:rsidRDefault="001C19C0">
            <w:pPr>
              <w:jc w:val="center"/>
              <w:rPr>
                <w:rFonts w:ascii="Times New Roman" w:hAnsi="Times New Roman" w:cs="Times New Roman"/>
                <w:szCs w:val="21"/>
              </w:rPr>
            </w:pPr>
            <w:r>
              <w:rPr>
                <w:rFonts w:ascii="Times New Roman" w:hAnsi="Times New Roman" w:cs="Times New Roman"/>
                <w:szCs w:val="21"/>
              </w:rPr>
              <w:t>1605</w:t>
            </w:r>
          </w:p>
        </w:tc>
        <w:tc>
          <w:tcPr>
            <w:tcW w:w="936" w:type="dxa"/>
          </w:tcPr>
          <w:p w14:paraId="577790BD" w14:textId="77777777" w:rsidR="00D5693D" w:rsidRDefault="001C19C0">
            <w:pPr>
              <w:jc w:val="center"/>
              <w:rPr>
                <w:rFonts w:ascii="Times New Roman" w:hAnsi="Times New Roman" w:cs="Times New Roman"/>
                <w:szCs w:val="21"/>
              </w:rPr>
            </w:pPr>
            <w:r>
              <w:rPr>
                <w:rFonts w:ascii="Times New Roman" w:hAnsi="Times New Roman" w:cs="Times New Roman"/>
                <w:szCs w:val="21"/>
              </w:rPr>
              <w:t>17.41</w:t>
            </w:r>
          </w:p>
        </w:tc>
        <w:tc>
          <w:tcPr>
            <w:tcW w:w="936" w:type="dxa"/>
          </w:tcPr>
          <w:p w14:paraId="20F892D4" w14:textId="77777777" w:rsidR="00D5693D" w:rsidRDefault="001C19C0">
            <w:pPr>
              <w:jc w:val="center"/>
              <w:rPr>
                <w:rFonts w:ascii="Times New Roman" w:hAnsi="Times New Roman" w:cs="Times New Roman"/>
                <w:szCs w:val="21"/>
              </w:rPr>
            </w:pPr>
            <w:r>
              <w:rPr>
                <w:rFonts w:ascii="Times New Roman" w:hAnsi="Times New Roman" w:cs="Times New Roman"/>
                <w:szCs w:val="21"/>
              </w:rPr>
              <w:t>1754</w:t>
            </w:r>
          </w:p>
        </w:tc>
        <w:tc>
          <w:tcPr>
            <w:tcW w:w="936" w:type="dxa"/>
          </w:tcPr>
          <w:p w14:paraId="7B25A5A1" w14:textId="77777777" w:rsidR="00D5693D" w:rsidRDefault="001C19C0">
            <w:pPr>
              <w:jc w:val="center"/>
              <w:rPr>
                <w:rFonts w:ascii="Times New Roman" w:hAnsi="Times New Roman" w:cs="Times New Roman"/>
                <w:szCs w:val="21"/>
              </w:rPr>
            </w:pPr>
            <w:r>
              <w:rPr>
                <w:rFonts w:ascii="Times New Roman" w:hAnsi="Times New Roman" w:cs="Times New Roman"/>
                <w:szCs w:val="21"/>
              </w:rPr>
              <w:t>28.31</w:t>
            </w:r>
          </w:p>
        </w:tc>
        <w:tc>
          <w:tcPr>
            <w:tcW w:w="936" w:type="dxa"/>
          </w:tcPr>
          <w:p w14:paraId="6E5010CA" w14:textId="77777777" w:rsidR="00D5693D" w:rsidRDefault="001C19C0">
            <w:pPr>
              <w:jc w:val="center"/>
              <w:rPr>
                <w:rFonts w:ascii="Times New Roman" w:hAnsi="Times New Roman" w:cs="Times New Roman"/>
                <w:szCs w:val="21"/>
              </w:rPr>
            </w:pPr>
            <w:r>
              <w:rPr>
                <w:rFonts w:ascii="Times New Roman" w:hAnsi="Times New Roman" w:cs="Times New Roman"/>
                <w:szCs w:val="21"/>
              </w:rPr>
              <w:t>1465</w:t>
            </w:r>
          </w:p>
        </w:tc>
        <w:tc>
          <w:tcPr>
            <w:tcW w:w="937" w:type="dxa"/>
          </w:tcPr>
          <w:p w14:paraId="10A1069A" w14:textId="77777777" w:rsidR="00D5693D" w:rsidRDefault="001C19C0">
            <w:pPr>
              <w:jc w:val="center"/>
              <w:rPr>
                <w:rFonts w:ascii="Times New Roman" w:hAnsi="Times New Roman" w:cs="Times New Roman"/>
                <w:szCs w:val="21"/>
              </w:rPr>
            </w:pPr>
            <w:r>
              <w:rPr>
                <w:rFonts w:ascii="Times New Roman" w:hAnsi="Times New Roman" w:cs="Times New Roman"/>
                <w:szCs w:val="21"/>
              </w:rPr>
              <w:t>7.17</w:t>
            </w:r>
          </w:p>
        </w:tc>
      </w:tr>
      <w:tr w:rsidR="00D5693D" w14:paraId="348F11C7" w14:textId="77777777">
        <w:trPr>
          <w:trHeight w:val="264"/>
          <w:jc w:val="center"/>
        </w:trPr>
        <w:tc>
          <w:tcPr>
            <w:tcW w:w="1398" w:type="dxa"/>
            <w:tcBorders>
              <w:left w:val="single" w:sz="4" w:space="0" w:color="auto"/>
            </w:tcBorders>
          </w:tcPr>
          <w:p w14:paraId="33286363" w14:textId="77777777" w:rsidR="00D5693D" w:rsidRDefault="001C19C0">
            <w:pPr>
              <w:jc w:val="center"/>
              <w:rPr>
                <w:rFonts w:ascii="Times New Roman" w:hAnsi="Times New Roman" w:cs="Times New Roman"/>
                <w:szCs w:val="21"/>
              </w:rPr>
            </w:pPr>
            <w:r>
              <w:rPr>
                <w:rFonts w:ascii="Times New Roman" w:hAnsi="Times New Roman" w:cs="Times New Roman"/>
                <w:szCs w:val="21"/>
              </w:rPr>
              <w:t>10×10</w:t>
            </w:r>
          </w:p>
        </w:tc>
        <w:tc>
          <w:tcPr>
            <w:tcW w:w="936" w:type="dxa"/>
          </w:tcPr>
          <w:p w14:paraId="2F7998DE"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1067</w:t>
            </w:r>
          </w:p>
        </w:tc>
        <w:tc>
          <w:tcPr>
            <w:tcW w:w="936" w:type="dxa"/>
          </w:tcPr>
          <w:p w14:paraId="66EA568F"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707AAF4" w14:textId="77777777" w:rsidR="00D5693D" w:rsidRDefault="001C19C0">
            <w:pPr>
              <w:jc w:val="center"/>
              <w:rPr>
                <w:rFonts w:ascii="Times New Roman" w:hAnsi="Times New Roman" w:cs="Times New Roman"/>
                <w:szCs w:val="21"/>
              </w:rPr>
            </w:pPr>
            <w:r>
              <w:rPr>
                <w:rFonts w:ascii="Times New Roman" w:hAnsi="Times New Roman" w:cs="Times New Roman"/>
                <w:szCs w:val="21"/>
              </w:rPr>
              <w:t>1174</w:t>
            </w:r>
          </w:p>
        </w:tc>
        <w:tc>
          <w:tcPr>
            <w:tcW w:w="936" w:type="dxa"/>
          </w:tcPr>
          <w:p w14:paraId="0C3627EA" w14:textId="77777777" w:rsidR="00D5693D" w:rsidRDefault="001C19C0">
            <w:pPr>
              <w:jc w:val="center"/>
              <w:rPr>
                <w:rFonts w:ascii="Times New Roman" w:hAnsi="Times New Roman" w:cs="Times New Roman"/>
                <w:szCs w:val="21"/>
              </w:rPr>
            </w:pPr>
            <w:r>
              <w:rPr>
                <w:rFonts w:ascii="Times New Roman" w:hAnsi="Times New Roman" w:cs="Times New Roman"/>
                <w:szCs w:val="21"/>
              </w:rPr>
              <w:t>10.03</w:t>
            </w:r>
          </w:p>
        </w:tc>
        <w:tc>
          <w:tcPr>
            <w:tcW w:w="936" w:type="dxa"/>
          </w:tcPr>
          <w:p w14:paraId="14A5E43F" w14:textId="77777777" w:rsidR="00D5693D" w:rsidRDefault="001C19C0">
            <w:pPr>
              <w:jc w:val="center"/>
              <w:rPr>
                <w:rFonts w:ascii="Times New Roman" w:hAnsi="Times New Roman" w:cs="Times New Roman"/>
                <w:szCs w:val="21"/>
              </w:rPr>
            </w:pPr>
            <w:r>
              <w:rPr>
                <w:rFonts w:ascii="Times New Roman" w:hAnsi="Times New Roman" w:cs="Times New Roman"/>
                <w:szCs w:val="21"/>
              </w:rPr>
              <w:t>1276</w:t>
            </w:r>
          </w:p>
        </w:tc>
        <w:tc>
          <w:tcPr>
            <w:tcW w:w="936" w:type="dxa"/>
          </w:tcPr>
          <w:p w14:paraId="3B320D1E" w14:textId="77777777" w:rsidR="00D5693D" w:rsidRDefault="001C19C0">
            <w:pPr>
              <w:jc w:val="center"/>
              <w:rPr>
                <w:rFonts w:ascii="Times New Roman" w:hAnsi="Times New Roman" w:cs="Times New Roman"/>
                <w:szCs w:val="21"/>
              </w:rPr>
            </w:pPr>
            <w:r>
              <w:rPr>
                <w:rFonts w:ascii="Times New Roman" w:hAnsi="Times New Roman" w:cs="Times New Roman"/>
                <w:szCs w:val="21"/>
              </w:rPr>
              <w:t>19.59</w:t>
            </w:r>
          </w:p>
        </w:tc>
        <w:tc>
          <w:tcPr>
            <w:tcW w:w="936" w:type="dxa"/>
          </w:tcPr>
          <w:p w14:paraId="0A2E15A3" w14:textId="77777777" w:rsidR="00D5693D" w:rsidRDefault="001C19C0">
            <w:pPr>
              <w:jc w:val="center"/>
              <w:rPr>
                <w:rFonts w:ascii="Times New Roman" w:hAnsi="Times New Roman" w:cs="Times New Roman"/>
                <w:szCs w:val="21"/>
              </w:rPr>
            </w:pPr>
            <w:r>
              <w:rPr>
                <w:rFonts w:ascii="Times New Roman" w:hAnsi="Times New Roman" w:cs="Times New Roman"/>
                <w:szCs w:val="21"/>
              </w:rPr>
              <w:t>1253</w:t>
            </w:r>
          </w:p>
        </w:tc>
        <w:tc>
          <w:tcPr>
            <w:tcW w:w="936" w:type="dxa"/>
          </w:tcPr>
          <w:p w14:paraId="2500CA9C" w14:textId="77777777" w:rsidR="00D5693D" w:rsidRDefault="001C19C0">
            <w:pPr>
              <w:jc w:val="center"/>
              <w:rPr>
                <w:rFonts w:ascii="Times New Roman" w:hAnsi="Times New Roman" w:cs="Times New Roman"/>
                <w:szCs w:val="21"/>
              </w:rPr>
            </w:pPr>
            <w:r>
              <w:rPr>
                <w:rFonts w:ascii="Times New Roman" w:hAnsi="Times New Roman" w:cs="Times New Roman"/>
                <w:szCs w:val="21"/>
              </w:rPr>
              <w:t>17.43</w:t>
            </w:r>
          </w:p>
        </w:tc>
        <w:tc>
          <w:tcPr>
            <w:tcW w:w="936" w:type="dxa"/>
          </w:tcPr>
          <w:p w14:paraId="2A698596" w14:textId="77777777" w:rsidR="00D5693D" w:rsidRDefault="001C19C0">
            <w:pPr>
              <w:jc w:val="center"/>
              <w:rPr>
                <w:rFonts w:ascii="Times New Roman" w:hAnsi="Times New Roman" w:cs="Times New Roman"/>
                <w:szCs w:val="21"/>
              </w:rPr>
            </w:pPr>
            <w:r>
              <w:rPr>
                <w:rFonts w:ascii="Times New Roman" w:hAnsi="Times New Roman" w:cs="Times New Roman"/>
                <w:szCs w:val="21"/>
              </w:rPr>
              <w:t>1164</w:t>
            </w:r>
          </w:p>
        </w:tc>
        <w:tc>
          <w:tcPr>
            <w:tcW w:w="936" w:type="dxa"/>
          </w:tcPr>
          <w:p w14:paraId="2D3686D6" w14:textId="77777777" w:rsidR="00D5693D" w:rsidRDefault="001C19C0">
            <w:pPr>
              <w:jc w:val="center"/>
              <w:rPr>
                <w:rFonts w:ascii="Times New Roman" w:hAnsi="Times New Roman" w:cs="Times New Roman"/>
                <w:szCs w:val="21"/>
              </w:rPr>
            </w:pPr>
            <w:r>
              <w:rPr>
                <w:rFonts w:ascii="Times New Roman" w:hAnsi="Times New Roman" w:cs="Times New Roman"/>
                <w:szCs w:val="21"/>
              </w:rPr>
              <w:t>9.09</w:t>
            </w:r>
          </w:p>
        </w:tc>
        <w:tc>
          <w:tcPr>
            <w:tcW w:w="936" w:type="dxa"/>
          </w:tcPr>
          <w:p w14:paraId="1FDF9430" w14:textId="77777777" w:rsidR="00D5693D" w:rsidRDefault="001C19C0">
            <w:pPr>
              <w:jc w:val="center"/>
              <w:rPr>
                <w:rFonts w:ascii="Times New Roman" w:hAnsi="Times New Roman" w:cs="Times New Roman"/>
                <w:szCs w:val="21"/>
              </w:rPr>
            </w:pPr>
            <w:r>
              <w:rPr>
                <w:rFonts w:ascii="Times New Roman" w:hAnsi="Times New Roman" w:cs="Times New Roman"/>
                <w:szCs w:val="21"/>
              </w:rPr>
              <w:t>1298</w:t>
            </w:r>
          </w:p>
        </w:tc>
        <w:tc>
          <w:tcPr>
            <w:tcW w:w="936" w:type="dxa"/>
          </w:tcPr>
          <w:p w14:paraId="5F44C41C" w14:textId="77777777" w:rsidR="00D5693D" w:rsidRDefault="001C19C0">
            <w:pPr>
              <w:jc w:val="center"/>
              <w:rPr>
                <w:rFonts w:ascii="Times New Roman" w:hAnsi="Times New Roman" w:cs="Times New Roman"/>
                <w:szCs w:val="21"/>
              </w:rPr>
            </w:pPr>
            <w:r>
              <w:rPr>
                <w:rFonts w:ascii="Times New Roman" w:hAnsi="Times New Roman" w:cs="Times New Roman"/>
                <w:szCs w:val="21"/>
              </w:rPr>
              <w:t>21.65</w:t>
            </w:r>
          </w:p>
        </w:tc>
        <w:tc>
          <w:tcPr>
            <w:tcW w:w="936" w:type="dxa"/>
          </w:tcPr>
          <w:p w14:paraId="6C245BBB" w14:textId="77777777" w:rsidR="00D5693D" w:rsidRDefault="001C19C0">
            <w:pPr>
              <w:jc w:val="center"/>
              <w:rPr>
                <w:rFonts w:ascii="Times New Roman" w:hAnsi="Times New Roman" w:cs="Times New Roman"/>
                <w:szCs w:val="21"/>
              </w:rPr>
            </w:pPr>
            <w:r>
              <w:rPr>
                <w:rFonts w:ascii="Times New Roman" w:hAnsi="Times New Roman" w:cs="Times New Roman"/>
                <w:szCs w:val="21"/>
              </w:rPr>
              <w:t>1115</w:t>
            </w:r>
          </w:p>
        </w:tc>
        <w:tc>
          <w:tcPr>
            <w:tcW w:w="937" w:type="dxa"/>
          </w:tcPr>
          <w:p w14:paraId="49E014E9" w14:textId="77777777" w:rsidR="00D5693D" w:rsidRDefault="001C19C0">
            <w:pPr>
              <w:jc w:val="center"/>
              <w:rPr>
                <w:rFonts w:ascii="Times New Roman" w:hAnsi="Times New Roman" w:cs="Times New Roman"/>
                <w:szCs w:val="21"/>
              </w:rPr>
            </w:pPr>
            <w:r>
              <w:rPr>
                <w:rFonts w:ascii="Times New Roman" w:hAnsi="Times New Roman" w:cs="Times New Roman"/>
                <w:szCs w:val="21"/>
              </w:rPr>
              <w:t>4.50</w:t>
            </w:r>
          </w:p>
        </w:tc>
      </w:tr>
      <w:tr w:rsidR="00D5693D" w14:paraId="7A807085" w14:textId="77777777">
        <w:trPr>
          <w:trHeight w:val="264"/>
          <w:jc w:val="center"/>
        </w:trPr>
        <w:tc>
          <w:tcPr>
            <w:tcW w:w="1398" w:type="dxa"/>
            <w:tcBorders>
              <w:left w:val="single" w:sz="4" w:space="0" w:color="auto"/>
            </w:tcBorders>
          </w:tcPr>
          <w:p w14:paraId="6FA9BEAE" w14:textId="77777777" w:rsidR="00D5693D" w:rsidRDefault="001C19C0">
            <w:pPr>
              <w:jc w:val="center"/>
              <w:rPr>
                <w:rFonts w:ascii="Times New Roman" w:hAnsi="Times New Roman" w:cs="Times New Roman"/>
                <w:szCs w:val="21"/>
              </w:rPr>
            </w:pPr>
            <w:r>
              <w:rPr>
                <w:rFonts w:ascii="Times New Roman" w:hAnsi="Times New Roman" w:cs="Times New Roman"/>
                <w:szCs w:val="21"/>
              </w:rPr>
              <w:t>12×10</w:t>
            </w:r>
          </w:p>
        </w:tc>
        <w:tc>
          <w:tcPr>
            <w:tcW w:w="936" w:type="dxa"/>
          </w:tcPr>
          <w:p w14:paraId="5E050CAD"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1115</w:t>
            </w:r>
          </w:p>
        </w:tc>
        <w:tc>
          <w:tcPr>
            <w:tcW w:w="936" w:type="dxa"/>
          </w:tcPr>
          <w:p w14:paraId="02C41F3E"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38EF518F" w14:textId="77777777" w:rsidR="00D5693D" w:rsidRDefault="001C19C0">
            <w:pPr>
              <w:jc w:val="center"/>
              <w:rPr>
                <w:rFonts w:ascii="Times New Roman" w:hAnsi="Times New Roman" w:cs="Times New Roman"/>
                <w:szCs w:val="21"/>
              </w:rPr>
            </w:pPr>
            <w:r>
              <w:rPr>
                <w:rFonts w:ascii="Times New Roman" w:hAnsi="Times New Roman" w:cs="Times New Roman"/>
                <w:szCs w:val="21"/>
              </w:rPr>
              <w:t>1328</w:t>
            </w:r>
          </w:p>
        </w:tc>
        <w:tc>
          <w:tcPr>
            <w:tcW w:w="936" w:type="dxa"/>
          </w:tcPr>
          <w:p w14:paraId="5018B218" w14:textId="77777777" w:rsidR="00D5693D" w:rsidRDefault="001C19C0">
            <w:pPr>
              <w:jc w:val="center"/>
              <w:rPr>
                <w:rFonts w:ascii="Times New Roman" w:hAnsi="Times New Roman" w:cs="Times New Roman"/>
                <w:szCs w:val="21"/>
              </w:rPr>
            </w:pPr>
            <w:r>
              <w:rPr>
                <w:rFonts w:ascii="Times New Roman" w:hAnsi="Times New Roman" w:cs="Times New Roman"/>
                <w:szCs w:val="21"/>
              </w:rPr>
              <w:t>19.10</w:t>
            </w:r>
          </w:p>
        </w:tc>
        <w:tc>
          <w:tcPr>
            <w:tcW w:w="936" w:type="dxa"/>
          </w:tcPr>
          <w:p w14:paraId="5E7516B6" w14:textId="77777777" w:rsidR="00D5693D" w:rsidRDefault="001C19C0">
            <w:pPr>
              <w:jc w:val="center"/>
              <w:rPr>
                <w:rFonts w:ascii="Times New Roman" w:hAnsi="Times New Roman" w:cs="Times New Roman"/>
                <w:szCs w:val="21"/>
              </w:rPr>
            </w:pPr>
            <w:r>
              <w:rPr>
                <w:rFonts w:ascii="Times New Roman" w:hAnsi="Times New Roman" w:cs="Times New Roman"/>
                <w:szCs w:val="21"/>
              </w:rPr>
              <w:t>1660</w:t>
            </w:r>
          </w:p>
        </w:tc>
        <w:tc>
          <w:tcPr>
            <w:tcW w:w="936" w:type="dxa"/>
          </w:tcPr>
          <w:p w14:paraId="4CF535B5" w14:textId="77777777" w:rsidR="00D5693D" w:rsidRDefault="001C19C0">
            <w:pPr>
              <w:jc w:val="center"/>
              <w:rPr>
                <w:rFonts w:ascii="Times New Roman" w:hAnsi="Times New Roman" w:cs="Times New Roman"/>
                <w:szCs w:val="21"/>
              </w:rPr>
            </w:pPr>
            <w:r>
              <w:rPr>
                <w:rFonts w:ascii="Times New Roman" w:hAnsi="Times New Roman" w:cs="Times New Roman"/>
                <w:szCs w:val="21"/>
              </w:rPr>
              <w:t>48.88</w:t>
            </w:r>
          </w:p>
        </w:tc>
        <w:tc>
          <w:tcPr>
            <w:tcW w:w="936" w:type="dxa"/>
          </w:tcPr>
          <w:p w14:paraId="761A48AD" w14:textId="77777777" w:rsidR="00D5693D" w:rsidRDefault="001C19C0">
            <w:pPr>
              <w:jc w:val="center"/>
              <w:rPr>
                <w:rFonts w:ascii="Times New Roman" w:hAnsi="Times New Roman" w:cs="Times New Roman"/>
                <w:szCs w:val="21"/>
              </w:rPr>
            </w:pPr>
            <w:r>
              <w:rPr>
                <w:rFonts w:ascii="Times New Roman" w:hAnsi="Times New Roman" w:cs="Times New Roman"/>
                <w:szCs w:val="21"/>
              </w:rPr>
              <w:t>1279</w:t>
            </w:r>
          </w:p>
        </w:tc>
        <w:tc>
          <w:tcPr>
            <w:tcW w:w="936" w:type="dxa"/>
          </w:tcPr>
          <w:p w14:paraId="69631293" w14:textId="77777777" w:rsidR="00D5693D" w:rsidRDefault="001C19C0">
            <w:pPr>
              <w:jc w:val="center"/>
              <w:rPr>
                <w:rFonts w:ascii="Times New Roman" w:hAnsi="Times New Roman" w:cs="Times New Roman"/>
                <w:szCs w:val="21"/>
              </w:rPr>
            </w:pPr>
            <w:r>
              <w:rPr>
                <w:rFonts w:ascii="Times New Roman" w:hAnsi="Times New Roman" w:cs="Times New Roman"/>
                <w:szCs w:val="21"/>
              </w:rPr>
              <w:t>14.71</w:t>
            </w:r>
          </w:p>
        </w:tc>
        <w:tc>
          <w:tcPr>
            <w:tcW w:w="936" w:type="dxa"/>
          </w:tcPr>
          <w:p w14:paraId="18CC89D1" w14:textId="77777777" w:rsidR="00D5693D" w:rsidRDefault="001C19C0">
            <w:pPr>
              <w:jc w:val="center"/>
              <w:rPr>
                <w:rFonts w:ascii="Times New Roman" w:hAnsi="Times New Roman" w:cs="Times New Roman"/>
                <w:szCs w:val="21"/>
              </w:rPr>
            </w:pPr>
            <w:r>
              <w:rPr>
                <w:rFonts w:ascii="Times New Roman" w:hAnsi="Times New Roman" w:cs="Times New Roman"/>
                <w:szCs w:val="21"/>
              </w:rPr>
              <w:t>1420</w:t>
            </w:r>
          </w:p>
        </w:tc>
        <w:tc>
          <w:tcPr>
            <w:tcW w:w="936" w:type="dxa"/>
          </w:tcPr>
          <w:p w14:paraId="79CFC66D" w14:textId="77777777" w:rsidR="00D5693D" w:rsidRDefault="001C19C0">
            <w:pPr>
              <w:jc w:val="center"/>
              <w:rPr>
                <w:rFonts w:ascii="Times New Roman" w:hAnsi="Times New Roman" w:cs="Times New Roman"/>
                <w:szCs w:val="21"/>
              </w:rPr>
            </w:pPr>
            <w:r>
              <w:rPr>
                <w:rFonts w:ascii="Times New Roman" w:hAnsi="Times New Roman" w:cs="Times New Roman"/>
                <w:szCs w:val="21"/>
              </w:rPr>
              <w:t>27.35</w:t>
            </w:r>
          </w:p>
        </w:tc>
        <w:tc>
          <w:tcPr>
            <w:tcW w:w="936" w:type="dxa"/>
          </w:tcPr>
          <w:p w14:paraId="32FC49F2" w14:textId="77777777" w:rsidR="00D5693D" w:rsidRDefault="001C19C0">
            <w:pPr>
              <w:jc w:val="center"/>
              <w:rPr>
                <w:rFonts w:ascii="Times New Roman" w:hAnsi="Times New Roman" w:cs="Times New Roman"/>
                <w:szCs w:val="21"/>
              </w:rPr>
            </w:pPr>
            <w:r>
              <w:rPr>
                <w:rFonts w:ascii="Times New Roman" w:hAnsi="Times New Roman" w:cs="Times New Roman"/>
                <w:szCs w:val="21"/>
              </w:rPr>
              <w:t>1625</w:t>
            </w:r>
          </w:p>
        </w:tc>
        <w:tc>
          <w:tcPr>
            <w:tcW w:w="936" w:type="dxa"/>
          </w:tcPr>
          <w:p w14:paraId="13AD969E" w14:textId="77777777" w:rsidR="00D5693D" w:rsidRDefault="001C19C0">
            <w:pPr>
              <w:jc w:val="center"/>
              <w:rPr>
                <w:rFonts w:ascii="Times New Roman" w:hAnsi="Times New Roman" w:cs="Times New Roman"/>
                <w:szCs w:val="21"/>
              </w:rPr>
            </w:pPr>
            <w:r>
              <w:rPr>
                <w:rFonts w:ascii="Times New Roman" w:hAnsi="Times New Roman" w:cs="Times New Roman"/>
                <w:szCs w:val="21"/>
              </w:rPr>
              <w:t>45.74</w:t>
            </w:r>
          </w:p>
        </w:tc>
        <w:tc>
          <w:tcPr>
            <w:tcW w:w="936" w:type="dxa"/>
          </w:tcPr>
          <w:p w14:paraId="0577ECBD" w14:textId="77777777" w:rsidR="00D5693D" w:rsidRDefault="001C19C0">
            <w:pPr>
              <w:jc w:val="center"/>
              <w:rPr>
                <w:rFonts w:ascii="Times New Roman" w:hAnsi="Times New Roman" w:cs="Times New Roman"/>
                <w:szCs w:val="21"/>
              </w:rPr>
            </w:pPr>
            <w:r>
              <w:rPr>
                <w:rFonts w:ascii="Times New Roman" w:hAnsi="Times New Roman" w:cs="Times New Roman"/>
                <w:szCs w:val="21"/>
              </w:rPr>
              <w:t>1239</w:t>
            </w:r>
          </w:p>
        </w:tc>
        <w:tc>
          <w:tcPr>
            <w:tcW w:w="937" w:type="dxa"/>
          </w:tcPr>
          <w:p w14:paraId="64C1D11F" w14:textId="77777777" w:rsidR="00D5693D" w:rsidRDefault="001C19C0">
            <w:pPr>
              <w:jc w:val="center"/>
              <w:rPr>
                <w:rFonts w:ascii="Times New Roman" w:hAnsi="Times New Roman" w:cs="Times New Roman"/>
                <w:szCs w:val="21"/>
              </w:rPr>
            </w:pPr>
            <w:r>
              <w:rPr>
                <w:rFonts w:ascii="Times New Roman" w:hAnsi="Times New Roman" w:cs="Times New Roman"/>
                <w:szCs w:val="21"/>
              </w:rPr>
              <w:t>11.12</w:t>
            </w:r>
          </w:p>
        </w:tc>
      </w:tr>
      <w:tr w:rsidR="00D5693D" w14:paraId="2F7F08F9" w14:textId="77777777">
        <w:trPr>
          <w:trHeight w:val="264"/>
          <w:jc w:val="center"/>
        </w:trPr>
        <w:tc>
          <w:tcPr>
            <w:tcW w:w="1398" w:type="dxa"/>
            <w:tcBorders>
              <w:left w:val="single" w:sz="4" w:space="0" w:color="auto"/>
            </w:tcBorders>
          </w:tcPr>
          <w:p w14:paraId="2C698B7D" w14:textId="77777777" w:rsidR="00D5693D" w:rsidRDefault="001C19C0">
            <w:pPr>
              <w:jc w:val="center"/>
              <w:rPr>
                <w:rFonts w:ascii="Times New Roman" w:hAnsi="Times New Roman" w:cs="Times New Roman"/>
                <w:szCs w:val="21"/>
              </w:rPr>
            </w:pPr>
            <w:r>
              <w:rPr>
                <w:rFonts w:ascii="Times New Roman" w:hAnsi="Times New Roman" w:cs="Times New Roman"/>
                <w:szCs w:val="21"/>
              </w:rPr>
              <w:t>13×10</w:t>
            </w:r>
          </w:p>
        </w:tc>
        <w:tc>
          <w:tcPr>
            <w:tcW w:w="936" w:type="dxa"/>
          </w:tcPr>
          <w:p w14:paraId="681906E9"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1074</w:t>
            </w:r>
          </w:p>
        </w:tc>
        <w:tc>
          <w:tcPr>
            <w:tcW w:w="936" w:type="dxa"/>
          </w:tcPr>
          <w:p w14:paraId="232B03F2"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4431296" w14:textId="77777777" w:rsidR="00D5693D" w:rsidRDefault="001C19C0">
            <w:pPr>
              <w:jc w:val="center"/>
              <w:rPr>
                <w:rFonts w:ascii="Times New Roman" w:hAnsi="Times New Roman" w:cs="Times New Roman"/>
                <w:szCs w:val="21"/>
              </w:rPr>
            </w:pPr>
            <w:r>
              <w:rPr>
                <w:rFonts w:ascii="Times New Roman" w:hAnsi="Times New Roman" w:cs="Times New Roman"/>
                <w:szCs w:val="21"/>
              </w:rPr>
              <w:t>1181</w:t>
            </w:r>
          </w:p>
        </w:tc>
        <w:tc>
          <w:tcPr>
            <w:tcW w:w="936" w:type="dxa"/>
          </w:tcPr>
          <w:p w14:paraId="5C2CDCC2" w14:textId="77777777" w:rsidR="00D5693D" w:rsidRDefault="001C19C0">
            <w:pPr>
              <w:jc w:val="center"/>
              <w:rPr>
                <w:rFonts w:ascii="Times New Roman" w:hAnsi="Times New Roman" w:cs="Times New Roman"/>
                <w:szCs w:val="21"/>
              </w:rPr>
            </w:pPr>
            <w:r>
              <w:rPr>
                <w:rFonts w:ascii="Times New Roman" w:hAnsi="Times New Roman" w:cs="Times New Roman"/>
                <w:szCs w:val="21"/>
              </w:rPr>
              <w:t>9.96</w:t>
            </w:r>
          </w:p>
        </w:tc>
        <w:tc>
          <w:tcPr>
            <w:tcW w:w="936" w:type="dxa"/>
          </w:tcPr>
          <w:p w14:paraId="401DD744" w14:textId="77777777" w:rsidR="00D5693D" w:rsidRDefault="001C19C0">
            <w:pPr>
              <w:jc w:val="center"/>
              <w:rPr>
                <w:rFonts w:ascii="Times New Roman" w:hAnsi="Times New Roman" w:cs="Times New Roman"/>
                <w:szCs w:val="21"/>
              </w:rPr>
            </w:pPr>
            <w:r>
              <w:rPr>
                <w:rFonts w:ascii="Times New Roman" w:hAnsi="Times New Roman" w:cs="Times New Roman"/>
                <w:szCs w:val="21"/>
              </w:rPr>
              <w:t>1483</w:t>
            </w:r>
          </w:p>
        </w:tc>
        <w:tc>
          <w:tcPr>
            <w:tcW w:w="936" w:type="dxa"/>
          </w:tcPr>
          <w:p w14:paraId="53D82EE8" w14:textId="77777777" w:rsidR="00D5693D" w:rsidRDefault="001C19C0">
            <w:pPr>
              <w:jc w:val="center"/>
              <w:rPr>
                <w:rFonts w:ascii="Times New Roman" w:hAnsi="Times New Roman" w:cs="Times New Roman"/>
                <w:szCs w:val="21"/>
              </w:rPr>
            </w:pPr>
            <w:r>
              <w:rPr>
                <w:rFonts w:ascii="Times New Roman" w:hAnsi="Times New Roman" w:cs="Times New Roman"/>
                <w:szCs w:val="21"/>
              </w:rPr>
              <w:t>38.08</w:t>
            </w:r>
          </w:p>
        </w:tc>
        <w:tc>
          <w:tcPr>
            <w:tcW w:w="936" w:type="dxa"/>
          </w:tcPr>
          <w:p w14:paraId="278C6701" w14:textId="77777777" w:rsidR="00D5693D" w:rsidRDefault="001C19C0">
            <w:pPr>
              <w:jc w:val="center"/>
              <w:rPr>
                <w:rFonts w:ascii="Times New Roman" w:hAnsi="Times New Roman" w:cs="Times New Roman"/>
                <w:szCs w:val="21"/>
              </w:rPr>
            </w:pPr>
            <w:r>
              <w:rPr>
                <w:rFonts w:ascii="Times New Roman" w:hAnsi="Times New Roman" w:cs="Times New Roman"/>
                <w:szCs w:val="21"/>
              </w:rPr>
              <w:t>1206</w:t>
            </w:r>
          </w:p>
        </w:tc>
        <w:tc>
          <w:tcPr>
            <w:tcW w:w="936" w:type="dxa"/>
          </w:tcPr>
          <w:p w14:paraId="50585A58" w14:textId="77777777" w:rsidR="00D5693D" w:rsidRDefault="001C19C0">
            <w:pPr>
              <w:jc w:val="center"/>
              <w:rPr>
                <w:rFonts w:ascii="Times New Roman" w:hAnsi="Times New Roman" w:cs="Times New Roman"/>
                <w:szCs w:val="21"/>
              </w:rPr>
            </w:pPr>
            <w:r>
              <w:rPr>
                <w:rFonts w:ascii="Times New Roman" w:hAnsi="Times New Roman" w:cs="Times New Roman"/>
                <w:szCs w:val="21"/>
              </w:rPr>
              <w:t>12.29</w:t>
            </w:r>
          </w:p>
        </w:tc>
        <w:tc>
          <w:tcPr>
            <w:tcW w:w="936" w:type="dxa"/>
          </w:tcPr>
          <w:p w14:paraId="688EB8A9" w14:textId="77777777" w:rsidR="00D5693D" w:rsidRDefault="001C19C0">
            <w:pPr>
              <w:jc w:val="center"/>
              <w:rPr>
                <w:rFonts w:ascii="Times New Roman" w:hAnsi="Times New Roman" w:cs="Times New Roman"/>
                <w:szCs w:val="21"/>
              </w:rPr>
            </w:pPr>
            <w:r>
              <w:rPr>
                <w:rFonts w:ascii="Times New Roman" w:hAnsi="Times New Roman" w:cs="Times New Roman"/>
                <w:szCs w:val="21"/>
              </w:rPr>
              <w:t>1417</w:t>
            </w:r>
          </w:p>
        </w:tc>
        <w:tc>
          <w:tcPr>
            <w:tcW w:w="936" w:type="dxa"/>
          </w:tcPr>
          <w:p w14:paraId="464F0B4D" w14:textId="77777777" w:rsidR="00D5693D" w:rsidRDefault="001C19C0">
            <w:pPr>
              <w:jc w:val="center"/>
              <w:rPr>
                <w:rFonts w:ascii="Times New Roman" w:hAnsi="Times New Roman" w:cs="Times New Roman"/>
                <w:szCs w:val="21"/>
              </w:rPr>
            </w:pPr>
            <w:r>
              <w:rPr>
                <w:rFonts w:ascii="Times New Roman" w:hAnsi="Times New Roman" w:cs="Times New Roman"/>
                <w:szCs w:val="21"/>
              </w:rPr>
              <w:t>31.94</w:t>
            </w:r>
          </w:p>
        </w:tc>
        <w:tc>
          <w:tcPr>
            <w:tcW w:w="936" w:type="dxa"/>
          </w:tcPr>
          <w:p w14:paraId="617175FE" w14:textId="77777777" w:rsidR="00D5693D" w:rsidRDefault="001C19C0">
            <w:pPr>
              <w:jc w:val="center"/>
              <w:rPr>
                <w:rFonts w:ascii="Times New Roman" w:hAnsi="Times New Roman" w:cs="Times New Roman"/>
                <w:szCs w:val="21"/>
              </w:rPr>
            </w:pPr>
            <w:r>
              <w:rPr>
                <w:rFonts w:ascii="Times New Roman" w:hAnsi="Times New Roman" w:cs="Times New Roman"/>
                <w:szCs w:val="21"/>
              </w:rPr>
              <w:t>1421</w:t>
            </w:r>
          </w:p>
        </w:tc>
        <w:tc>
          <w:tcPr>
            <w:tcW w:w="936" w:type="dxa"/>
          </w:tcPr>
          <w:p w14:paraId="58C87620" w14:textId="77777777" w:rsidR="00D5693D" w:rsidRDefault="001C19C0">
            <w:pPr>
              <w:jc w:val="center"/>
              <w:rPr>
                <w:rFonts w:ascii="Times New Roman" w:hAnsi="Times New Roman" w:cs="Times New Roman"/>
                <w:szCs w:val="21"/>
              </w:rPr>
            </w:pPr>
            <w:r>
              <w:rPr>
                <w:rFonts w:ascii="Times New Roman" w:hAnsi="Times New Roman" w:cs="Times New Roman"/>
                <w:szCs w:val="21"/>
              </w:rPr>
              <w:t>32.31</w:t>
            </w:r>
          </w:p>
        </w:tc>
        <w:tc>
          <w:tcPr>
            <w:tcW w:w="936" w:type="dxa"/>
          </w:tcPr>
          <w:p w14:paraId="1D689633" w14:textId="77777777" w:rsidR="00D5693D" w:rsidRDefault="001C19C0">
            <w:pPr>
              <w:jc w:val="center"/>
              <w:rPr>
                <w:rFonts w:ascii="Times New Roman" w:hAnsi="Times New Roman" w:cs="Times New Roman"/>
                <w:szCs w:val="21"/>
              </w:rPr>
            </w:pPr>
            <w:r>
              <w:rPr>
                <w:rFonts w:ascii="Times New Roman" w:hAnsi="Times New Roman" w:cs="Times New Roman"/>
                <w:szCs w:val="21"/>
              </w:rPr>
              <w:t>1192</w:t>
            </w:r>
          </w:p>
        </w:tc>
        <w:tc>
          <w:tcPr>
            <w:tcW w:w="937" w:type="dxa"/>
          </w:tcPr>
          <w:p w14:paraId="5056DD92" w14:textId="77777777" w:rsidR="00D5693D" w:rsidRDefault="001C19C0">
            <w:pPr>
              <w:jc w:val="center"/>
              <w:rPr>
                <w:rFonts w:ascii="Times New Roman" w:hAnsi="Times New Roman" w:cs="Times New Roman"/>
                <w:szCs w:val="21"/>
              </w:rPr>
            </w:pPr>
            <w:r>
              <w:rPr>
                <w:rFonts w:ascii="Times New Roman" w:hAnsi="Times New Roman" w:cs="Times New Roman"/>
                <w:szCs w:val="21"/>
              </w:rPr>
              <w:t>10.99</w:t>
            </w:r>
          </w:p>
        </w:tc>
      </w:tr>
      <w:tr w:rsidR="00D5693D" w14:paraId="6B3DDDDC" w14:textId="77777777">
        <w:trPr>
          <w:trHeight w:val="264"/>
          <w:jc w:val="center"/>
        </w:trPr>
        <w:tc>
          <w:tcPr>
            <w:tcW w:w="1398" w:type="dxa"/>
            <w:tcBorders>
              <w:left w:val="single" w:sz="4" w:space="0" w:color="auto"/>
            </w:tcBorders>
          </w:tcPr>
          <w:p w14:paraId="3788179E" w14:textId="77777777" w:rsidR="00D5693D" w:rsidRDefault="001C19C0">
            <w:pPr>
              <w:jc w:val="center"/>
              <w:rPr>
                <w:rFonts w:ascii="Times New Roman" w:hAnsi="Times New Roman" w:cs="Times New Roman"/>
                <w:szCs w:val="21"/>
              </w:rPr>
            </w:pPr>
            <w:r>
              <w:rPr>
                <w:rFonts w:ascii="Times New Roman" w:hAnsi="Times New Roman" w:cs="Times New Roman"/>
                <w:szCs w:val="21"/>
              </w:rPr>
              <w:t>20×7</w:t>
            </w:r>
          </w:p>
        </w:tc>
        <w:tc>
          <w:tcPr>
            <w:tcW w:w="936" w:type="dxa"/>
          </w:tcPr>
          <w:p w14:paraId="7AFED619"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1342</w:t>
            </w:r>
          </w:p>
        </w:tc>
        <w:tc>
          <w:tcPr>
            <w:tcW w:w="936" w:type="dxa"/>
          </w:tcPr>
          <w:p w14:paraId="1D6864C9"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48EF357B" w14:textId="77777777" w:rsidR="00D5693D" w:rsidRDefault="001C19C0">
            <w:pPr>
              <w:jc w:val="center"/>
              <w:rPr>
                <w:rFonts w:ascii="Times New Roman" w:hAnsi="Times New Roman" w:cs="Times New Roman"/>
                <w:szCs w:val="21"/>
              </w:rPr>
            </w:pPr>
            <w:r>
              <w:rPr>
                <w:rFonts w:ascii="Times New Roman" w:hAnsi="Times New Roman" w:cs="Times New Roman"/>
                <w:szCs w:val="21"/>
              </w:rPr>
              <w:t>1544</w:t>
            </w:r>
          </w:p>
        </w:tc>
        <w:tc>
          <w:tcPr>
            <w:tcW w:w="936" w:type="dxa"/>
          </w:tcPr>
          <w:p w14:paraId="1BE38DF2" w14:textId="77777777" w:rsidR="00D5693D" w:rsidRDefault="001C19C0">
            <w:pPr>
              <w:jc w:val="center"/>
              <w:rPr>
                <w:rFonts w:ascii="Times New Roman" w:hAnsi="Times New Roman" w:cs="Times New Roman"/>
                <w:szCs w:val="21"/>
              </w:rPr>
            </w:pPr>
            <w:r>
              <w:rPr>
                <w:rFonts w:ascii="Times New Roman" w:hAnsi="Times New Roman" w:cs="Times New Roman"/>
                <w:szCs w:val="21"/>
              </w:rPr>
              <w:t>15.05</w:t>
            </w:r>
          </w:p>
        </w:tc>
        <w:tc>
          <w:tcPr>
            <w:tcW w:w="936" w:type="dxa"/>
          </w:tcPr>
          <w:p w14:paraId="03C943BA" w14:textId="77777777" w:rsidR="00D5693D" w:rsidRDefault="001C19C0">
            <w:pPr>
              <w:jc w:val="center"/>
              <w:rPr>
                <w:rFonts w:ascii="Times New Roman" w:hAnsi="Times New Roman" w:cs="Times New Roman"/>
                <w:szCs w:val="21"/>
              </w:rPr>
            </w:pPr>
            <w:r>
              <w:rPr>
                <w:rFonts w:ascii="Times New Roman" w:hAnsi="Times New Roman" w:cs="Times New Roman"/>
                <w:szCs w:val="21"/>
              </w:rPr>
              <w:t>1739</w:t>
            </w:r>
          </w:p>
        </w:tc>
        <w:tc>
          <w:tcPr>
            <w:tcW w:w="936" w:type="dxa"/>
          </w:tcPr>
          <w:p w14:paraId="5B37DCA2" w14:textId="77777777" w:rsidR="00D5693D" w:rsidRDefault="001C19C0">
            <w:pPr>
              <w:jc w:val="center"/>
              <w:rPr>
                <w:rFonts w:ascii="Times New Roman" w:hAnsi="Times New Roman" w:cs="Times New Roman"/>
                <w:szCs w:val="21"/>
              </w:rPr>
            </w:pPr>
            <w:r>
              <w:rPr>
                <w:rFonts w:ascii="Times New Roman" w:hAnsi="Times New Roman" w:cs="Times New Roman"/>
                <w:szCs w:val="21"/>
              </w:rPr>
              <w:t>29.58</w:t>
            </w:r>
          </w:p>
        </w:tc>
        <w:tc>
          <w:tcPr>
            <w:tcW w:w="936" w:type="dxa"/>
          </w:tcPr>
          <w:p w14:paraId="0918172F" w14:textId="77777777" w:rsidR="00D5693D" w:rsidRDefault="001C19C0">
            <w:pPr>
              <w:jc w:val="center"/>
              <w:rPr>
                <w:rFonts w:ascii="Times New Roman" w:hAnsi="Times New Roman" w:cs="Times New Roman"/>
                <w:szCs w:val="21"/>
              </w:rPr>
            </w:pPr>
            <w:r>
              <w:rPr>
                <w:rFonts w:ascii="Times New Roman" w:hAnsi="Times New Roman" w:cs="Times New Roman"/>
                <w:szCs w:val="21"/>
              </w:rPr>
              <w:t>1566</w:t>
            </w:r>
          </w:p>
        </w:tc>
        <w:tc>
          <w:tcPr>
            <w:tcW w:w="936" w:type="dxa"/>
          </w:tcPr>
          <w:p w14:paraId="7C3E21DD" w14:textId="77777777" w:rsidR="00D5693D" w:rsidRDefault="001C19C0">
            <w:pPr>
              <w:jc w:val="center"/>
              <w:rPr>
                <w:rFonts w:ascii="Times New Roman" w:hAnsi="Times New Roman" w:cs="Times New Roman"/>
                <w:szCs w:val="21"/>
              </w:rPr>
            </w:pPr>
            <w:r>
              <w:rPr>
                <w:rFonts w:ascii="Times New Roman" w:hAnsi="Times New Roman" w:cs="Times New Roman"/>
                <w:szCs w:val="21"/>
              </w:rPr>
              <w:t>16.69</w:t>
            </w:r>
          </w:p>
        </w:tc>
        <w:tc>
          <w:tcPr>
            <w:tcW w:w="936" w:type="dxa"/>
          </w:tcPr>
          <w:p w14:paraId="76A61989" w14:textId="77777777" w:rsidR="00D5693D" w:rsidRDefault="001C19C0">
            <w:pPr>
              <w:jc w:val="center"/>
              <w:rPr>
                <w:rFonts w:ascii="Times New Roman" w:hAnsi="Times New Roman" w:cs="Times New Roman"/>
                <w:szCs w:val="21"/>
              </w:rPr>
            </w:pPr>
            <w:r>
              <w:rPr>
                <w:rFonts w:ascii="Times New Roman" w:hAnsi="Times New Roman" w:cs="Times New Roman"/>
                <w:szCs w:val="21"/>
              </w:rPr>
              <w:t>1517</w:t>
            </w:r>
          </w:p>
        </w:tc>
        <w:tc>
          <w:tcPr>
            <w:tcW w:w="936" w:type="dxa"/>
          </w:tcPr>
          <w:p w14:paraId="5D2E9F85" w14:textId="77777777" w:rsidR="00D5693D" w:rsidRDefault="001C19C0">
            <w:pPr>
              <w:jc w:val="center"/>
              <w:rPr>
                <w:rFonts w:ascii="Times New Roman" w:hAnsi="Times New Roman" w:cs="Times New Roman"/>
                <w:szCs w:val="21"/>
              </w:rPr>
            </w:pPr>
            <w:r>
              <w:rPr>
                <w:rFonts w:ascii="Times New Roman" w:hAnsi="Times New Roman" w:cs="Times New Roman"/>
                <w:szCs w:val="21"/>
              </w:rPr>
              <w:t>13.04</w:t>
            </w:r>
          </w:p>
        </w:tc>
        <w:tc>
          <w:tcPr>
            <w:tcW w:w="936" w:type="dxa"/>
          </w:tcPr>
          <w:p w14:paraId="60AA89CE" w14:textId="77777777" w:rsidR="00D5693D" w:rsidRDefault="001C19C0">
            <w:pPr>
              <w:jc w:val="center"/>
              <w:rPr>
                <w:rFonts w:ascii="Times New Roman" w:hAnsi="Times New Roman" w:cs="Times New Roman"/>
                <w:szCs w:val="21"/>
              </w:rPr>
            </w:pPr>
            <w:r>
              <w:rPr>
                <w:rFonts w:ascii="Times New Roman" w:hAnsi="Times New Roman" w:cs="Times New Roman"/>
                <w:szCs w:val="21"/>
              </w:rPr>
              <w:t>1785</w:t>
            </w:r>
          </w:p>
        </w:tc>
        <w:tc>
          <w:tcPr>
            <w:tcW w:w="936" w:type="dxa"/>
          </w:tcPr>
          <w:p w14:paraId="09759189" w14:textId="77777777" w:rsidR="00D5693D" w:rsidRDefault="001C19C0">
            <w:pPr>
              <w:jc w:val="center"/>
              <w:rPr>
                <w:rFonts w:ascii="Times New Roman" w:hAnsi="Times New Roman" w:cs="Times New Roman"/>
                <w:szCs w:val="21"/>
              </w:rPr>
            </w:pPr>
            <w:r>
              <w:rPr>
                <w:rFonts w:ascii="Times New Roman" w:hAnsi="Times New Roman" w:cs="Times New Roman"/>
                <w:szCs w:val="21"/>
              </w:rPr>
              <w:t>33.01</w:t>
            </w:r>
          </w:p>
        </w:tc>
        <w:tc>
          <w:tcPr>
            <w:tcW w:w="936" w:type="dxa"/>
          </w:tcPr>
          <w:p w14:paraId="7E5CE53F" w14:textId="77777777" w:rsidR="00D5693D" w:rsidRDefault="001C19C0">
            <w:pPr>
              <w:jc w:val="center"/>
              <w:rPr>
                <w:rFonts w:ascii="Times New Roman" w:hAnsi="Times New Roman" w:cs="Times New Roman"/>
                <w:szCs w:val="21"/>
              </w:rPr>
            </w:pPr>
            <w:r>
              <w:rPr>
                <w:rFonts w:ascii="Times New Roman" w:hAnsi="Times New Roman" w:cs="Times New Roman"/>
                <w:szCs w:val="21"/>
              </w:rPr>
              <w:t>1369</w:t>
            </w:r>
          </w:p>
        </w:tc>
        <w:tc>
          <w:tcPr>
            <w:tcW w:w="937" w:type="dxa"/>
          </w:tcPr>
          <w:p w14:paraId="4CD38FBB" w14:textId="77777777" w:rsidR="00D5693D" w:rsidRDefault="001C19C0">
            <w:pPr>
              <w:jc w:val="center"/>
              <w:rPr>
                <w:rFonts w:ascii="Times New Roman" w:hAnsi="Times New Roman" w:cs="Times New Roman"/>
                <w:szCs w:val="21"/>
              </w:rPr>
            </w:pPr>
            <w:r>
              <w:rPr>
                <w:rFonts w:ascii="Times New Roman" w:hAnsi="Times New Roman" w:cs="Times New Roman"/>
                <w:szCs w:val="21"/>
              </w:rPr>
              <w:t>2.01</w:t>
            </w:r>
          </w:p>
        </w:tc>
      </w:tr>
      <w:tr w:rsidR="00D5693D" w14:paraId="2B34104C" w14:textId="77777777">
        <w:trPr>
          <w:trHeight w:val="264"/>
          <w:jc w:val="center"/>
        </w:trPr>
        <w:tc>
          <w:tcPr>
            <w:tcW w:w="1398" w:type="dxa"/>
            <w:tcBorders>
              <w:left w:val="single" w:sz="4" w:space="0" w:color="auto"/>
            </w:tcBorders>
          </w:tcPr>
          <w:p w14:paraId="3F753476" w14:textId="77777777" w:rsidR="00D5693D" w:rsidRDefault="001C19C0">
            <w:pPr>
              <w:jc w:val="center"/>
              <w:rPr>
                <w:rFonts w:ascii="Times New Roman" w:hAnsi="Times New Roman" w:cs="Times New Roman"/>
                <w:szCs w:val="21"/>
              </w:rPr>
            </w:pPr>
            <w:r>
              <w:rPr>
                <w:rFonts w:ascii="Times New Roman" w:hAnsi="Times New Roman" w:cs="Times New Roman"/>
                <w:szCs w:val="21"/>
              </w:rPr>
              <w:t>15×10</w:t>
            </w:r>
          </w:p>
        </w:tc>
        <w:tc>
          <w:tcPr>
            <w:tcW w:w="936" w:type="dxa"/>
          </w:tcPr>
          <w:p w14:paraId="0E6A704E" w14:textId="77777777" w:rsidR="00D5693D" w:rsidRDefault="001C19C0">
            <w:pPr>
              <w:jc w:val="center"/>
              <w:rPr>
                <w:rFonts w:ascii="Times New Roman" w:hAnsi="Times New Roman" w:cs="Times New Roman"/>
                <w:b/>
                <w:bCs/>
                <w:szCs w:val="21"/>
              </w:rPr>
            </w:pPr>
            <w:r>
              <w:rPr>
                <w:rFonts w:ascii="Times New Roman" w:hAnsi="Times New Roman" w:cs="Times New Roman"/>
                <w:b/>
                <w:bCs/>
                <w:szCs w:val="21"/>
              </w:rPr>
              <w:t>1226</w:t>
            </w:r>
          </w:p>
        </w:tc>
        <w:tc>
          <w:tcPr>
            <w:tcW w:w="936" w:type="dxa"/>
          </w:tcPr>
          <w:p w14:paraId="24632738" w14:textId="77777777" w:rsidR="00D5693D" w:rsidRDefault="001C19C0">
            <w:pPr>
              <w:jc w:val="center"/>
              <w:rPr>
                <w:rFonts w:ascii="Times New Roman" w:hAnsi="Times New Roman" w:cs="Times New Roman"/>
                <w:szCs w:val="21"/>
              </w:rPr>
            </w:pPr>
            <w:r>
              <w:rPr>
                <w:rFonts w:ascii="Times New Roman" w:hAnsi="Times New Roman" w:cs="Times New Roman"/>
                <w:szCs w:val="21"/>
              </w:rPr>
              <w:t>0</w:t>
            </w:r>
          </w:p>
        </w:tc>
        <w:tc>
          <w:tcPr>
            <w:tcW w:w="936" w:type="dxa"/>
          </w:tcPr>
          <w:p w14:paraId="0AE462BE" w14:textId="77777777" w:rsidR="00D5693D" w:rsidRDefault="001C19C0">
            <w:pPr>
              <w:jc w:val="center"/>
              <w:rPr>
                <w:rFonts w:ascii="Times New Roman" w:hAnsi="Times New Roman" w:cs="Times New Roman"/>
                <w:szCs w:val="21"/>
              </w:rPr>
            </w:pPr>
            <w:r>
              <w:rPr>
                <w:rFonts w:ascii="Times New Roman" w:hAnsi="Times New Roman" w:cs="Times New Roman"/>
                <w:szCs w:val="21"/>
              </w:rPr>
              <w:t>1290</w:t>
            </w:r>
          </w:p>
        </w:tc>
        <w:tc>
          <w:tcPr>
            <w:tcW w:w="936" w:type="dxa"/>
          </w:tcPr>
          <w:p w14:paraId="76ACCCDD" w14:textId="77777777" w:rsidR="00D5693D" w:rsidRDefault="001C19C0">
            <w:pPr>
              <w:jc w:val="center"/>
              <w:rPr>
                <w:rFonts w:ascii="Times New Roman" w:hAnsi="Times New Roman" w:cs="Times New Roman"/>
                <w:szCs w:val="21"/>
              </w:rPr>
            </w:pPr>
            <w:r>
              <w:rPr>
                <w:rFonts w:ascii="Times New Roman" w:hAnsi="Times New Roman" w:cs="Times New Roman"/>
                <w:szCs w:val="21"/>
              </w:rPr>
              <w:t>5.22</w:t>
            </w:r>
          </w:p>
        </w:tc>
        <w:tc>
          <w:tcPr>
            <w:tcW w:w="936" w:type="dxa"/>
          </w:tcPr>
          <w:p w14:paraId="5E3C432D" w14:textId="77777777" w:rsidR="00D5693D" w:rsidRDefault="001C19C0">
            <w:pPr>
              <w:jc w:val="center"/>
              <w:rPr>
                <w:rFonts w:ascii="Times New Roman" w:hAnsi="Times New Roman" w:cs="Times New Roman"/>
                <w:szCs w:val="21"/>
              </w:rPr>
            </w:pPr>
            <w:r>
              <w:rPr>
                <w:rFonts w:ascii="Times New Roman" w:hAnsi="Times New Roman" w:cs="Times New Roman"/>
                <w:szCs w:val="21"/>
              </w:rPr>
              <w:t>1567</w:t>
            </w:r>
          </w:p>
        </w:tc>
        <w:tc>
          <w:tcPr>
            <w:tcW w:w="936" w:type="dxa"/>
          </w:tcPr>
          <w:p w14:paraId="48EA1028" w14:textId="77777777" w:rsidR="00D5693D" w:rsidRDefault="001C19C0">
            <w:pPr>
              <w:jc w:val="center"/>
              <w:rPr>
                <w:rFonts w:ascii="Times New Roman" w:hAnsi="Times New Roman" w:cs="Times New Roman"/>
                <w:szCs w:val="21"/>
              </w:rPr>
            </w:pPr>
            <w:r>
              <w:rPr>
                <w:rFonts w:ascii="Times New Roman" w:hAnsi="Times New Roman" w:cs="Times New Roman"/>
                <w:szCs w:val="21"/>
              </w:rPr>
              <w:t>27.81</w:t>
            </w:r>
          </w:p>
        </w:tc>
        <w:tc>
          <w:tcPr>
            <w:tcW w:w="936" w:type="dxa"/>
          </w:tcPr>
          <w:p w14:paraId="567A9D34" w14:textId="77777777" w:rsidR="00D5693D" w:rsidRDefault="001C19C0">
            <w:pPr>
              <w:jc w:val="center"/>
              <w:rPr>
                <w:rFonts w:ascii="Times New Roman" w:hAnsi="Times New Roman" w:cs="Times New Roman"/>
                <w:szCs w:val="21"/>
              </w:rPr>
            </w:pPr>
            <w:r>
              <w:rPr>
                <w:rFonts w:ascii="Times New Roman" w:hAnsi="Times New Roman" w:cs="Times New Roman"/>
                <w:szCs w:val="21"/>
              </w:rPr>
              <w:t>1471</w:t>
            </w:r>
          </w:p>
        </w:tc>
        <w:tc>
          <w:tcPr>
            <w:tcW w:w="936" w:type="dxa"/>
          </w:tcPr>
          <w:p w14:paraId="38EDC974" w14:textId="77777777" w:rsidR="00D5693D" w:rsidRDefault="001C19C0">
            <w:pPr>
              <w:jc w:val="center"/>
              <w:rPr>
                <w:rFonts w:ascii="Times New Roman" w:hAnsi="Times New Roman" w:cs="Times New Roman"/>
                <w:szCs w:val="21"/>
              </w:rPr>
            </w:pPr>
            <w:r>
              <w:rPr>
                <w:rFonts w:ascii="Times New Roman" w:hAnsi="Times New Roman" w:cs="Times New Roman"/>
                <w:szCs w:val="21"/>
              </w:rPr>
              <w:t>19.98</w:t>
            </w:r>
          </w:p>
        </w:tc>
        <w:tc>
          <w:tcPr>
            <w:tcW w:w="936" w:type="dxa"/>
          </w:tcPr>
          <w:p w14:paraId="155640C2" w14:textId="77777777" w:rsidR="00D5693D" w:rsidRDefault="001C19C0">
            <w:pPr>
              <w:jc w:val="center"/>
              <w:rPr>
                <w:rFonts w:ascii="Times New Roman" w:hAnsi="Times New Roman" w:cs="Times New Roman"/>
                <w:szCs w:val="21"/>
              </w:rPr>
            </w:pPr>
            <w:r>
              <w:rPr>
                <w:rFonts w:ascii="Times New Roman" w:hAnsi="Times New Roman" w:cs="Times New Roman"/>
                <w:szCs w:val="21"/>
              </w:rPr>
              <w:t>1593</w:t>
            </w:r>
          </w:p>
        </w:tc>
        <w:tc>
          <w:tcPr>
            <w:tcW w:w="936" w:type="dxa"/>
          </w:tcPr>
          <w:p w14:paraId="28FF0F3F" w14:textId="77777777" w:rsidR="00D5693D" w:rsidRDefault="001C19C0">
            <w:pPr>
              <w:jc w:val="center"/>
              <w:rPr>
                <w:rFonts w:ascii="Times New Roman" w:hAnsi="Times New Roman" w:cs="Times New Roman"/>
                <w:szCs w:val="21"/>
              </w:rPr>
            </w:pPr>
            <w:r>
              <w:rPr>
                <w:rFonts w:ascii="Times New Roman" w:hAnsi="Times New Roman" w:cs="Times New Roman"/>
                <w:szCs w:val="21"/>
              </w:rPr>
              <w:t>29.93</w:t>
            </w:r>
          </w:p>
        </w:tc>
        <w:tc>
          <w:tcPr>
            <w:tcW w:w="936" w:type="dxa"/>
          </w:tcPr>
          <w:p w14:paraId="5BF8A346" w14:textId="77777777" w:rsidR="00D5693D" w:rsidRDefault="001C19C0">
            <w:pPr>
              <w:jc w:val="center"/>
              <w:rPr>
                <w:rFonts w:ascii="Times New Roman" w:hAnsi="Times New Roman" w:cs="Times New Roman"/>
                <w:szCs w:val="21"/>
              </w:rPr>
            </w:pPr>
            <w:r>
              <w:rPr>
                <w:rFonts w:ascii="Times New Roman" w:hAnsi="Times New Roman" w:cs="Times New Roman"/>
                <w:szCs w:val="21"/>
              </w:rPr>
              <w:t>1399</w:t>
            </w:r>
          </w:p>
        </w:tc>
        <w:tc>
          <w:tcPr>
            <w:tcW w:w="936" w:type="dxa"/>
          </w:tcPr>
          <w:p w14:paraId="6C9CA7E4" w14:textId="77777777" w:rsidR="00D5693D" w:rsidRDefault="001C19C0">
            <w:pPr>
              <w:jc w:val="center"/>
              <w:rPr>
                <w:rFonts w:ascii="Times New Roman" w:hAnsi="Times New Roman" w:cs="Times New Roman"/>
                <w:szCs w:val="21"/>
              </w:rPr>
            </w:pPr>
            <w:r>
              <w:rPr>
                <w:rFonts w:ascii="Times New Roman" w:hAnsi="Times New Roman" w:cs="Times New Roman"/>
                <w:szCs w:val="21"/>
              </w:rPr>
              <w:t>14.11</w:t>
            </w:r>
          </w:p>
        </w:tc>
        <w:tc>
          <w:tcPr>
            <w:tcW w:w="936" w:type="dxa"/>
          </w:tcPr>
          <w:p w14:paraId="50E1D282" w14:textId="77777777" w:rsidR="00D5693D" w:rsidRDefault="001C19C0">
            <w:pPr>
              <w:jc w:val="center"/>
              <w:rPr>
                <w:rFonts w:ascii="Times New Roman" w:hAnsi="Times New Roman" w:cs="Times New Roman"/>
                <w:szCs w:val="21"/>
              </w:rPr>
            </w:pPr>
            <w:r>
              <w:rPr>
                <w:rFonts w:ascii="Times New Roman" w:hAnsi="Times New Roman" w:cs="Times New Roman"/>
                <w:szCs w:val="21"/>
              </w:rPr>
              <w:t>1279</w:t>
            </w:r>
          </w:p>
        </w:tc>
        <w:tc>
          <w:tcPr>
            <w:tcW w:w="937" w:type="dxa"/>
          </w:tcPr>
          <w:p w14:paraId="0255A8A9" w14:textId="77777777" w:rsidR="00D5693D" w:rsidRDefault="001C19C0">
            <w:pPr>
              <w:jc w:val="center"/>
              <w:rPr>
                <w:rFonts w:ascii="Times New Roman" w:hAnsi="Times New Roman" w:cs="Times New Roman"/>
                <w:szCs w:val="21"/>
              </w:rPr>
            </w:pPr>
            <w:r>
              <w:rPr>
                <w:rFonts w:ascii="Times New Roman" w:hAnsi="Times New Roman" w:cs="Times New Roman"/>
                <w:szCs w:val="21"/>
              </w:rPr>
              <w:t>4.32</w:t>
            </w:r>
          </w:p>
        </w:tc>
      </w:tr>
      <w:tr w:rsidR="00D5693D" w14:paraId="4FD8316B" w14:textId="77777777">
        <w:trPr>
          <w:trHeight w:val="264"/>
          <w:jc w:val="center"/>
        </w:trPr>
        <w:tc>
          <w:tcPr>
            <w:tcW w:w="1398" w:type="dxa"/>
            <w:tcBorders>
              <w:left w:val="single" w:sz="4" w:space="0" w:color="auto"/>
            </w:tcBorders>
          </w:tcPr>
          <w:p w14:paraId="0761F03C" w14:textId="77777777" w:rsidR="00D5693D" w:rsidRDefault="001C19C0">
            <w:pPr>
              <w:jc w:val="center"/>
              <w:rPr>
                <w:rFonts w:ascii="Times New Roman" w:hAnsi="Times New Roman" w:cs="Times New Roman"/>
                <w:szCs w:val="21"/>
              </w:rPr>
            </w:pPr>
            <w:r>
              <w:rPr>
                <w:rFonts w:ascii="Times New Roman" w:hAnsi="Times New Roman" w:cs="Times New Roman"/>
                <w:szCs w:val="21"/>
              </w:rPr>
              <w:t>Average</w:t>
            </w:r>
          </w:p>
        </w:tc>
        <w:tc>
          <w:tcPr>
            <w:tcW w:w="936" w:type="dxa"/>
          </w:tcPr>
          <w:p w14:paraId="5349CFE3" w14:textId="77777777" w:rsidR="00D5693D" w:rsidRDefault="001C19C0">
            <w:pPr>
              <w:jc w:val="center"/>
              <w:rPr>
                <w:rFonts w:ascii="Times New Roman" w:hAnsi="Times New Roman" w:cs="Times New Roman"/>
                <w:szCs w:val="21"/>
              </w:rPr>
            </w:pPr>
            <w:r>
              <w:rPr>
                <w:rFonts w:ascii="Times New Roman" w:hAnsi="Times New Roman" w:cs="Times New Roman"/>
                <w:szCs w:val="21"/>
              </w:rPr>
              <w:t>946.43</w:t>
            </w:r>
          </w:p>
        </w:tc>
        <w:tc>
          <w:tcPr>
            <w:tcW w:w="936" w:type="dxa"/>
          </w:tcPr>
          <w:p w14:paraId="51B92A1B" w14:textId="77777777" w:rsidR="00D5693D" w:rsidRDefault="00D5693D">
            <w:pPr>
              <w:jc w:val="center"/>
              <w:rPr>
                <w:rFonts w:ascii="Times New Roman" w:hAnsi="Times New Roman" w:cs="Times New Roman"/>
                <w:szCs w:val="21"/>
              </w:rPr>
            </w:pPr>
          </w:p>
        </w:tc>
        <w:tc>
          <w:tcPr>
            <w:tcW w:w="936" w:type="dxa"/>
          </w:tcPr>
          <w:p w14:paraId="47912433" w14:textId="77777777" w:rsidR="00D5693D" w:rsidRDefault="001C19C0">
            <w:pPr>
              <w:jc w:val="center"/>
              <w:rPr>
                <w:rFonts w:ascii="Times New Roman" w:hAnsi="Times New Roman" w:cs="Times New Roman"/>
                <w:szCs w:val="21"/>
              </w:rPr>
            </w:pPr>
            <w:r>
              <w:rPr>
                <w:rFonts w:ascii="Times New Roman" w:hAnsi="Times New Roman" w:cs="Times New Roman"/>
                <w:szCs w:val="21"/>
              </w:rPr>
              <w:t>1056.29</w:t>
            </w:r>
          </w:p>
        </w:tc>
        <w:tc>
          <w:tcPr>
            <w:tcW w:w="936" w:type="dxa"/>
          </w:tcPr>
          <w:p w14:paraId="2626A2ED" w14:textId="77777777" w:rsidR="00D5693D" w:rsidRDefault="00D5693D">
            <w:pPr>
              <w:jc w:val="center"/>
              <w:rPr>
                <w:rFonts w:ascii="Times New Roman" w:hAnsi="Times New Roman" w:cs="Times New Roman"/>
                <w:szCs w:val="21"/>
              </w:rPr>
            </w:pPr>
          </w:p>
        </w:tc>
        <w:tc>
          <w:tcPr>
            <w:tcW w:w="936" w:type="dxa"/>
          </w:tcPr>
          <w:p w14:paraId="3345353E" w14:textId="77777777" w:rsidR="00D5693D" w:rsidRDefault="001C19C0">
            <w:pPr>
              <w:jc w:val="center"/>
              <w:rPr>
                <w:rFonts w:ascii="Times New Roman" w:hAnsi="Times New Roman" w:cs="Times New Roman"/>
                <w:szCs w:val="21"/>
              </w:rPr>
            </w:pPr>
            <w:r>
              <w:rPr>
                <w:rFonts w:ascii="Times New Roman" w:hAnsi="Times New Roman" w:cs="Times New Roman"/>
                <w:szCs w:val="21"/>
              </w:rPr>
              <w:t>1210.79</w:t>
            </w:r>
          </w:p>
        </w:tc>
        <w:tc>
          <w:tcPr>
            <w:tcW w:w="936" w:type="dxa"/>
          </w:tcPr>
          <w:p w14:paraId="01184885" w14:textId="77777777" w:rsidR="00D5693D" w:rsidRDefault="00D5693D">
            <w:pPr>
              <w:jc w:val="center"/>
              <w:rPr>
                <w:rFonts w:ascii="Times New Roman" w:hAnsi="Times New Roman" w:cs="Times New Roman"/>
                <w:szCs w:val="21"/>
              </w:rPr>
            </w:pPr>
          </w:p>
        </w:tc>
        <w:tc>
          <w:tcPr>
            <w:tcW w:w="936" w:type="dxa"/>
          </w:tcPr>
          <w:p w14:paraId="1BA2C440" w14:textId="77777777" w:rsidR="00D5693D" w:rsidRDefault="001C19C0">
            <w:pPr>
              <w:jc w:val="center"/>
              <w:rPr>
                <w:rFonts w:ascii="Times New Roman" w:hAnsi="Times New Roman" w:cs="Times New Roman"/>
                <w:szCs w:val="21"/>
              </w:rPr>
            </w:pPr>
            <w:r>
              <w:rPr>
                <w:rFonts w:ascii="Times New Roman" w:hAnsi="Times New Roman" w:cs="Times New Roman"/>
                <w:szCs w:val="21"/>
              </w:rPr>
              <w:t>1063.29</w:t>
            </w:r>
          </w:p>
        </w:tc>
        <w:tc>
          <w:tcPr>
            <w:tcW w:w="936" w:type="dxa"/>
          </w:tcPr>
          <w:p w14:paraId="4E4F8BFD" w14:textId="77777777" w:rsidR="00D5693D" w:rsidRDefault="00D5693D">
            <w:pPr>
              <w:jc w:val="center"/>
              <w:rPr>
                <w:rFonts w:ascii="Times New Roman" w:hAnsi="Times New Roman" w:cs="Times New Roman"/>
                <w:szCs w:val="21"/>
              </w:rPr>
            </w:pPr>
          </w:p>
        </w:tc>
        <w:tc>
          <w:tcPr>
            <w:tcW w:w="936" w:type="dxa"/>
          </w:tcPr>
          <w:p w14:paraId="5CBA4BDA" w14:textId="77777777" w:rsidR="00D5693D" w:rsidRDefault="001C19C0">
            <w:pPr>
              <w:jc w:val="center"/>
              <w:rPr>
                <w:rFonts w:ascii="Times New Roman" w:hAnsi="Times New Roman" w:cs="Times New Roman"/>
                <w:szCs w:val="21"/>
              </w:rPr>
            </w:pPr>
            <w:r>
              <w:rPr>
                <w:rFonts w:ascii="Times New Roman" w:hAnsi="Times New Roman" w:cs="Times New Roman"/>
                <w:szCs w:val="21"/>
              </w:rPr>
              <w:t>1104.07</w:t>
            </w:r>
          </w:p>
        </w:tc>
        <w:tc>
          <w:tcPr>
            <w:tcW w:w="936" w:type="dxa"/>
          </w:tcPr>
          <w:p w14:paraId="71FCD1BE" w14:textId="77777777" w:rsidR="00D5693D" w:rsidRDefault="00D5693D">
            <w:pPr>
              <w:jc w:val="center"/>
              <w:rPr>
                <w:rFonts w:ascii="Times New Roman" w:hAnsi="Times New Roman" w:cs="Times New Roman"/>
                <w:szCs w:val="21"/>
              </w:rPr>
            </w:pPr>
          </w:p>
        </w:tc>
        <w:tc>
          <w:tcPr>
            <w:tcW w:w="936" w:type="dxa"/>
          </w:tcPr>
          <w:p w14:paraId="0B076747" w14:textId="77777777" w:rsidR="00D5693D" w:rsidRDefault="001C19C0">
            <w:pPr>
              <w:jc w:val="center"/>
              <w:rPr>
                <w:rFonts w:ascii="Times New Roman" w:hAnsi="Times New Roman" w:cs="Times New Roman"/>
                <w:szCs w:val="21"/>
              </w:rPr>
            </w:pPr>
            <w:r>
              <w:rPr>
                <w:rFonts w:ascii="Times New Roman" w:hAnsi="Times New Roman" w:cs="Times New Roman"/>
                <w:szCs w:val="21"/>
              </w:rPr>
              <w:t>1184.29</w:t>
            </w:r>
          </w:p>
        </w:tc>
        <w:tc>
          <w:tcPr>
            <w:tcW w:w="936" w:type="dxa"/>
          </w:tcPr>
          <w:p w14:paraId="3611CF02" w14:textId="77777777" w:rsidR="00D5693D" w:rsidRDefault="00D5693D">
            <w:pPr>
              <w:jc w:val="center"/>
              <w:rPr>
                <w:rFonts w:ascii="Times New Roman" w:hAnsi="Times New Roman" w:cs="Times New Roman"/>
                <w:szCs w:val="21"/>
              </w:rPr>
            </w:pPr>
          </w:p>
        </w:tc>
        <w:tc>
          <w:tcPr>
            <w:tcW w:w="936" w:type="dxa"/>
          </w:tcPr>
          <w:p w14:paraId="643F4CC0" w14:textId="77777777" w:rsidR="00D5693D" w:rsidRDefault="001C19C0">
            <w:pPr>
              <w:jc w:val="center"/>
              <w:rPr>
                <w:rFonts w:ascii="Times New Roman" w:hAnsi="Times New Roman" w:cs="Times New Roman"/>
                <w:szCs w:val="21"/>
              </w:rPr>
            </w:pPr>
            <w:r>
              <w:rPr>
                <w:rFonts w:ascii="Times New Roman" w:hAnsi="Times New Roman" w:cs="Times New Roman"/>
                <w:szCs w:val="21"/>
              </w:rPr>
              <w:t>1012.43</w:t>
            </w:r>
          </w:p>
        </w:tc>
        <w:tc>
          <w:tcPr>
            <w:tcW w:w="937" w:type="dxa"/>
          </w:tcPr>
          <w:p w14:paraId="6B705776" w14:textId="77777777" w:rsidR="00D5693D" w:rsidRDefault="00D5693D">
            <w:pPr>
              <w:jc w:val="center"/>
              <w:rPr>
                <w:rFonts w:ascii="Times New Roman" w:hAnsi="Times New Roman" w:cs="Times New Roman"/>
                <w:szCs w:val="21"/>
              </w:rPr>
            </w:pPr>
          </w:p>
        </w:tc>
      </w:tr>
      <w:tr w:rsidR="00D5693D" w14:paraId="13B34EEA" w14:textId="77777777">
        <w:trPr>
          <w:trHeight w:val="269"/>
          <w:jc w:val="center"/>
        </w:trPr>
        <w:tc>
          <w:tcPr>
            <w:tcW w:w="1398" w:type="dxa"/>
            <w:tcBorders>
              <w:left w:val="single" w:sz="4" w:space="0" w:color="auto"/>
            </w:tcBorders>
          </w:tcPr>
          <w:p w14:paraId="33ECB0E9" w14:textId="77777777" w:rsidR="00D5693D" w:rsidRDefault="001C19C0">
            <w:pPr>
              <w:jc w:val="center"/>
              <w:rPr>
                <w:rFonts w:ascii="Times New Roman" w:hAnsi="Times New Roman" w:cs="Times New Roman"/>
                <w:szCs w:val="21"/>
              </w:rPr>
            </w:pPr>
            <w:r>
              <w:rPr>
                <w:rFonts w:ascii="Times New Roman" w:hAnsi="Times New Roman" w:cs="Times New Roman"/>
                <w:szCs w:val="21"/>
              </w:rPr>
              <w:t>Deviation %</w:t>
            </w:r>
          </w:p>
        </w:tc>
        <w:tc>
          <w:tcPr>
            <w:tcW w:w="936" w:type="dxa"/>
          </w:tcPr>
          <w:p w14:paraId="1A4BA8B9" w14:textId="77777777" w:rsidR="00D5693D" w:rsidRDefault="001C19C0">
            <w:pPr>
              <w:jc w:val="center"/>
              <w:rPr>
                <w:rFonts w:ascii="Times New Roman" w:hAnsi="Times New Roman" w:cs="Times New Roman"/>
                <w:szCs w:val="21"/>
              </w:rPr>
            </w:pPr>
            <w:r>
              <w:rPr>
                <w:rFonts w:ascii="Times New Roman" w:hAnsi="Times New Roman" w:cs="Times New Roman"/>
                <w:szCs w:val="21"/>
              </w:rPr>
              <w:t>0.00</w:t>
            </w:r>
          </w:p>
        </w:tc>
        <w:tc>
          <w:tcPr>
            <w:tcW w:w="936" w:type="dxa"/>
          </w:tcPr>
          <w:p w14:paraId="63947F05" w14:textId="77777777" w:rsidR="00D5693D" w:rsidRDefault="00D5693D">
            <w:pPr>
              <w:jc w:val="center"/>
              <w:rPr>
                <w:rFonts w:ascii="Times New Roman" w:hAnsi="Times New Roman" w:cs="Times New Roman"/>
                <w:szCs w:val="21"/>
              </w:rPr>
            </w:pPr>
          </w:p>
        </w:tc>
        <w:tc>
          <w:tcPr>
            <w:tcW w:w="936" w:type="dxa"/>
          </w:tcPr>
          <w:p w14:paraId="52D9DD66" w14:textId="77777777" w:rsidR="00D5693D" w:rsidRDefault="001C19C0">
            <w:pPr>
              <w:jc w:val="center"/>
              <w:rPr>
                <w:rFonts w:ascii="Times New Roman" w:hAnsi="Times New Roman" w:cs="Times New Roman"/>
                <w:szCs w:val="21"/>
              </w:rPr>
            </w:pPr>
            <w:r>
              <w:rPr>
                <w:rFonts w:ascii="Times New Roman" w:hAnsi="Times New Roman" w:cs="Times New Roman"/>
                <w:szCs w:val="21"/>
              </w:rPr>
              <w:t>11.61</w:t>
            </w:r>
          </w:p>
        </w:tc>
        <w:tc>
          <w:tcPr>
            <w:tcW w:w="936" w:type="dxa"/>
          </w:tcPr>
          <w:p w14:paraId="0B0F7231" w14:textId="77777777" w:rsidR="00D5693D" w:rsidRDefault="00D5693D">
            <w:pPr>
              <w:jc w:val="center"/>
              <w:rPr>
                <w:rFonts w:ascii="Times New Roman" w:hAnsi="Times New Roman" w:cs="Times New Roman"/>
                <w:szCs w:val="21"/>
              </w:rPr>
            </w:pPr>
          </w:p>
        </w:tc>
        <w:tc>
          <w:tcPr>
            <w:tcW w:w="936" w:type="dxa"/>
          </w:tcPr>
          <w:p w14:paraId="6A9C76FF" w14:textId="77777777" w:rsidR="00D5693D" w:rsidRDefault="001C19C0">
            <w:pPr>
              <w:jc w:val="center"/>
              <w:rPr>
                <w:rFonts w:ascii="Times New Roman" w:hAnsi="Times New Roman" w:cs="Times New Roman"/>
                <w:szCs w:val="21"/>
              </w:rPr>
            </w:pPr>
            <w:r>
              <w:rPr>
                <w:rFonts w:ascii="Times New Roman" w:hAnsi="Times New Roman" w:cs="Times New Roman"/>
                <w:szCs w:val="21"/>
              </w:rPr>
              <w:t>27.93</w:t>
            </w:r>
          </w:p>
        </w:tc>
        <w:tc>
          <w:tcPr>
            <w:tcW w:w="936" w:type="dxa"/>
          </w:tcPr>
          <w:p w14:paraId="0F8E137E" w14:textId="77777777" w:rsidR="00D5693D" w:rsidRDefault="00D5693D">
            <w:pPr>
              <w:jc w:val="center"/>
              <w:rPr>
                <w:rFonts w:ascii="Times New Roman" w:hAnsi="Times New Roman" w:cs="Times New Roman"/>
                <w:szCs w:val="21"/>
              </w:rPr>
            </w:pPr>
          </w:p>
        </w:tc>
        <w:tc>
          <w:tcPr>
            <w:tcW w:w="936" w:type="dxa"/>
          </w:tcPr>
          <w:p w14:paraId="588E901B" w14:textId="77777777" w:rsidR="00D5693D" w:rsidRDefault="001C19C0">
            <w:pPr>
              <w:jc w:val="center"/>
              <w:rPr>
                <w:rFonts w:ascii="Times New Roman" w:hAnsi="Times New Roman" w:cs="Times New Roman"/>
                <w:szCs w:val="21"/>
              </w:rPr>
            </w:pPr>
            <w:r>
              <w:rPr>
                <w:rFonts w:ascii="Times New Roman" w:hAnsi="Times New Roman" w:cs="Times New Roman"/>
                <w:szCs w:val="21"/>
              </w:rPr>
              <w:t>12.35</w:t>
            </w:r>
          </w:p>
        </w:tc>
        <w:tc>
          <w:tcPr>
            <w:tcW w:w="936" w:type="dxa"/>
          </w:tcPr>
          <w:p w14:paraId="703B32A6" w14:textId="77777777" w:rsidR="00D5693D" w:rsidRDefault="00D5693D">
            <w:pPr>
              <w:jc w:val="center"/>
              <w:rPr>
                <w:rFonts w:ascii="Times New Roman" w:hAnsi="Times New Roman" w:cs="Times New Roman"/>
                <w:szCs w:val="21"/>
              </w:rPr>
            </w:pPr>
          </w:p>
        </w:tc>
        <w:tc>
          <w:tcPr>
            <w:tcW w:w="936" w:type="dxa"/>
          </w:tcPr>
          <w:p w14:paraId="2A12F827" w14:textId="77777777" w:rsidR="00D5693D" w:rsidRDefault="001C19C0">
            <w:pPr>
              <w:jc w:val="center"/>
              <w:rPr>
                <w:rFonts w:ascii="Times New Roman" w:hAnsi="Times New Roman" w:cs="Times New Roman"/>
                <w:szCs w:val="21"/>
              </w:rPr>
            </w:pPr>
            <w:r>
              <w:rPr>
                <w:rFonts w:ascii="Times New Roman" w:hAnsi="Times New Roman" w:cs="Times New Roman"/>
                <w:szCs w:val="21"/>
              </w:rPr>
              <w:t>16.66</w:t>
            </w:r>
          </w:p>
        </w:tc>
        <w:tc>
          <w:tcPr>
            <w:tcW w:w="936" w:type="dxa"/>
          </w:tcPr>
          <w:p w14:paraId="34C6AEBC" w14:textId="77777777" w:rsidR="00D5693D" w:rsidRDefault="00D5693D">
            <w:pPr>
              <w:jc w:val="center"/>
              <w:rPr>
                <w:rFonts w:ascii="Times New Roman" w:hAnsi="Times New Roman" w:cs="Times New Roman"/>
                <w:szCs w:val="21"/>
              </w:rPr>
            </w:pPr>
          </w:p>
        </w:tc>
        <w:tc>
          <w:tcPr>
            <w:tcW w:w="936" w:type="dxa"/>
          </w:tcPr>
          <w:p w14:paraId="452A2F79" w14:textId="77777777" w:rsidR="00D5693D" w:rsidRDefault="001C19C0">
            <w:pPr>
              <w:jc w:val="center"/>
              <w:rPr>
                <w:rFonts w:ascii="Times New Roman" w:hAnsi="Times New Roman" w:cs="Times New Roman"/>
                <w:szCs w:val="21"/>
              </w:rPr>
            </w:pPr>
            <w:r>
              <w:rPr>
                <w:rFonts w:ascii="Times New Roman" w:hAnsi="Times New Roman" w:cs="Times New Roman"/>
                <w:szCs w:val="21"/>
              </w:rPr>
              <w:t>25.13</w:t>
            </w:r>
          </w:p>
        </w:tc>
        <w:tc>
          <w:tcPr>
            <w:tcW w:w="936" w:type="dxa"/>
          </w:tcPr>
          <w:p w14:paraId="7E6C123D" w14:textId="77777777" w:rsidR="00D5693D" w:rsidRDefault="00D5693D">
            <w:pPr>
              <w:jc w:val="center"/>
              <w:rPr>
                <w:rFonts w:ascii="Times New Roman" w:hAnsi="Times New Roman" w:cs="Times New Roman"/>
                <w:szCs w:val="21"/>
              </w:rPr>
            </w:pPr>
          </w:p>
        </w:tc>
        <w:tc>
          <w:tcPr>
            <w:tcW w:w="936" w:type="dxa"/>
          </w:tcPr>
          <w:p w14:paraId="1304B3D6" w14:textId="77777777" w:rsidR="00D5693D" w:rsidRDefault="001C19C0">
            <w:pPr>
              <w:jc w:val="center"/>
              <w:rPr>
                <w:rFonts w:ascii="Times New Roman" w:hAnsi="Times New Roman" w:cs="Times New Roman"/>
                <w:szCs w:val="21"/>
              </w:rPr>
            </w:pPr>
            <w:r>
              <w:rPr>
                <w:rFonts w:ascii="Times New Roman" w:hAnsi="Times New Roman" w:cs="Times New Roman"/>
                <w:szCs w:val="21"/>
              </w:rPr>
              <w:t>6.97</w:t>
            </w:r>
          </w:p>
        </w:tc>
        <w:tc>
          <w:tcPr>
            <w:tcW w:w="937" w:type="dxa"/>
          </w:tcPr>
          <w:p w14:paraId="3673CE04" w14:textId="77777777" w:rsidR="00D5693D" w:rsidRDefault="00D5693D">
            <w:pPr>
              <w:jc w:val="center"/>
              <w:rPr>
                <w:rFonts w:ascii="Times New Roman" w:hAnsi="Times New Roman" w:cs="Times New Roman"/>
                <w:szCs w:val="21"/>
              </w:rPr>
            </w:pPr>
          </w:p>
        </w:tc>
      </w:tr>
    </w:tbl>
    <w:p w14:paraId="60E72A38" w14:textId="77777777" w:rsidR="00D5693D" w:rsidRDefault="001C19C0">
      <w:pPr>
        <w:jc w:val="left"/>
        <w:rPr>
          <w:rFonts w:ascii="Times New Roman" w:hAnsi="Times New Roman" w:cs="Times New Roman"/>
          <w:szCs w:val="21"/>
        </w:rPr>
        <w:sectPr w:rsidR="00D5693D">
          <w:pgSz w:w="16838" w:h="11906" w:orient="landscape"/>
          <w:pgMar w:top="1803" w:right="1440" w:bottom="1803" w:left="1440" w:header="851" w:footer="992" w:gutter="0"/>
          <w:cols w:space="0"/>
          <w:docGrid w:type="lines" w:linePitch="319"/>
        </w:sectPr>
      </w:pPr>
      <w:r>
        <w:rPr>
          <w:rFonts w:ascii="Times New Roman" w:hAnsi="Times New Roman" w:cs="Times New Roman"/>
          <w:i/>
          <w:iCs/>
          <w:szCs w:val="21"/>
        </w:rPr>
        <w:t>D</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 xml:space="preserve"> = (Obtained Average - Best Average)/Best Average</w:t>
      </w:r>
    </w:p>
    <w:p w14:paraId="1F4B7D90" w14:textId="77777777" w:rsidR="00D5693D" w:rsidRDefault="001C19C0">
      <w:pPr>
        <w:jc w:val="center"/>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114300" distR="114300" wp14:anchorId="1B667536" wp14:editId="44AB6771">
            <wp:extent cx="5266690" cy="2633345"/>
            <wp:effectExtent l="0" t="0" r="10160" b="14605"/>
            <wp:docPr id="4" name="图片 4"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mparison"/>
                    <pic:cNvPicPr>
                      <a:picLocks noChangeAspect="1"/>
                    </pic:cNvPicPr>
                  </pic:nvPicPr>
                  <pic:blipFill>
                    <a:blip r:embed="rId41"/>
                    <a:stretch>
                      <a:fillRect/>
                    </a:stretch>
                  </pic:blipFill>
                  <pic:spPr>
                    <a:xfrm>
                      <a:off x="0" y="0"/>
                      <a:ext cx="5266690" cy="2633345"/>
                    </a:xfrm>
                    <a:prstGeom prst="rect">
                      <a:avLst/>
                    </a:prstGeom>
                  </pic:spPr>
                </pic:pic>
              </a:graphicData>
            </a:graphic>
          </wp:inline>
        </w:drawing>
      </w:r>
    </w:p>
    <w:p w14:paraId="2E1CC146" w14:textId="77777777" w:rsidR="00D5693D" w:rsidRDefault="001C19C0">
      <w:pPr>
        <w:jc w:val="center"/>
        <w:rPr>
          <w:rFonts w:ascii="Times New Roman" w:hAnsi="Times New Roman" w:cs="Times New Roman"/>
          <w:color w:val="0000FF"/>
          <w:szCs w:val="21"/>
        </w:rPr>
      </w:pPr>
      <w:r>
        <w:rPr>
          <w:rFonts w:ascii="Times New Roman" w:hAnsi="Times New Roman" w:cs="Times New Roman"/>
          <w:color w:val="0000FF"/>
          <w:szCs w:val="21"/>
        </w:rPr>
        <w:t xml:space="preserve">Figure </w:t>
      </w:r>
      <w:r>
        <w:rPr>
          <w:rFonts w:ascii="Times New Roman" w:hAnsi="Times New Roman" w:cs="Times New Roman" w:hint="eastAsia"/>
          <w:color w:val="0000FF"/>
          <w:szCs w:val="21"/>
        </w:rPr>
        <w:t>9</w:t>
      </w:r>
      <w:r>
        <w:rPr>
          <w:rFonts w:ascii="Times New Roman" w:hAnsi="Times New Roman" w:cs="Times New Roman"/>
          <w:color w:val="0000FF"/>
          <w:szCs w:val="21"/>
        </w:rPr>
        <w:t>. Comparison of the proposed method and dispatching ru</w:t>
      </w:r>
      <w:r>
        <w:rPr>
          <w:rFonts w:ascii="Times New Roman" w:hAnsi="Times New Roman" w:cs="Times New Roman" w:hint="eastAsia"/>
          <w:color w:val="0000FF"/>
          <w:szCs w:val="21"/>
        </w:rPr>
        <w:t>les.</w:t>
      </w:r>
    </w:p>
    <w:p w14:paraId="202F6A9B" w14:textId="77777777" w:rsidR="00D5693D" w:rsidRDefault="00D5693D">
      <w:pPr>
        <w:jc w:val="left"/>
        <w:rPr>
          <w:rFonts w:ascii="Times New Roman" w:hAnsi="Times New Roman" w:cs="Times New Roman"/>
          <w:szCs w:val="21"/>
        </w:rPr>
      </w:pPr>
    </w:p>
    <w:p w14:paraId="56197D6C" w14:textId="77777777" w:rsidR="00D5693D" w:rsidRDefault="001C19C0">
      <w:pPr>
        <w:jc w:val="left"/>
        <w:rPr>
          <w:rFonts w:ascii="Times New Roman" w:hAnsi="Times New Roman" w:cs="Times New Roman"/>
          <w:color w:val="0000FF"/>
          <w:szCs w:val="21"/>
        </w:rPr>
      </w:pPr>
      <w:r>
        <w:rPr>
          <w:rFonts w:ascii="Times New Roman" w:hAnsi="Times New Roman" w:cs="Times New Roman"/>
          <w:szCs w:val="21"/>
        </w:rPr>
        <w:t xml:space="preserve">Table </w:t>
      </w:r>
      <w:r>
        <w:rPr>
          <w:rFonts w:ascii="Times New Roman" w:hAnsi="Times New Roman" w:cs="Times New Roman" w:hint="eastAsia"/>
          <w:szCs w:val="21"/>
        </w:rPr>
        <w:t>6</w:t>
      </w:r>
      <w:r>
        <w:rPr>
          <w:rFonts w:ascii="Times New Roman" w:hAnsi="Times New Roman" w:cs="Times New Roman"/>
          <w:szCs w:val="21"/>
        </w:rPr>
        <w:t xml:space="preserve"> </w:t>
      </w:r>
      <w:r>
        <w:rPr>
          <w:rFonts w:ascii="Times New Roman" w:hAnsi="Times New Roman" w:cs="Times New Roman" w:hint="eastAsia"/>
          <w:szCs w:val="21"/>
        </w:rPr>
        <w:t>Machine utilization</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of the proposed method </w:t>
      </w:r>
      <w:r>
        <w:rPr>
          <w:rFonts w:ascii="Times New Roman" w:hAnsi="Times New Roman" w:cs="Times New Roman" w:hint="eastAsia"/>
          <w:szCs w:val="21"/>
        </w:rPr>
        <w:t>and</w:t>
      </w:r>
      <w:r>
        <w:rPr>
          <w:rFonts w:ascii="Times New Roman" w:hAnsi="Times New Roman" w:cs="Times New Roman"/>
          <w:szCs w:val="21"/>
        </w:rPr>
        <w:t xml:space="preserve"> dispatching rules in the DJSP instan</w:t>
      </w:r>
      <w:r>
        <w:rPr>
          <w:rFonts w:ascii="Times New Roman" w:hAnsi="Times New Roman" w:cs="Times New Roman" w:hint="eastAsia"/>
          <w:szCs w:val="21"/>
        </w:rPr>
        <w:t>c</w:t>
      </w:r>
      <w:r>
        <w:rPr>
          <w:rFonts w:ascii="Times New Roman" w:hAnsi="Times New Roman" w:cs="Times New Roman"/>
          <w:szCs w:val="21"/>
        </w:rPr>
        <w:t>es.</w:t>
      </w:r>
    </w:p>
    <w:tbl>
      <w:tblPr>
        <w:tblStyle w:val="a8"/>
        <w:tblW w:w="10710" w:type="dxa"/>
        <w:tblInd w:w="-1104" w:type="dxa"/>
        <w:tblLayout w:type="fixed"/>
        <w:tblLook w:val="04A0" w:firstRow="1" w:lastRow="0" w:firstColumn="1" w:lastColumn="0" w:noHBand="0" w:noVBand="1"/>
      </w:tblPr>
      <w:tblGrid>
        <w:gridCol w:w="1365"/>
        <w:gridCol w:w="1407"/>
        <w:gridCol w:w="1323"/>
        <w:gridCol w:w="1323"/>
        <w:gridCol w:w="1323"/>
        <w:gridCol w:w="1323"/>
        <w:gridCol w:w="1323"/>
        <w:gridCol w:w="1323"/>
      </w:tblGrid>
      <w:tr w:rsidR="00D5693D" w14:paraId="475C2628" w14:textId="77777777">
        <w:tc>
          <w:tcPr>
            <w:tcW w:w="1365" w:type="dxa"/>
          </w:tcPr>
          <w:p w14:paraId="2AED6C28"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Problem</w:t>
            </w:r>
            <w:r>
              <w:rPr>
                <w:rFonts w:ascii="Times New Roman" w:hAnsi="Times New Roman" w:cs="Times New Roman" w:hint="eastAsia"/>
                <w:szCs w:val="21"/>
              </w:rPr>
              <w:t xml:space="preserve"> </w:t>
            </w:r>
            <w:r>
              <w:rPr>
                <w:rFonts w:ascii="Times New Roman" w:hAnsi="Times New Roman" w:cs="Times New Roman"/>
                <w:szCs w:val="21"/>
              </w:rPr>
              <w:t>Size</w:t>
            </w:r>
          </w:p>
        </w:tc>
        <w:tc>
          <w:tcPr>
            <w:tcW w:w="1407" w:type="dxa"/>
          </w:tcPr>
          <w:p w14:paraId="715AFECA" w14:textId="77777777" w:rsidR="00D5693D" w:rsidRDefault="001C19C0">
            <w:pPr>
              <w:jc w:val="center"/>
              <w:rPr>
                <w:rFonts w:ascii="Times New Roman" w:hAnsi="Times New Roman" w:cs="Times New Roman"/>
                <w:color w:val="0000FF"/>
                <w:szCs w:val="21"/>
              </w:rPr>
            </w:pPr>
            <w:r>
              <w:rPr>
                <w:rFonts w:ascii="Times New Roman" w:hAnsi="Times New Roman" w:cs="Times New Roman" w:hint="eastAsia"/>
                <w:szCs w:val="21"/>
              </w:rPr>
              <w:t>MCTS-ERM</w:t>
            </w:r>
          </w:p>
        </w:tc>
        <w:tc>
          <w:tcPr>
            <w:tcW w:w="1323" w:type="dxa"/>
          </w:tcPr>
          <w:p w14:paraId="4AED776E"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SPT</w:t>
            </w:r>
          </w:p>
        </w:tc>
        <w:tc>
          <w:tcPr>
            <w:tcW w:w="1323" w:type="dxa"/>
          </w:tcPr>
          <w:p w14:paraId="130B8E1B"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LPT</w:t>
            </w:r>
          </w:p>
        </w:tc>
        <w:tc>
          <w:tcPr>
            <w:tcW w:w="1323" w:type="dxa"/>
          </w:tcPr>
          <w:p w14:paraId="3D575ECD"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FIFO</w:t>
            </w:r>
          </w:p>
        </w:tc>
        <w:tc>
          <w:tcPr>
            <w:tcW w:w="1323" w:type="dxa"/>
          </w:tcPr>
          <w:p w14:paraId="5BDCB2C4"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LIFO</w:t>
            </w:r>
          </w:p>
        </w:tc>
        <w:tc>
          <w:tcPr>
            <w:tcW w:w="1323" w:type="dxa"/>
          </w:tcPr>
          <w:p w14:paraId="3CC2F04E"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SRPT</w:t>
            </w:r>
          </w:p>
        </w:tc>
        <w:tc>
          <w:tcPr>
            <w:tcW w:w="1323" w:type="dxa"/>
          </w:tcPr>
          <w:p w14:paraId="1D89B7C8"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LRPT</w:t>
            </w:r>
          </w:p>
        </w:tc>
      </w:tr>
      <w:tr w:rsidR="00D5693D" w14:paraId="05263E1A" w14:textId="77777777">
        <w:tc>
          <w:tcPr>
            <w:tcW w:w="1365" w:type="dxa"/>
          </w:tcPr>
          <w:p w14:paraId="3530B6B5"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6×5</w:t>
            </w:r>
          </w:p>
        </w:tc>
        <w:tc>
          <w:tcPr>
            <w:tcW w:w="1407" w:type="dxa"/>
          </w:tcPr>
          <w:p w14:paraId="28DDFFFE"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69.10</w:t>
            </w:r>
          </w:p>
        </w:tc>
        <w:tc>
          <w:tcPr>
            <w:tcW w:w="1323" w:type="dxa"/>
          </w:tcPr>
          <w:p w14:paraId="67B27CA0"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63.64</w:t>
            </w:r>
          </w:p>
        </w:tc>
        <w:tc>
          <w:tcPr>
            <w:tcW w:w="1323" w:type="dxa"/>
          </w:tcPr>
          <w:p w14:paraId="4563FFA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63.92</w:t>
            </w:r>
          </w:p>
        </w:tc>
        <w:tc>
          <w:tcPr>
            <w:tcW w:w="1323" w:type="dxa"/>
          </w:tcPr>
          <w:p w14:paraId="2853C1B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62.45</w:t>
            </w:r>
          </w:p>
        </w:tc>
        <w:tc>
          <w:tcPr>
            <w:tcW w:w="1323" w:type="dxa"/>
          </w:tcPr>
          <w:p w14:paraId="303AB88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67.36</w:t>
            </w:r>
          </w:p>
        </w:tc>
        <w:tc>
          <w:tcPr>
            <w:tcW w:w="1323" w:type="dxa"/>
          </w:tcPr>
          <w:p w14:paraId="57C7193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62.45</w:t>
            </w:r>
          </w:p>
        </w:tc>
        <w:tc>
          <w:tcPr>
            <w:tcW w:w="1323" w:type="dxa"/>
          </w:tcPr>
          <w:p w14:paraId="0C1E6570"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69.07</w:t>
            </w:r>
          </w:p>
        </w:tc>
      </w:tr>
      <w:tr w:rsidR="00D5693D" w14:paraId="2DFEC555" w14:textId="77777777">
        <w:tc>
          <w:tcPr>
            <w:tcW w:w="1365" w:type="dxa"/>
          </w:tcPr>
          <w:p w14:paraId="272918B4"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6×5</w:t>
            </w:r>
          </w:p>
        </w:tc>
        <w:tc>
          <w:tcPr>
            <w:tcW w:w="1407" w:type="dxa"/>
          </w:tcPr>
          <w:p w14:paraId="6EA5802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73.49</w:t>
            </w:r>
          </w:p>
        </w:tc>
        <w:tc>
          <w:tcPr>
            <w:tcW w:w="1323" w:type="dxa"/>
          </w:tcPr>
          <w:p w14:paraId="5E31BB3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70.40</w:t>
            </w:r>
          </w:p>
        </w:tc>
        <w:tc>
          <w:tcPr>
            <w:tcW w:w="1323" w:type="dxa"/>
          </w:tcPr>
          <w:p w14:paraId="34E93588"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64.56</w:t>
            </w:r>
          </w:p>
        </w:tc>
        <w:tc>
          <w:tcPr>
            <w:tcW w:w="1323" w:type="dxa"/>
          </w:tcPr>
          <w:p w14:paraId="71B76D7B"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68.06</w:t>
            </w:r>
          </w:p>
        </w:tc>
        <w:tc>
          <w:tcPr>
            <w:tcW w:w="1323" w:type="dxa"/>
          </w:tcPr>
          <w:p w14:paraId="24F0080A"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62.40</w:t>
            </w:r>
          </w:p>
        </w:tc>
        <w:tc>
          <w:tcPr>
            <w:tcW w:w="1323" w:type="dxa"/>
          </w:tcPr>
          <w:p w14:paraId="277120F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69.14</w:t>
            </w:r>
          </w:p>
        </w:tc>
        <w:tc>
          <w:tcPr>
            <w:tcW w:w="1323" w:type="dxa"/>
          </w:tcPr>
          <w:p w14:paraId="3A0A08C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65.47</w:t>
            </w:r>
          </w:p>
        </w:tc>
      </w:tr>
      <w:tr w:rsidR="00D5693D" w14:paraId="531F5925" w14:textId="77777777">
        <w:tc>
          <w:tcPr>
            <w:tcW w:w="1365" w:type="dxa"/>
          </w:tcPr>
          <w:p w14:paraId="21E512F7"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8×5</w:t>
            </w:r>
          </w:p>
        </w:tc>
        <w:tc>
          <w:tcPr>
            <w:tcW w:w="1407" w:type="dxa"/>
          </w:tcPr>
          <w:p w14:paraId="6C155356"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74.07</w:t>
            </w:r>
          </w:p>
        </w:tc>
        <w:tc>
          <w:tcPr>
            <w:tcW w:w="1323" w:type="dxa"/>
          </w:tcPr>
          <w:p w14:paraId="092B00A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72.46</w:t>
            </w:r>
          </w:p>
        </w:tc>
        <w:tc>
          <w:tcPr>
            <w:tcW w:w="1323" w:type="dxa"/>
          </w:tcPr>
          <w:p w14:paraId="51C3FA0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63.72</w:t>
            </w:r>
          </w:p>
        </w:tc>
        <w:tc>
          <w:tcPr>
            <w:tcW w:w="1323" w:type="dxa"/>
          </w:tcPr>
          <w:p w14:paraId="665BBAB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67.79</w:t>
            </w:r>
          </w:p>
        </w:tc>
        <w:tc>
          <w:tcPr>
            <w:tcW w:w="1323" w:type="dxa"/>
          </w:tcPr>
          <w:p w14:paraId="6816754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58.43</w:t>
            </w:r>
          </w:p>
        </w:tc>
        <w:tc>
          <w:tcPr>
            <w:tcW w:w="1323" w:type="dxa"/>
          </w:tcPr>
          <w:p w14:paraId="409D7E6E"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55.07</w:t>
            </w:r>
          </w:p>
        </w:tc>
        <w:tc>
          <w:tcPr>
            <w:tcW w:w="1323" w:type="dxa"/>
          </w:tcPr>
          <w:p w14:paraId="75081BC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72.94</w:t>
            </w:r>
          </w:p>
        </w:tc>
      </w:tr>
      <w:tr w:rsidR="00D5693D" w14:paraId="0B5BD7BC" w14:textId="77777777">
        <w:tc>
          <w:tcPr>
            <w:tcW w:w="1365" w:type="dxa"/>
          </w:tcPr>
          <w:p w14:paraId="74ABB9FA"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10×5</w:t>
            </w:r>
          </w:p>
        </w:tc>
        <w:tc>
          <w:tcPr>
            <w:tcW w:w="1407" w:type="dxa"/>
          </w:tcPr>
          <w:p w14:paraId="7B0AAE58"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82.08</w:t>
            </w:r>
          </w:p>
        </w:tc>
        <w:tc>
          <w:tcPr>
            <w:tcW w:w="1323" w:type="dxa"/>
          </w:tcPr>
          <w:p w14:paraId="63CF4FFE"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82.01</w:t>
            </w:r>
          </w:p>
        </w:tc>
        <w:tc>
          <w:tcPr>
            <w:tcW w:w="1323" w:type="dxa"/>
          </w:tcPr>
          <w:p w14:paraId="233C9E0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69.10</w:t>
            </w:r>
          </w:p>
        </w:tc>
        <w:tc>
          <w:tcPr>
            <w:tcW w:w="1323" w:type="dxa"/>
          </w:tcPr>
          <w:p w14:paraId="6786B1A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71.82</w:t>
            </w:r>
          </w:p>
        </w:tc>
        <w:tc>
          <w:tcPr>
            <w:tcW w:w="1323" w:type="dxa"/>
          </w:tcPr>
          <w:p w14:paraId="355A4855"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76.78</w:t>
            </w:r>
          </w:p>
        </w:tc>
        <w:tc>
          <w:tcPr>
            <w:tcW w:w="1323" w:type="dxa"/>
          </w:tcPr>
          <w:p w14:paraId="6395B79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70.21</w:t>
            </w:r>
          </w:p>
        </w:tc>
        <w:tc>
          <w:tcPr>
            <w:tcW w:w="1323" w:type="dxa"/>
          </w:tcPr>
          <w:p w14:paraId="01B156CE"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76.11</w:t>
            </w:r>
          </w:p>
        </w:tc>
      </w:tr>
      <w:tr w:rsidR="00D5693D" w14:paraId="37554086" w14:textId="77777777">
        <w:tc>
          <w:tcPr>
            <w:tcW w:w="1365" w:type="dxa"/>
          </w:tcPr>
          <w:p w14:paraId="5D6FF1EF"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10×6</w:t>
            </w:r>
          </w:p>
        </w:tc>
        <w:tc>
          <w:tcPr>
            <w:tcW w:w="1407" w:type="dxa"/>
          </w:tcPr>
          <w:p w14:paraId="2AA135DB"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81.83</w:t>
            </w:r>
          </w:p>
        </w:tc>
        <w:tc>
          <w:tcPr>
            <w:tcW w:w="1323" w:type="dxa"/>
          </w:tcPr>
          <w:p w14:paraId="059BED8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72.83</w:t>
            </w:r>
          </w:p>
        </w:tc>
        <w:tc>
          <w:tcPr>
            <w:tcW w:w="1323" w:type="dxa"/>
          </w:tcPr>
          <w:p w14:paraId="49F3F4C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63.70</w:t>
            </w:r>
          </w:p>
        </w:tc>
        <w:tc>
          <w:tcPr>
            <w:tcW w:w="1323" w:type="dxa"/>
          </w:tcPr>
          <w:p w14:paraId="2F02AB5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72.64</w:t>
            </w:r>
          </w:p>
        </w:tc>
        <w:tc>
          <w:tcPr>
            <w:tcW w:w="1323" w:type="dxa"/>
          </w:tcPr>
          <w:p w14:paraId="14733CA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76.42</w:t>
            </w:r>
          </w:p>
        </w:tc>
        <w:tc>
          <w:tcPr>
            <w:tcW w:w="1323" w:type="dxa"/>
          </w:tcPr>
          <w:p w14:paraId="23E9F68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65.18</w:t>
            </w:r>
          </w:p>
        </w:tc>
        <w:tc>
          <w:tcPr>
            <w:tcW w:w="1323" w:type="dxa"/>
          </w:tcPr>
          <w:p w14:paraId="61A2A30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78.39</w:t>
            </w:r>
          </w:p>
        </w:tc>
      </w:tr>
      <w:tr w:rsidR="00D5693D" w14:paraId="54E9D267" w14:textId="77777777">
        <w:tc>
          <w:tcPr>
            <w:tcW w:w="1365" w:type="dxa"/>
          </w:tcPr>
          <w:p w14:paraId="5C992D9E"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15×5</w:t>
            </w:r>
          </w:p>
        </w:tc>
        <w:tc>
          <w:tcPr>
            <w:tcW w:w="1407" w:type="dxa"/>
          </w:tcPr>
          <w:p w14:paraId="7B77F78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87.14</w:t>
            </w:r>
          </w:p>
        </w:tc>
        <w:tc>
          <w:tcPr>
            <w:tcW w:w="1323" w:type="dxa"/>
          </w:tcPr>
          <w:p w14:paraId="44604D9D"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81.48</w:t>
            </w:r>
          </w:p>
        </w:tc>
        <w:tc>
          <w:tcPr>
            <w:tcW w:w="1323" w:type="dxa"/>
          </w:tcPr>
          <w:p w14:paraId="3D8E49D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74.62</w:t>
            </w:r>
          </w:p>
        </w:tc>
        <w:tc>
          <w:tcPr>
            <w:tcW w:w="1323" w:type="dxa"/>
          </w:tcPr>
          <w:p w14:paraId="16B393BA"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80.97</w:t>
            </w:r>
          </w:p>
        </w:tc>
        <w:tc>
          <w:tcPr>
            <w:tcW w:w="1323" w:type="dxa"/>
          </w:tcPr>
          <w:p w14:paraId="0236F927"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80.50</w:t>
            </w:r>
          </w:p>
        </w:tc>
        <w:tc>
          <w:tcPr>
            <w:tcW w:w="1323" w:type="dxa"/>
          </w:tcPr>
          <w:p w14:paraId="1200F196"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72.56</w:t>
            </w:r>
          </w:p>
        </w:tc>
        <w:tc>
          <w:tcPr>
            <w:tcW w:w="1323" w:type="dxa"/>
          </w:tcPr>
          <w:p w14:paraId="4940C59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82.86</w:t>
            </w:r>
          </w:p>
        </w:tc>
      </w:tr>
      <w:tr w:rsidR="00D5693D" w14:paraId="63FAF760" w14:textId="77777777">
        <w:tc>
          <w:tcPr>
            <w:tcW w:w="1365" w:type="dxa"/>
          </w:tcPr>
          <w:p w14:paraId="2939A65E"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10×8</w:t>
            </w:r>
          </w:p>
        </w:tc>
        <w:tc>
          <w:tcPr>
            <w:tcW w:w="1407" w:type="dxa"/>
          </w:tcPr>
          <w:p w14:paraId="23B01BA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66.95</w:t>
            </w:r>
          </w:p>
        </w:tc>
        <w:tc>
          <w:tcPr>
            <w:tcW w:w="1323" w:type="dxa"/>
          </w:tcPr>
          <w:p w14:paraId="36225FD0"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64.94</w:t>
            </w:r>
          </w:p>
        </w:tc>
        <w:tc>
          <w:tcPr>
            <w:tcW w:w="1323" w:type="dxa"/>
          </w:tcPr>
          <w:p w14:paraId="5FC28F98"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57.44</w:t>
            </w:r>
          </w:p>
        </w:tc>
        <w:tc>
          <w:tcPr>
            <w:tcW w:w="1323" w:type="dxa"/>
          </w:tcPr>
          <w:p w14:paraId="460B9CAD"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62.54</w:t>
            </w:r>
          </w:p>
        </w:tc>
        <w:tc>
          <w:tcPr>
            <w:tcW w:w="1323" w:type="dxa"/>
          </w:tcPr>
          <w:p w14:paraId="46866640"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65.54</w:t>
            </w:r>
          </w:p>
        </w:tc>
        <w:tc>
          <w:tcPr>
            <w:tcW w:w="1323" w:type="dxa"/>
          </w:tcPr>
          <w:p w14:paraId="2D0D711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60.50</w:t>
            </w:r>
          </w:p>
        </w:tc>
        <w:tc>
          <w:tcPr>
            <w:tcW w:w="1323" w:type="dxa"/>
          </w:tcPr>
          <w:p w14:paraId="77B7DF35"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64.71</w:t>
            </w:r>
          </w:p>
        </w:tc>
      </w:tr>
      <w:tr w:rsidR="00D5693D" w14:paraId="4C3B1860" w14:textId="77777777">
        <w:tc>
          <w:tcPr>
            <w:tcW w:w="1365" w:type="dxa"/>
          </w:tcPr>
          <w:p w14:paraId="2DF11949"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10×9</w:t>
            </w:r>
          </w:p>
        </w:tc>
        <w:tc>
          <w:tcPr>
            <w:tcW w:w="1407" w:type="dxa"/>
          </w:tcPr>
          <w:p w14:paraId="1563BF38"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72.00</w:t>
            </w:r>
          </w:p>
        </w:tc>
        <w:tc>
          <w:tcPr>
            <w:tcW w:w="1323" w:type="dxa"/>
          </w:tcPr>
          <w:p w14:paraId="2EAB759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71.40</w:t>
            </w:r>
          </w:p>
        </w:tc>
        <w:tc>
          <w:tcPr>
            <w:tcW w:w="1323" w:type="dxa"/>
          </w:tcPr>
          <w:p w14:paraId="02CA6505"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56.43</w:t>
            </w:r>
          </w:p>
        </w:tc>
        <w:tc>
          <w:tcPr>
            <w:tcW w:w="1323" w:type="dxa"/>
          </w:tcPr>
          <w:p w14:paraId="2992116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68.71</w:t>
            </w:r>
          </w:p>
        </w:tc>
        <w:tc>
          <w:tcPr>
            <w:tcW w:w="1323" w:type="dxa"/>
          </w:tcPr>
          <w:p w14:paraId="63B2C382"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62.59</w:t>
            </w:r>
          </w:p>
        </w:tc>
        <w:tc>
          <w:tcPr>
            <w:tcW w:w="1323" w:type="dxa"/>
          </w:tcPr>
          <w:p w14:paraId="5C03455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58.85</w:t>
            </w:r>
          </w:p>
        </w:tc>
        <w:tc>
          <w:tcPr>
            <w:tcW w:w="1323" w:type="dxa"/>
          </w:tcPr>
          <w:p w14:paraId="04870E45"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69.49</w:t>
            </w:r>
          </w:p>
        </w:tc>
      </w:tr>
      <w:tr w:rsidR="00D5693D" w14:paraId="68C4131D" w14:textId="77777777">
        <w:tc>
          <w:tcPr>
            <w:tcW w:w="1365" w:type="dxa"/>
          </w:tcPr>
          <w:p w14:paraId="1222F444"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20×5</w:t>
            </w:r>
          </w:p>
        </w:tc>
        <w:tc>
          <w:tcPr>
            <w:tcW w:w="1407" w:type="dxa"/>
          </w:tcPr>
          <w:p w14:paraId="6201A2ED"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89.97</w:t>
            </w:r>
          </w:p>
        </w:tc>
        <w:tc>
          <w:tcPr>
            <w:tcW w:w="1323" w:type="dxa"/>
          </w:tcPr>
          <w:p w14:paraId="73D45036"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83.72</w:t>
            </w:r>
          </w:p>
        </w:tc>
        <w:tc>
          <w:tcPr>
            <w:tcW w:w="1323" w:type="dxa"/>
          </w:tcPr>
          <w:p w14:paraId="331619F5"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76.36</w:t>
            </w:r>
          </w:p>
        </w:tc>
        <w:tc>
          <w:tcPr>
            <w:tcW w:w="1323" w:type="dxa"/>
          </w:tcPr>
          <w:p w14:paraId="71EEAD0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85.48</w:t>
            </w:r>
          </w:p>
        </w:tc>
        <w:tc>
          <w:tcPr>
            <w:tcW w:w="1323" w:type="dxa"/>
          </w:tcPr>
          <w:p w14:paraId="6C7114B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76.67</w:t>
            </w:r>
          </w:p>
        </w:tc>
        <w:tc>
          <w:tcPr>
            <w:tcW w:w="1323" w:type="dxa"/>
          </w:tcPr>
          <w:p w14:paraId="4934F11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76.68</w:t>
            </w:r>
          </w:p>
        </w:tc>
        <w:tc>
          <w:tcPr>
            <w:tcW w:w="1323" w:type="dxa"/>
          </w:tcPr>
          <w:p w14:paraId="0F130C1B"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89.57</w:t>
            </w:r>
          </w:p>
        </w:tc>
      </w:tr>
      <w:tr w:rsidR="00D5693D" w14:paraId="655FEF80" w14:textId="77777777">
        <w:tc>
          <w:tcPr>
            <w:tcW w:w="1365" w:type="dxa"/>
          </w:tcPr>
          <w:p w14:paraId="451E3F4A"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10×10</w:t>
            </w:r>
          </w:p>
        </w:tc>
        <w:tc>
          <w:tcPr>
            <w:tcW w:w="1407" w:type="dxa"/>
          </w:tcPr>
          <w:p w14:paraId="346EC81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68.58</w:t>
            </w:r>
          </w:p>
        </w:tc>
        <w:tc>
          <w:tcPr>
            <w:tcW w:w="1323" w:type="dxa"/>
          </w:tcPr>
          <w:p w14:paraId="18FFA5ED"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67.35</w:t>
            </w:r>
          </w:p>
        </w:tc>
        <w:tc>
          <w:tcPr>
            <w:tcW w:w="1323" w:type="dxa"/>
          </w:tcPr>
          <w:p w14:paraId="228D411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54.63</w:t>
            </w:r>
          </w:p>
        </w:tc>
        <w:tc>
          <w:tcPr>
            <w:tcW w:w="1323" w:type="dxa"/>
          </w:tcPr>
          <w:p w14:paraId="200656C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56.91</w:t>
            </w:r>
          </w:p>
        </w:tc>
        <w:tc>
          <w:tcPr>
            <w:tcW w:w="1323" w:type="dxa"/>
          </w:tcPr>
          <w:p w14:paraId="2E3C318A"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58.16</w:t>
            </w:r>
          </w:p>
        </w:tc>
        <w:tc>
          <w:tcPr>
            <w:tcW w:w="1323" w:type="dxa"/>
          </w:tcPr>
          <w:p w14:paraId="564550C6"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55.15</w:t>
            </w:r>
          </w:p>
        </w:tc>
        <w:tc>
          <w:tcPr>
            <w:tcW w:w="1323" w:type="dxa"/>
          </w:tcPr>
          <w:p w14:paraId="3C38AD5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62.18</w:t>
            </w:r>
          </w:p>
        </w:tc>
      </w:tr>
      <w:tr w:rsidR="00D5693D" w14:paraId="52F5C275" w14:textId="77777777">
        <w:tc>
          <w:tcPr>
            <w:tcW w:w="1365" w:type="dxa"/>
          </w:tcPr>
          <w:p w14:paraId="2C73E11C"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12×10</w:t>
            </w:r>
          </w:p>
        </w:tc>
        <w:tc>
          <w:tcPr>
            <w:tcW w:w="1407" w:type="dxa"/>
          </w:tcPr>
          <w:p w14:paraId="748FC05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69.13</w:t>
            </w:r>
          </w:p>
        </w:tc>
        <w:tc>
          <w:tcPr>
            <w:tcW w:w="1323" w:type="dxa"/>
          </w:tcPr>
          <w:p w14:paraId="49D1D8C3"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65.00</w:t>
            </w:r>
          </w:p>
        </w:tc>
        <w:tc>
          <w:tcPr>
            <w:tcW w:w="1323" w:type="dxa"/>
          </w:tcPr>
          <w:p w14:paraId="12759C1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48.08</w:t>
            </w:r>
          </w:p>
        </w:tc>
        <w:tc>
          <w:tcPr>
            <w:tcW w:w="1323" w:type="dxa"/>
          </w:tcPr>
          <w:p w14:paraId="44F0E8E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61.86</w:t>
            </w:r>
          </w:p>
        </w:tc>
        <w:tc>
          <w:tcPr>
            <w:tcW w:w="1323" w:type="dxa"/>
          </w:tcPr>
          <w:p w14:paraId="6922DC1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56.16</w:t>
            </w:r>
          </w:p>
        </w:tc>
        <w:tc>
          <w:tcPr>
            <w:tcW w:w="1323" w:type="dxa"/>
          </w:tcPr>
          <w:p w14:paraId="7963900A"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51.54</w:t>
            </w:r>
          </w:p>
        </w:tc>
        <w:tc>
          <w:tcPr>
            <w:tcW w:w="1323" w:type="dxa"/>
          </w:tcPr>
          <w:p w14:paraId="7B99B65B"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65.31</w:t>
            </w:r>
          </w:p>
        </w:tc>
      </w:tr>
      <w:tr w:rsidR="00D5693D" w14:paraId="1C1827CC" w14:textId="77777777">
        <w:tc>
          <w:tcPr>
            <w:tcW w:w="1365" w:type="dxa"/>
          </w:tcPr>
          <w:p w14:paraId="3931F705"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13×10</w:t>
            </w:r>
          </w:p>
        </w:tc>
        <w:tc>
          <w:tcPr>
            <w:tcW w:w="1407" w:type="dxa"/>
          </w:tcPr>
          <w:p w14:paraId="4CDE3F9A"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72.75</w:t>
            </w:r>
          </w:p>
        </w:tc>
        <w:tc>
          <w:tcPr>
            <w:tcW w:w="1323" w:type="dxa"/>
          </w:tcPr>
          <w:p w14:paraId="053AC70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70.03</w:t>
            </w:r>
          </w:p>
        </w:tc>
        <w:tc>
          <w:tcPr>
            <w:tcW w:w="1323" w:type="dxa"/>
          </w:tcPr>
          <w:p w14:paraId="3AF2D18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60.23</w:t>
            </w:r>
          </w:p>
        </w:tc>
        <w:tc>
          <w:tcPr>
            <w:tcW w:w="1323" w:type="dxa"/>
          </w:tcPr>
          <w:p w14:paraId="105C19E8"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67.55</w:t>
            </w:r>
          </w:p>
        </w:tc>
        <w:tc>
          <w:tcPr>
            <w:tcW w:w="1323" w:type="dxa"/>
          </w:tcPr>
          <w:p w14:paraId="385A9D2B"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56.78</w:t>
            </w:r>
          </w:p>
        </w:tc>
        <w:tc>
          <w:tcPr>
            <w:tcW w:w="1323" w:type="dxa"/>
          </w:tcPr>
          <w:p w14:paraId="074C43D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59.68</w:t>
            </w:r>
          </w:p>
        </w:tc>
        <w:tc>
          <w:tcPr>
            <w:tcW w:w="1323" w:type="dxa"/>
          </w:tcPr>
          <w:p w14:paraId="13D2E14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68.06</w:t>
            </w:r>
          </w:p>
        </w:tc>
      </w:tr>
      <w:tr w:rsidR="00D5693D" w14:paraId="286865F9" w14:textId="77777777">
        <w:tc>
          <w:tcPr>
            <w:tcW w:w="1365" w:type="dxa"/>
          </w:tcPr>
          <w:p w14:paraId="65BB84E4" w14:textId="77777777" w:rsidR="00D5693D" w:rsidRDefault="001C19C0">
            <w:pPr>
              <w:jc w:val="center"/>
              <w:rPr>
                <w:rFonts w:ascii="Times New Roman" w:hAnsi="Times New Roman" w:cs="Times New Roman"/>
                <w:color w:val="0000FF"/>
                <w:szCs w:val="21"/>
              </w:rPr>
            </w:pPr>
            <w:r>
              <w:rPr>
                <w:rFonts w:ascii="Times New Roman" w:hAnsi="Times New Roman" w:cs="Times New Roman"/>
                <w:szCs w:val="21"/>
              </w:rPr>
              <w:t>20×7</w:t>
            </w:r>
          </w:p>
        </w:tc>
        <w:tc>
          <w:tcPr>
            <w:tcW w:w="1407" w:type="dxa"/>
          </w:tcPr>
          <w:p w14:paraId="65E5F91D"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b/>
                <w:color w:val="000000"/>
                <w:kern w:val="0"/>
                <w:szCs w:val="21"/>
                <w:lang w:bidi="ar"/>
              </w:rPr>
              <w:t>90.36</w:t>
            </w:r>
          </w:p>
        </w:tc>
        <w:tc>
          <w:tcPr>
            <w:tcW w:w="1323" w:type="dxa"/>
          </w:tcPr>
          <w:p w14:paraId="4292C90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82.29</w:t>
            </w:r>
          </w:p>
        </w:tc>
        <w:tc>
          <w:tcPr>
            <w:tcW w:w="1323" w:type="dxa"/>
          </w:tcPr>
          <w:p w14:paraId="1436857C"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74.01</w:t>
            </w:r>
          </w:p>
        </w:tc>
        <w:tc>
          <w:tcPr>
            <w:tcW w:w="1323" w:type="dxa"/>
          </w:tcPr>
          <w:p w14:paraId="0AAB9029"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78.77</w:t>
            </w:r>
          </w:p>
        </w:tc>
        <w:tc>
          <w:tcPr>
            <w:tcW w:w="1323" w:type="dxa"/>
          </w:tcPr>
          <w:p w14:paraId="72C62B84"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79.90</w:t>
            </w:r>
          </w:p>
        </w:tc>
        <w:tc>
          <w:tcPr>
            <w:tcW w:w="1323" w:type="dxa"/>
          </w:tcPr>
          <w:p w14:paraId="378050C1"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74.08</w:t>
            </w:r>
          </w:p>
        </w:tc>
        <w:tc>
          <w:tcPr>
            <w:tcW w:w="1323" w:type="dxa"/>
          </w:tcPr>
          <w:p w14:paraId="50A6C1DF" w14:textId="77777777" w:rsidR="00D5693D" w:rsidRDefault="001C19C0">
            <w:pPr>
              <w:widowControl/>
              <w:jc w:val="center"/>
              <w:textAlignment w:val="top"/>
              <w:rPr>
                <w:rFonts w:ascii="Times New Roman" w:hAnsi="Times New Roman" w:cs="Times New Roman"/>
                <w:color w:val="0000FF"/>
                <w:szCs w:val="21"/>
              </w:rPr>
            </w:pPr>
            <w:r>
              <w:rPr>
                <w:rFonts w:ascii="Times New Roman" w:eastAsia="宋体" w:hAnsi="Times New Roman" w:cs="Times New Roman"/>
                <w:color w:val="000000"/>
                <w:kern w:val="0"/>
                <w:szCs w:val="21"/>
                <w:lang w:bidi="ar"/>
              </w:rPr>
              <w:t>89.46</w:t>
            </w:r>
          </w:p>
        </w:tc>
      </w:tr>
      <w:tr w:rsidR="00D5693D" w14:paraId="39495A24" w14:textId="77777777">
        <w:tc>
          <w:tcPr>
            <w:tcW w:w="1365" w:type="dxa"/>
          </w:tcPr>
          <w:p w14:paraId="481CD2C1" w14:textId="77777777" w:rsidR="00D5693D" w:rsidRDefault="001C19C0">
            <w:pPr>
              <w:widowControl/>
              <w:jc w:val="center"/>
              <w:textAlignment w:val="top"/>
              <w:rPr>
                <w:rFonts w:ascii="Times New Roman" w:hAnsi="Times New Roman" w:cs="Times New Roman"/>
                <w:szCs w:val="21"/>
              </w:rPr>
            </w:pPr>
            <w:r>
              <w:rPr>
                <w:rFonts w:ascii="Times New Roman" w:eastAsia="宋体" w:hAnsi="Times New Roman" w:cs="Times New Roman"/>
                <w:color w:val="000000"/>
                <w:kern w:val="0"/>
                <w:szCs w:val="21"/>
                <w:lang w:bidi="ar"/>
              </w:rPr>
              <w:t>15×10</w:t>
            </w:r>
          </w:p>
        </w:tc>
        <w:tc>
          <w:tcPr>
            <w:tcW w:w="1407" w:type="dxa"/>
          </w:tcPr>
          <w:p w14:paraId="14CE1307" w14:textId="77777777" w:rsidR="00D5693D" w:rsidRDefault="001C19C0">
            <w:pPr>
              <w:widowControl/>
              <w:jc w:val="center"/>
              <w:textAlignment w:val="top"/>
              <w:rPr>
                <w:rFonts w:ascii="Times New Roman" w:eastAsia="宋体" w:hAnsi="Times New Roman" w:cs="Times New Roman"/>
                <w:b/>
                <w:color w:val="000000"/>
                <w:kern w:val="0"/>
                <w:szCs w:val="21"/>
                <w:lang w:bidi="ar"/>
              </w:rPr>
            </w:pPr>
            <w:r>
              <w:rPr>
                <w:rFonts w:ascii="Times New Roman" w:eastAsia="宋体" w:hAnsi="Times New Roman" w:cs="Times New Roman"/>
                <w:b/>
                <w:color w:val="000000"/>
                <w:kern w:val="0"/>
                <w:szCs w:val="21"/>
                <w:lang w:bidi="ar"/>
              </w:rPr>
              <w:t>72.37</w:t>
            </w:r>
          </w:p>
        </w:tc>
        <w:tc>
          <w:tcPr>
            <w:tcW w:w="1323" w:type="dxa"/>
          </w:tcPr>
          <w:p w14:paraId="40BCB003"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70.24</w:t>
            </w:r>
          </w:p>
        </w:tc>
        <w:tc>
          <w:tcPr>
            <w:tcW w:w="1323" w:type="dxa"/>
          </w:tcPr>
          <w:p w14:paraId="21B92CF9"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57.79</w:t>
            </w:r>
          </w:p>
        </w:tc>
        <w:tc>
          <w:tcPr>
            <w:tcW w:w="1323" w:type="dxa"/>
          </w:tcPr>
          <w:p w14:paraId="57FF03AE"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63.44</w:t>
            </w:r>
          </w:p>
        </w:tc>
        <w:tc>
          <w:tcPr>
            <w:tcW w:w="1323" w:type="dxa"/>
          </w:tcPr>
          <w:p w14:paraId="6D3CFF07"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62.38</w:t>
            </w:r>
          </w:p>
        </w:tc>
        <w:tc>
          <w:tcPr>
            <w:tcW w:w="1323" w:type="dxa"/>
          </w:tcPr>
          <w:p w14:paraId="5810A10F"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64.92</w:t>
            </w:r>
          </w:p>
        </w:tc>
        <w:tc>
          <w:tcPr>
            <w:tcW w:w="1323" w:type="dxa"/>
          </w:tcPr>
          <w:p w14:paraId="10FF9D7C" w14:textId="77777777" w:rsidR="00D5693D" w:rsidRDefault="001C19C0">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72.14</w:t>
            </w:r>
          </w:p>
        </w:tc>
      </w:tr>
    </w:tbl>
    <w:p w14:paraId="4E13E47B" w14:textId="77777777" w:rsidR="00D5693D" w:rsidRDefault="00D5693D">
      <w:pPr>
        <w:jc w:val="center"/>
        <w:rPr>
          <w:rFonts w:ascii="Times New Roman" w:hAnsi="Times New Roman" w:cs="Times New Roman"/>
          <w:color w:val="0000FF"/>
          <w:szCs w:val="21"/>
        </w:rPr>
        <w:sectPr w:rsidR="00D5693D">
          <w:pgSz w:w="11906" w:h="16838"/>
          <w:pgMar w:top="1440" w:right="1803" w:bottom="1440" w:left="1803" w:header="851" w:footer="992" w:gutter="0"/>
          <w:cols w:space="0"/>
          <w:docGrid w:type="lines" w:linePitch="319"/>
        </w:sectPr>
      </w:pPr>
    </w:p>
    <w:p w14:paraId="6C310E82" w14:textId="77777777" w:rsidR="00D5693D" w:rsidRDefault="00D5693D">
      <w:pPr>
        <w:jc w:val="left"/>
        <w:rPr>
          <w:rFonts w:ascii="Times New Roman" w:hAnsi="Times New Roman" w:cs="Times New Roman"/>
          <w:color w:val="000000" w:themeColor="text1"/>
          <w:sz w:val="24"/>
        </w:rPr>
      </w:pPr>
    </w:p>
    <w:p w14:paraId="31068A89" w14:textId="77777777" w:rsidR="00D5693D" w:rsidRDefault="001C19C0">
      <w:pPr>
        <w:numPr>
          <w:ilvl w:val="0"/>
          <w:numId w:val="6"/>
        </w:numPr>
        <w:spacing w:beforeLines="50" w:before="159" w:afterLines="50" w:after="159"/>
        <w:jc w:val="left"/>
        <w:outlineLvl w:val="0"/>
        <w:rPr>
          <w:rFonts w:ascii="Times New Roman" w:hAnsi="Times New Roman" w:cs="Times New Roman"/>
          <w:color w:val="0000FF"/>
          <w:sz w:val="24"/>
        </w:rPr>
      </w:pPr>
      <w:r>
        <w:rPr>
          <w:rFonts w:ascii="Times New Roman" w:hAnsi="Times New Roman" w:cs="Times New Roman"/>
          <w:color w:val="0000FF"/>
          <w:sz w:val="24"/>
        </w:rPr>
        <w:t>Conclusion</w:t>
      </w:r>
    </w:p>
    <w:p w14:paraId="62FD869B"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 xml:space="preserve">In this paper, a MCTS-based </w:t>
      </w:r>
      <w:r>
        <w:rPr>
          <w:rFonts w:ascii="Times New Roman" w:hAnsi="Times New Roman" w:cs="Times New Roman" w:hint="eastAsia"/>
          <w:sz w:val="24"/>
        </w:rPr>
        <w:t xml:space="preserve">rescheduling method </w:t>
      </w:r>
      <w:r>
        <w:rPr>
          <w:rFonts w:ascii="Times New Roman" w:hAnsi="Times New Roman" w:cs="Times New Roman"/>
          <w:sz w:val="24"/>
        </w:rPr>
        <w:t xml:space="preserve">is proposed to solve the dynamic job shop scheduling problem with several common real-time events, </w:t>
      </w:r>
      <w:r>
        <w:rPr>
          <w:rFonts w:ascii="Times New Roman" w:hAnsi="Times New Roman" w:cs="Times New Roman" w:hint="eastAsia"/>
          <w:sz w:val="24"/>
        </w:rPr>
        <w:t xml:space="preserve">including </w:t>
      </w:r>
      <w:r>
        <w:rPr>
          <w:rFonts w:ascii="Times New Roman" w:hAnsi="Times New Roman" w:cs="Times New Roman"/>
          <w:sz w:val="24"/>
        </w:rPr>
        <w:t>random job arrivals</w:t>
      </w:r>
      <w:r>
        <w:rPr>
          <w:rFonts w:ascii="Times New Roman" w:hAnsi="Times New Roman" w:cs="Times New Roman" w:hint="eastAsia"/>
          <w:sz w:val="24"/>
        </w:rPr>
        <w:t>,</w:t>
      </w:r>
      <w:r>
        <w:rPr>
          <w:rFonts w:ascii="Times New Roman" w:hAnsi="Times New Roman" w:cs="Times New Roman"/>
          <w:sz w:val="24"/>
        </w:rPr>
        <w:t xml:space="preserve"> machine breakdowns, order cancellation, </w:t>
      </w:r>
      <w:r>
        <w:rPr>
          <w:rFonts w:ascii="Times New Roman" w:hAnsi="Times New Roman" w:cs="Times New Roman" w:hint="eastAsia"/>
          <w:sz w:val="24"/>
        </w:rPr>
        <w:t>and change in the processing of an operation</w:t>
      </w:r>
      <w:r>
        <w:rPr>
          <w:rFonts w:ascii="Times New Roman" w:hAnsi="Times New Roman" w:cs="Times New Roman"/>
          <w:sz w:val="24"/>
        </w:rPr>
        <w:t>. At any rescheduling point, the simulator generates disturbances for next step</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then t</w:t>
      </w:r>
      <w:r>
        <w:rPr>
          <w:rFonts w:ascii="Times New Roman" w:hAnsi="Times New Roman" w:cs="Times New Roman"/>
          <w:sz w:val="24"/>
        </w:rPr>
        <w:t xml:space="preserve">he </w:t>
      </w:r>
      <w:r>
        <w:rPr>
          <w:rFonts w:ascii="Times New Roman" w:hAnsi="Times New Roman" w:cs="Times New Roman" w:hint="eastAsia"/>
          <w:sz w:val="24"/>
        </w:rPr>
        <w:t>re</w:t>
      </w:r>
      <w:r>
        <w:rPr>
          <w:rFonts w:ascii="Times New Roman" w:hAnsi="Times New Roman" w:cs="Times New Roman"/>
          <w:sz w:val="24"/>
        </w:rPr>
        <w:t>schedul</w:t>
      </w:r>
      <w:r>
        <w:rPr>
          <w:rFonts w:ascii="Times New Roman" w:hAnsi="Times New Roman" w:cs="Times New Roman" w:hint="eastAsia"/>
          <w:sz w:val="24"/>
        </w:rPr>
        <w:t xml:space="preserve">e </w:t>
      </w:r>
      <w:r>
        <w:rPr>
          <w:rFonts w:ascii="Times New Roman" w:hAnsi="Times New Roman" w:cs="Times New Roman"/>
          <w:sz w:val="24"/>
        </w:rPr>
        <w:t xml:space="preserve">is </w:t>
      </w:r>
      <w:r>
        <w:rPr>
          <w:rFonts w:ascii="Times New Roman" w:hAnsi="Times New Roman" w:cs="Times New Roman" w:hint="eastAsia"/>
          <w:sz w:val="24"/>
        </w:rPr>
        <w:t xml:space="preserve">generated quickly </w:t>
      </w:r>
      <w:r>
        <w:rPr>
          <w:rFonts w:ascii="Times New Roman" w:hAnsi="Times New Roman" w:cs="Times New Roman"/>
          <w:sz w:val="24"/>
        </w:rPr>
        <w:t xml:space="preserve">by the proposed </w:t>
      </w:r>
      <w:r>
        <w:rPr>
          <w:rFonts w:ascii="Times New Roman" w:hAnsi="Times New Roman" w:cs="Times New Roman" w:hint="eastAsia"/>
          <w:sz w:val="24"/>
        </w:rPr>
        <w:t>method</w:t>
      </w:r>
      <w:r>
        <w:rPr>
          <w:rFonts w:ascii="Times New Roman" w:hAnsi="Times New Roman" w:cs="Times New Roman"/>
          <w:sz w:val="24"/>
        </w:rPr>
        <w:t>. The main contributions of this paper are as follows:</w:t>
      </w:r>
    </w:p>
    <w:p w14:paraId="3321C42C" w14:textId="77777777" w:rsidR="00D5693D" w:rsidRDefault="001C19C0">
      <w:pPr>
        <w:numPr>
          <w:ilvl w:val="0"/>
          <w:numId w:val="18"/>
        </w:numPr>
        <w:rPr>
          <w:rFonts w:ascii="Times New Roman" w:hAnsi="Times New Roman" w:cs="Times New Roman"/>
          <w:sz w:val="24"/>
        </w:rPr>
      </w:pPr>
      <w:r>
        <w:rPr>
          <w:rFonts w:ascii="Times New Roman" w:hAnsi="Times New Roman" w:cs="Times New Roman"/>
          <w:sz w:val="24"/>
        </w:rPr>
        <w:t xml:space="preserve">Most publications in the dynamic job scheduling area only </w:t>
      </w:r>
      <w:r>
        <w:rPr>
          <w:rFonts w:ascii="Times New Roman" w:hAnsi="Times New Roman" w:cs="Times New Roman" w:hint="eastAsia"/>
          <w:sz w:val="24"/>
        </w:rPr>
        <w:t xml:space="preserve">assume that </w:t>
      </w:r>
      <w:r>
        <w:rPr>
          <w:rFonts w:ascii="Times New Roman" w:hAnsi="Times New Roman" w:cs="Times New Roman"/>
          <w:sz w:val="24"/>
        </w:rPr>
        <w:t xml:space="preserve">a single </w:t>
      </w:r>
      <w:r>
        <w:rPr>
          <w:rFonts w:ascii="Times New Roman" w:hAnsi="Times New Roman" w:cs="Times New Roman" w:hint="eastAsia"/>
          <w:sz w:val="24"/>
        </w:rPr>
        <w:t>real-time</w:t>
      </w:r>
      <w:r>
        <w:rPr>
          <w:rFonts w:ascii="Times New Roman" w:hAnsi="Times New Roman" w:cs="Times New Roman"/>
          <w:sz w:val="24"/>
        </w:rPr>
        <w:t xml:space="preserve"> event </w:t>
      </w:r>
      <w:r>
        <w:rPr>
          <w:rFonts w:ascii="Times New Roman" w:hAnsi="Times New Roman" w:cs="Times New Roman" w:hint="eastAsia"/>
          <w:sz w:val="24"/>
        </w:rPr>
        <w:t xml:space="preserve">occurs </w:t>
      </w:r>
      <w:r>
        <w:rPr>
          <w:rFonts w:ascii="Times New Roman" w:hAnsi="Times New Roman" w:cs="Times New Roman"/>
          <w:sz w:val="24"/>
        </w:rPr>
        <w:t xml:space="preserve">at a </w:t>
      </w:r>
      <w:r>
        <w:rPr>
          <w:rFonts w:ascii="Times New Roman" w:hAnsi="Times New Roman" w:cs="Times New Roman" w:hint="eastAsia"/>
          <w:sz w:val="24"/>
        </w:rPr>
        <w:t>rescheduling point</w:t>
      </w:r>
      <w:r>
        <w:rPr>
          <w:rFonts w:ascii="Times New Roman" w:hAnsi="Times New Roman" w:cs="Times New Roman"/>
          <w:sz w:val="24"/>
        </w:rPr>
        <w:t xml:space="preserve">, </w:t>
      </w:r>
      <w:r>
        <w:rPr>
          <w:rFonts w:ascii="Times New Roman" w:hAnsi="Times New Roman" w:cs="Times New Roman" w:hint="eastAsia"/>
          <w:sz w:val="24"/>
        </w:rPr>
        <w:t>but ignore</w:t>
      </w:r>
      <w:r>
        <w:rPr>
          <w:rFonts w:ascii="Times New Roman" w:hAnsi="Times New Roman" w:cs="Times New Roman"/>
          <w:sz w:val="24"/>
        </w:rPr>
        <w:t xml:space="preserve"> </w:t>
      </w:r>
      <w:r>
        <w:rPr>
          <w:rFonts w:ascii="Times New Roman" w:hAnsi="Times New Roman" w:cs="Times New Roman" w:hint="eastAsia"/>
          <w:sz w:val="24"/>
        </w:rPr>
        <w:t xml:space="preserve">various </w:t>
      </w:r>
      <w:r>
        <w:rPr>
          <w:rFonts w:ascii="Times New Roman" w:hAnsi="Times New Roman" w:cs="Times New Roman"/>
          <w:sz w:val="24"/>
        </w:rPr>
        <w:t xml:space="preserve">combinations of </w:t>
      </w:r>
      <w:r>
        <w:rPr>
          <w:rFonts w:ascii="Times New Roman" w:hAnsi="Times New Roman" w:cs="Times New Roman" w:hint="eastAsia"/>
          <w:sz w:val="24"/>
        </w:rPr>
        <w:t xml:space="preserve">mutiple </w:t>
      </w:r>
      <w:r>
        <w:rPr>
          <w:rFonts w:ascii="Times New Roman" w:hAnsi="Times New Roman" w:cs="Times New Roman"/>
          <w:sz w:val="24"/>
        </w:rPr>
        <w:t xml:space="preserve">uncertain events </w:t>
      </w:r>
      <w:r>
        <w:rPr>
          <w:rFonts w:ascii="Times New Roman" w:hAnsi="Times New Roman" w:cs="Times New Roman" w:hint="eastAsia"/>
          <w:sz w:val="24"/>
        </w:rPr>
        <w:t>in a real manufacturing system</w:t>
      </w:r>
      <w:r>
        <w:rPr>
          <w:rFonts w:ascii="Times New Roman" w:hAnsi="Times New Roman" w:cs="Times New Roman"/>
          <w:sz w:val="24"/>
        </w:rPr>
        <w:t xml:space="preserve">, </w:t>
      </w:r>
      <w:r>
        <w:rPr>
          <w:rFonts w:ascii="Times New Roman" w:hAnsi="Times New Roman" w:cs="Times New Roman" w:hint="eastAsia"/>
          <w:sz w:val="24"/>
        </w:rPr>
        <w:t>although</w:t>
      </w:r>
      <w:r>
        <w:rPr>
          <w:rFonts w:ascii="Times New Roman" w:hAnsi="Times New Roman" w:cs="Times New Roman"/>
          <w:sz w:val="24"/>
        </w:rPr>
        <w:t xml:space="preserve"> </w:t>
      </w:r>
      <w:r>
        <w:rPr>
          <w:rFonts w:ascii="Times New Roman" w:hAnsi="Times New Roman" w:cs="Times New Roman" w:hint="eastAsia"/>
          <w:sz w:val="24"/>
        </w:rPr>
        <w:t xml:space="preserve">it </w:t>
      </w:r>
      <w:r>
        <w:rPr>
          <w:rFonts w:ascii="Times New Roman" w:hAnsi="Times New Roman" w:cs="Times New Roman"/>
          <w:sz w:val="24"/>
        </w:rPr>
        <w:t xml:space="preserve">is less likely to occur than the former, more complex and destructive. This paper </w:t>
      </w:r>
      <w:r>
        <w:rPr>
          <w:rFonts w:ascii="Times New Roman" w:hAnsi="Times New Roman" w:cs="Times New Roman" w:hint="eastAsia"/>
          <w:sz w:val="24"/>
        </w:rPr>
        <w:t xml:space="preserve">takes </w:t>
      </w:r>
      <w:r>
        <w:rPr>
          <w:rFonts w:ascii="Times New Roman" w:hAnsi="Times New Roman" w:cs="Times New Roman"/>
          <w:sz w:val="24"/>
        </w:rPr>
        <w:t>this situation</w:t>
      </w:r>
      <w:r>
        <w:rPr>
          <w:rFonts w:ascii="Times New Roman" w:hAnsi="Times New Roman" w:cs="Times New Roman" w:hint="eastAsia"/>
          <w:sz w:val="24"/>
        </w:rPr>
        <w:t xml:space="preserve"> into consideration</w:t>
      </w:r>
      <w:r>
        <w:rPr>
          <w:rFonts w:ascii="Times New Roman" w:hAnsi="Times New Roman" w:cs="Times New Roman"/>
          <w:sz w:val="24"/>
        </w:rPr>
        <w:t xml:space="preserve">, and the proposed </w:t>
      </w:r>
      <w:r>
        <w:rPr>
          <w:rFonts w:ascii="Times New Roman" w:hAnsi="Times New Roman" w:cs="Times New Roman" w:hint="eastAsia"/>
          <w:sz w:val="24"/>
        </w:rPr>
        <w:t xml:space="preserve">method </w:t>
      </w:r>
      <w:r>
        <w:rPr>
          <w:rFonts w:ascii="Times New Roman" w:hAnsi="Times New Roman" w:cs="Times New Roman"/>
          <w:sz w:val="24"/>
        </w:rPr>
        <w:t>achieves a better solution than the scheduling rules</w:t>
      </w:r>
      <w:r>
        <w:rPr>
          <w:rFonts w:ascii="Times New Roman" w:hAnsi="Times New Roman" w:cs="Times New Roman" w:hint="eastAsia"/>
          <w:sz w:val="24"/>
        </w:rPr>
        <w:t xml:space="preserve"> for both situations.</w:t>
      </w:r>
    </w:p>
    <w:p w14:paraId="316F99FC" w14:textId="77777777" w:rsidR="00D5693D" w:rsidRDefault="001C19C0">
      <w:pPr>
        <w:numPr>
          <w:ilvl w:val="0"/>
          <w:numId w:val="18"/>
        </w:numPr>
        <w:rPr>
          <w:rFonts w:ascii="Times New Roman" w:hAnsi="Times New Roman" w:cs="Times New Roman"/>
          <w:sz w:val="24"/>
        </w:rPr>
      </w:pPr>
      <w:r>
        <w:rPr>
          <w:rFonts w:ascii="Times New Roman" w:hAnsi="Times New Roman" w:cs="Times New Roman"/>
          <w:sz w:val="24"/>
        </w:rPr>
        <w:t>The proposed</w:t>
      </w:r>
      <w:r>
        <w:rPr>
          <w:rFonts w:ascii="Times New Roman" w:hAnsi="Times New Roman" w:cs="Times New Roman" w:hint="eastAsia"/>
          <w:sz w:val="24"/>
        </w:rPr>
        <w:t xml:space="preserve"> method </w:t>
      </w:r>
      <w:r>
        <w:rPr>
          <w:rFonts w:ascii="Times New Roman" w:hAnsi="Times New Roman" w:cs="Times New Roman"/>
          <w:sz w:val="24"/>
        </w:rPr>
        <w:t xml:space="preserve">in this paper has achieved </w:t>
      </w:r>
      <w:r>
        <w:rPr>
          <w:rFonts w:ascii="Times New Roman" w:hAnsi="Times New Roman" w:cs="Times New Roman" w:hint="eastAsia"/>
          <w:sz w:val="24"/>
        </w:rPr>
        <w:t xml:space="preserve">high-quality </w:t>
      </w:r>
      <w:r>
        <w:rPr>
          <w:rFonts w:ascii="Times New Roman" w:hAnsi="Times New Roman" w:cs="Times New Roman"/>
          <w:sz w:val="24"/>
        </w:rPr>
        <w:t>solution</w:t>
      </w:r>
      <w:r>
        <w:rPr>
          <w:rFonts w:ascii="Times New Roman" w:hAnsi="Times New Roman" w:cs="Times New Roman" w:hint="eastAsia"/>
          <w:sz w:val="24"/>
        </w:rPr>
        <w:t>s</w:t>
      </w:r>
      <w:r>
        <w:rPr>
          <w:rFonts w:ascii="Times New Roman" w:hAnsi="Times New Roman" w:cs="Times New Roman"/>
          <w:sz w:val="24"/>
        </w:rPr>
        <w:t xml:space="preserve"> to </w:t>
      </w:r>
      <w:r>
        <w:rPr>
          <w:rFonts w:ascii="Times New Roman" w:hAnsi="Times New Roman" w:cs="Times New Roman" w:hint="eastAsia"/>
          <w:sz w:val="24"/>
        </w:rPr>
        <w:t xml:space="preserve">various dynamic </w:t>
      </w:r>
      <w:r>
        <w:rPr>
          <w:rFonts w:ascii="Times New Roman" w:hAnsi="Times New Roman" w:cs="Times New Roman"/>
          <w:sz w:val="24"/>
        </w:rPr>
        <w:t xml:space="preserve">job shop </w:t>
      </w:r>
      <w:r>
        <w:rPr>
          <w:rFonts w:ascii="Times New Roman" w:hAnsi="Times New Roman" w:cs="Times New Roman" w:hint="eastAsia"/>
          <w:sz w:val="24"/>
        </w:rPr>
        <w:t>conditions</w:t>
      </w:r>
      <w:r>
        <w:rPr>
          <w:rFonts w:ascii="Times New Roman" w:hAnsi="Times New Roman" w:cs="Times New Roman"/>
          <w:sz w:val="24"/>
        </w:rPr>
        <w:t xml:space="preserve">, and </w:t>
      </w:r>
      <w:r>
        <w:rPr>
          <w:rFonts w:ascii="Times New Roman" w:hAnsi="Times New Roman" w:cs="Times New Roman" w:hint="eastAsia"/>
          <w:sz w:val="24"/>
        </w:rPr>
        <w:t xml:space="preserve">without any </w:t>
      </w:r>
      <w:r>
        <w:rPr>
          <w:rFonts w:ascii="Times New Roman" w:hAnsi="Times New Roman" w:cs="Times New Roman"/>
          <w:sz w:val="24"/>
        </w:rPr>
        <w:t>domain knowledge</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This indicates that the method has good generalization and robustness,</w:t>
      </w:r>
      <w:r>
        <w:rPr>
          <w:rFonts w:ascii="Times New Roman" w:hAnsi="Times New Roman" w:cs="Times New Roman"/>
          <w:sz w:val="24"/>
        </w:rPr>
        <w:t xml:space="preserve"> </w:t>
      </w:r>
      <w:r>
        <w:rPr>
          <w:rFonts w:ascii="Times New Roman" w:hAnsi="Times New Roman" w:cs="Times New Roman" w:hint="eastAsia"/>
          <w:sz w:val="24"/>
        </w:rPr>
        <w:t xml:space="preserve">furtherly </w:t>
      </w:r>
      <w:r>
        <w:rPr>
          <w:rFonts w:ascii="Times New Roman" w:hAnsi="Times New Roman" w:cs="Times New Roman"/>
          <w:sz w:val="24"/>
        </w:rPr>
        <w:t xml:space="preserve">it can be extended to other types of scheduling problems, such </w:t>
      </w:r>
      <w:r>
        <w:rPr>
          <w:rFonts w:ascii="Times New Roman" w:hAnsi="Times New Roman" w:cs="Times New Roman" w:hint="eastAsia"/>
          <w:sz w:val="24"/>
        </w:rPr>
        <w:t xml:space="preserve">as dynamic </w:t>
      </w:r>
      <w:r>
        <w:rPr>
          <w:rFonts w:ascii="Times New Roman" w:hAnsi="Times New Roman" w:cs="Times New Roman"/>
          <w:sz w:val="24"/>
        </w:rPr>
        <w:t>flow shop scheduling problems</w:t>
      </w:r>
      <w:r>
        <w:rPr>
          <w:rFonts w:ascii="Times New Roman" w:hAnsi="Times New Roman" w:cs="Times New Roman" w:hint="eastAsia"/>
          <w:sz w:val="24"/>
        </w:rPr>
        <w:t xml:space="preserve"> and dynamic </w:t>
      </w:r>
      <w:r>
        <w:rPr>
          <w:rFonts w:ascii="Times New Roman" w:hAnsi="Times New Roman" w:cs="Times New Roman"/>
          <w:sz w:val="24"/>
        </w:rPr>
        <w:t>flexible job shop scheduling problems.</w:t>
      </w:r>
    </w:p>
    <w:p w14:paraId="217335C3" w14:textId="77777777" w:rsidR="00D5693D" w:rsidRDefault="001C19C0">
      <w:pPr>
        <w:numPr>
          <w:ilvl w:val="0"/>
          <w:numId w:val="18"/>
        </w:numPr>
        <w:rPr>
          <w:rFonts w:ascii="Times New Roman" w:hAnsi="Times New Roman" w:cs="Times New Roman"/>
          <w:sz w:val="24"/>
        </w:rPr>
        <w:sectPr w:rsidR="00D5693D">
          <w:pgSz w:w="11906" w:h="16838"/>
          <w:pgMar w:top="1440" w:right="1803" w:bottom="1440" w:left="1803" w:header="851" w:footer="992" w:gutter="0"/>
          <w:cols w:space="0"/>
          <w:docGrid w:type="lines" w:linePitch="319"/>
        </w:sectPr>
      </w:pPr>
      <w:r>
        <w:rPr>
          <w:rFonts w:ascii="Times New Roman" w:hAnsi="Times New Roman" w:cs="Times New Roman" w:hint="eastAsia"/>
          <w:sz w:val="24"/>
        </w:rPr>
        <w:t>Although t</w:t>
      </w:r>
      <w:r>
        <w:rPr>
          <w:rFonts w:ascii="Times New Roman" w:hAnsi="Times New Roman" w:cs="Times New Roman"/>
          <w:sz w:val="24"/>
        </w:rPr>
        <w:t>he proposed method takes a longer required CPU time than the dispatching rules</w:t>
      </w:r>
      <w:r>
        <w:rPr>
          <w:rFonts w:ascii="Times New Roman" w:hAnsi="Times New Roman" w:cs="Times New Roman" w:hint="eastAsia"/>
          <w:sz w:val="24"/>
        </w:rPr>
        <w:t xml:space="preserve">, </w:t>
      </w:r>
      <w:r>
        <w:rPr>
          <w:rFonts w:ascii="Times New Roman" w:hAnsi="Times New Roman" w:cs="Times New Roman"/>
          <w:sz w:val="24"/>
        </w:rPr>
        <w:t>it can improve the schedule efficiency significantly</w:t>
      </w:r>
      <w:r>
        <w:rPr>
          <w:rFonts w:ascii="Times New Roman" w:hAnsi="Times New Roman" w:cs="Times New Roman" w:hint="eastAsia"/>
          <w:sz w:val="24"/>
        </w:rPr>
        <w:t xml:space="preserve"> and guarantee that </w:t>
      </w:r>
      <w:r>
        <w:rPr>
          <w:rFonts w:ascii="Times New Roman" w:hAnsi="Times New Roman" w:cs="Times New Roman"/>
          <w:sz w:val="24"/>
        </w:rPr>
        <w:t>no downtime is required to wait for the rescheduling scheme to be generated. Otherwise, the required CPU time of the proposed method can be acceptable for real manufacturing systems</w:t>
      </w:r>
      <w:r>
        <w:rPr>
          <w:rFonts w:ascii="Times New Roman" w:hAnsi="Times New Roman" w:cs="Times New Roman" w:hint="eastAsia"/>
          <w:sz w:val="24"/>
        </w:rPr>
        <w:t>.</w:t>
      </w:r>
    </w:p>
    <w:p w14:paraId="5BE22BD1" w14:textId="77777777" w:rsidR="00D5693D" w:rsidRDefault="00D5693D">
      <w:pPr>
        <w:jc w:val="left"/>
        <w:rPr>
          <w:rFonts w:ascii="Times New Roman" w:hAnsi="Times New Roman" w:cs="Times New Roman"/>
          <w:sz w:val="24"/>
        </w:rPr>
      </w:pPr>
    </w:p>
    <w:p w14:paraId="0EB7D0B0" w14:textId="77777777" w:rsidR="00D5693D" w:rsidRDefault="001C19C0">
      <w:pPr>
        <w:jc w:val="left"/>
        <w:rPr>
          <w:rFonts w:ascii="Times New Roman" w:hAnsi="Times New Roman" w:cs="Times New Roman"/>
          <w:color w:val="0000FF"/>
          <w:sz w:val="24"/>
        </w:rPr>
      </w:pPr>
      <w:r>
        <w:rPr>
          <w:rFonts w:ascii="Times New Roman" w:hAnsi="Times New Roman" w:cs="Times New Roman"/>
          <w:color w:val="0000FF"/>
          <w:sz w:val="24"/>
        </w:rPr>
        <w:t>Appendix A. The dynamic job shop instance</w:t>
      </w:r>
      <w:r>
        <w:rPr>
          <w:rFonts w:ascii="Times New Roman" w:hAnsi="Times New Roman" w:cs="Times New Roman" w:hint="eastAsia"/>
          <w:color w:val="0000FF"/>
          <w:sz w:val="24"/>
        </w:rPr>
        <w:t>s</w:t>
      </w:r>
      <w:r>
        <w:rPr>
          <w:rFonts w:ascii="Times New Roman" w:hAnsi="Times New Roman" w:cs="Times New Roman"/>
          <w:color w:val="0000FF"/>
          <w:sz w:val="24"/>
        </w:rPr>
        <w:t xml:space="preserve"> used in our experiments</w:t>
      </w:r>
    </w:p>
    <w:p w14:paraId="3CCDA8A9" w14:textId="77777777" w:rsidR="00D5693D" w:rsidRDefault="001C19C0">
      <w:pPr>
        <w:ind w:firstLineChars="100" w:firstLine="240"/>
        <w:rPr>
          <w:rFonts w:ascii="Times New Roman" w:hAnsi="Times New Roman" w:cs="Times New Roman"/>
          <w:sz w:val="24"/>
        </w:rPr>
      </w:pPr>
      <w:r>
        <w:rPr>
          <w:rFonts w:ascii="Times New Roman" w:hAnsi="Times New Roman" w:cs="Times New Roman"/>
          <w:sz w:val="24"/>
        </w:rPr>
        <w:t>In</w:t>
      </w:r>
      <w:r>
        <w:rPr>
          <w:rFonts w:ascii="Times New Roman" w:hAnsi="Times New Roman" w:cs="Times New Roman" w:hint="eastAsia"/>
          <w:sz w:val="24"/>
        </w:rPr>
        <w:t xml:space="preserve"> the following tables, </w:t>
      </w:r>
      <w:r>
        <w:rPr>
          <w:rFonts w:ascii="Times New Roman" w:hAnsi="Times New Roman" w:cs="Times New Roman"/>
          <w:sz w:val="24"/>
        </w:rPr>
        <w:t>event type “</w:t>
      </w:r>
      <w:r>
        <w:rPr>
          <w:rFonts w:ascii="Times New Roman" w:hAnsi="Times New Roman" w:cs="Times New Roman" w:hint="eastAsia"/>
          <w:sz w:val="24"/>
        </w:rPr>
        <w:t>0</w:t>
      </w:r>
      <w:r>
        <w:rPr>
          <w:rFonts w:ascii="Times New Roman" w:hAnsi="Times New Roman" w:cs="Times New Roman"/>
          <w:sz w:val="24"/>
        </w:rPr>
        <w:t>” indicates machine breakdown</w:t>
      </w:r>
      <w:r>
        <w:rPr>
          <w:rFonts w:ascii="Times New Roman" w:hAnsi="Times New Roman" w:cs="Times New Roman" w:hint="eastAsia"/>
          <w:sz w:val="24"/>
        </w:rPr>
        <w:t>, e</w:t>
      </w:r>
      <w:r>
        <w:rPr>
          <w:rFonts w:ascii="Times New Roman" w:hAnsi="Times New Roman" w:cs="Times New Roman"/>
          <w:sz w:val="24"/>
        </w:rPr>
        <w:t>vent type</w:t>
      </w:r>
      <w:r>
        <w:rPr>
          <w:rFonts w:ascii="Times New Roman" w:hAnsi="Times New Roman" w:cs="Times New Roman" w:hint="eastAsia"/>
          <w:sz w:val="24"/>
        </w:rPr>
        <w:t xml:space="preserve"> </w:t>
      </w:r>
      <w:r>
        <w:rPr>
          <w:rFonts w:ascii="Times New Roman" w:hAnsi="Times New Roman" w:cs="Times New Roman"/>
          <w:sz w:val="24"/>
        </w:rPr>
        <w:t>‘‘1” indicates new job arrival</w:t>
      </w:r>
      <w:r>
        <w:rPr>
          <w:rFonts w:ascii="Times New Roman" w:hAnsi="Times New Roman" w:cs="Times New Roman" w:hint="eastAsia"/>
          <w:sz w:val="24"/>
        </w:rPr>
        <w:t>, e</w:t>
      </w:r>
      <w:r>
        <w:rPr>
          <w:rFonts w:ascii="Times New Roman" w:hAnsi="Times New Roman" w:cs="Times New Roman"/>
          <w:sz w:val="24"/>
        </w:rPr>
        <w:t>vent type ‘‘2” indicates change in the processing time of an operation</w:t>
      </w:r>
      <w:r>
        <w:rPr>
          <w:rFonts w:ascii="Times New Roman" w:hAnsi="Times New Roman" w:cs="Times New Roman" w:hint="eastAsia"/>
          <w:sz w:val="24"/>
        </w:rPr>
        <w:t xml:space="preserve"> and e</w:t>
      </w:r>
      <w:r>
        <w:rPr>
          <w:rFonts w:ascii="Times New Roman" w:hAnsi="Times New Roman" w:cs="Times New Roman"/>
          <w:sz w:val="24"/>
        </w:rPr>
        <w:t>vent type ‘‘</w:t>
      </w:r>
      <w:r>
        <w:rPr>
          <w:rFonts w:ascii="Times New Roman" w:hAnsi="Times New Roman" w:cs="Times New Roman" w:hint="eastAsia"/>
          <w:sz w:val="24"/>
        </w:rPr>
        <w:t>3</w:t>
      </w:r>
      <w:r>
        <w:rPr>
          <w:rFonts w:ascii="Times New Roman" w:hAnsi="Times New Roman" w:cs="Times New Roman"/>
          <w:sz w:val="24"/>
        </w:rPr>
        <w:t>” indicates</w:t>
      </w:r>
      <w:r>
        <w:rPr>
          <w:rFonts w:ascii="Times New Roman" w:hAnsi="Times New Roman" w:cs="Times New Roman" w:hint="eastAsia"/>
          <w:sz w:val="24"/>
        </w:rPr>
        <w:t xml:space="preserve"> order cancellation</w:t>
      </w:r>
      <w:r>
        <w:rPr>
          <w:rFonts w:ascii="Times New Roman" w:hAnsi="Times New Roman" w:cs="Times New Roman"/>
          <w:sz w:val="24"/>
        </w:rPr>
        <w:t xml:space="preserve">. </w:t>
      </w:r>
      <w:r>
        <w:rPr>
          <w:rFonts w:ascii="Times New Roman" w:hAnsi="Times New Roman" w:cs="Times New Roman" w:hint="eastAsia"/>
          <w:sz w:val="24"/>
        </w:rPr>
        <w:t xml:space="preserve">For instance, in </w:t>
      </w:r>
      <w:r>
        <w:rPr>
          <w:rFonts w:ascii="Times New Roman" w:hAnsi="Times New Roman" w:cs="Times New Roman"/>
          <w:color w:val="0000FF"/>
          <w:sz w:val="24"/>
        </w:rPr>
        <w:t xml:space="preserve">Table </w:t>
      </w:r>
      <w:r>
        <w:rPr>
          <w:rFonts w:ascii="Times New Roman" w:hAnsi="Times New Roman" w:cs="Times New Roman" w:hint="eastAsia"/>
          <w:color w:val="0000FF"/>
          <w:sz w:val="24"/>
        </w:rPr>
        <w:t xml:space="preserve">7, </w:t>
      </w:r>
      <w:r>
        <w:rPr>
          <w:rFonts w:ascii="Times New Roman" w:hAnsi="Times New Roman" w:cs="Times New Roman" w:hint="eastAsia"/>
          <w:sz w:val="24"/>
        </w:rPr>
        <w:t xml:space="preserve">dynamic event D5 means machine 1 breakdowns at the 12th second and it continues for 3 s, </w:t>
      </w:r>
      <w:r>
        <w:rPr>
          <w:rFonts w:ascii="Times New Roman" w:hAnsi="Times New Roman" w:cs="Times New Roman"/>
          <w:sz w:val="24"/>
        </w:rPr>
        <w:t>dynamic event D</w:t>
      </w:r>
      <w:r>
        <w:rPr>
          <w:rFonts w:ascii="Times New Roman" w:hAnsi="Times New Roman" w:cs="Times New Roman" w:hint="eastAsia"/>
          <w:sz w:val="24"/>
        </w:rPr>
        <w:t>4</w:t>
      </w:r>
      <w:r>
        <w:rPr>
          <w:rFonts w:ascii="Times New Roman" w:hAnsi="Times New Roman" w:cs="Times New Roman"/>
          <w:sz w:val="24"/>
        </w:rPr>
        <w:t xml:space="preserve"> means, a new job J6 arrives </w:t>
      </w:r>
      <w:r>
        <w:rPr>
          <w:rFonts w:ascii="Times New Roman" w:hAnsi="Times New Roman" w:cs="Times New Roman" w:hint="eastAsia"/>
          <w:sz w:val="24"/>
        </w:rPr>
        <w:t>at</w:t>
      </w:r>
      <w:r>
        <w:rPr>
          <w:rFonts w:ascii="Times New Roman" w:hAnsi="Times New Roman" w:cs="Times New Roman"/>
          <w:sz w:val="24"/>
        </w:rPr>
        <w:t xml:space="preserve"> the 5th </w:t>
      </w:r>
      <w:r>
        <w:rPr>
          <w:rFonts w:ascii="Times New Roman" w:hAnsi="Times New Roman" w:cs="Times New Roman" w:hint="eastAsia"/>
          <w:sz w:val="24"/>
        </w:rPr>
        <w:t>second</w:t>
      </w:r>
      <w:r>
        <w:rPr>
          <w:rFonts w:ascii="Times New Roman" w:hAnsi="Times New Roman" w:cs="Times New Roman"/>
          <w:sz w:val="24"/>
        </w:rPr>
        <w:t xml:space="preserve"> and this job’s </w:t>
      </w:r>
      <w:r>
        <w:rPr>
          <w:rFonts w:ascii="Times New Roman" w:hAnsi="Times New Roman" w:cs="Times New Roman" w:hint="eastAsia"/>
          <w:sz w:val="24"/>
        </w:rPr>
        <w:t xml:space="preserve">processed </w:t>
      </w:r>
      <w:r>
        <w:rPr>
          <w:rFonts w:ascii="Times New Roman" w:hAnsi="Times New Roman" w:cs="Times New Roman"/>
          <w:sz w:val="24"/>
        </w:rPr>
        <w:t>sequence on the machines is M</w:t>
      </w:r>
      <w:r>
        <w:rPr>
          <w:rFonts w:ascii="Times New Roman" w:hAnsi="Times New Roman" w:cs="Times New Roman" w:hint="eastAsia"/>
          <w:sz w:val="24"/>
        </w:rPr>
        <w:t>3</w:t>
      </w:r>
      <w:r>
        <w:rPr>
          <w:rFonts w:ascii="Times New Roman" w:hAnsi="Times New Roman" w:cs="Times New Roman"/>
          <w:sz w:val="24"/>
        </w:rPr>
        <w:t>, M</w:t>
      </w:r>
      <w:r>
        <w:rPr>
          <w:rFonts w:ascii="Times New Roman" w:hAnsi="Times New Roman" w:cs="Times New Roman" w:hint="eastAsia"/>
          <w:sz w:val="24"/>
        </w:rPr>
        <w:t>5</w:t>
      </w:r>
      <w:r>
        <w:rPr>
          <w:rFonts w:ascii="Times New Roman" w:hAnsi="Times New Roman" w:cs="Times New Roman"/>
          <w:sz w:val="24"/>
        </w:rPr>
        <w:t>, M</w:t>
      </w:r>
      <w:r>
        <w:rPr>
          <w:rFonts w:ascii="Times New Roman" w:hAnsi="Times New Roman" w:cs="Times New Roman" w:hint="eastAsia"/>
          <w:sz w:val="24"/>
        </w:rPr>
        <w:t>2</w:t>
      </w:r>
      <w:r>
        <w:rPr>
          <w:rFonts w:ascii="Times New Roman" w:hAnsi="Times New Roman" w:cs="Times New Roman"/>
          <w:sz w:val="24"/>
        </w:rPr>
        <w:t>, M</w:t>
      </w:r>
      <w:r>
        <w:rPr>
          <w:rFonts w:ascii="Times New Roman" w:hAnsi="Times New Roman" w:cs="Times New Roman" w:hint="eastAsia"/>
          <w:sz w:val="24"/>
        </w:rPr>
        <w:t>4</w:t>
      </w:r>
      <w:r>
        <w:rPr>
          <w:rFonts w:ascii="Times New Roman" w:hAnsi="Times New Roman" w:cs="Times New Roman"/>
          <w:sz w:val="24"/>
        </w:rPr>
        <w:t>, M</w:t>
      </w:r>
      <w:r>
        <w:rPr>
          <w:rFonts w:ascii="Times New Roman" w:hAnsi="Times New Roman" w:cs="Times New Roman" w:hint="eastAsia"/>
          <w:sz w:val="24"/>
        </w:rPr>
        <w:t>1</w:t>
      </w:r>
      <w:r>
        <w:rPr>
          <w:rFonts w:ascii="Times New Roman" w:hAnsi="Times New Roman" w:cs="Times New Roman"/>
          <w:sz w:val="24"/>
        </w:rPr>
        <w:t xml:space="preserve"> and processing</w:t>
      </w:r>
      <w:r>
        <w:rPr>
          <w:rFonts w:ascii="Times New Roman" w:hAnsi="Times New Roman" w:cs="Times New Roman" w:hint="eastAsia"/>
          <w:sz w:val="24"/>
        </w:rPr>
        <w:t xml:space="preserve"> </w:t>
      </w:r>
      <w:r>
        <w:rPr>
          <w:rFonts w:ascii="Times New Roman" w:hAnsi="Times New Roman" w:cs="Times New Roman"/>
          <w:sz w:val="24"/>
        </w:rPr>
        <w:t>times on each machine are 7, 3, 6, 1, 4 respectively</w:t>
      </w:r>
      <w:r>
        <w:rPr>
          <w:rFonts w:ascii="Times New Roman" w:hAnsi="Times New Roman" w:cs="Times New Roman" w:hint="eastAsia"/>
          <w:sz w:val="24"/>
        </w:rPr>
        <w:t xml:space="preserve">, </w:t>
      </w:r>
      <w:r>
        <w:rPr>
          <w:rFonts w:ascii="Times New Roman" w:hAnsi="Times New Roman" w:cs="Times New Roman"/>
          <w:sz w:val="24"/>
        </w:rPr>
        <w:t>dynamic event D</w:t>
      </w:r>
      <w:r>
        <w:rPr>
          <w:rFonts w:ascii="Times New Roman" w:hAnsi="Times New Roman" w:cs="Times New Roman" w:hint="eastAsia"/>
          <w:sz w:val="24"/>
        </w:rPr>
        <w:t>1</w:t>
      </w:r>
      <w:r>
        <w:rPr>
          <w:rFonts w:ascii="Times New Roman" w:hAnsi="Times New Roman" w:cs="Times New Roman"/>
          <w:sz w:val="24"/>
        </w:rPr>
        <w:t xml:space="preserve"> means the processing time of job J4 on machine M</w:t>
      </w:r>
      <w:r>
        <w:rPr>
          <w:rFonts w:ascii="Times New Roman" w:hAnsi="Times New Roman" w:cs="Times New Roman" w:hint="eastAsia"/>
          <w:sz w:val="24"/>
        </w:rPr>
        <w:t>1</w:t>
      </w:r>
      <w:r>
        <w:rPr>
          <w:rFonts w:ascii="Times New Roman" w:hAnsi="Times New Roman" w:cs="Times New Roman"/>
          <w:sz w:val="24"/>
        </w:rPr>
        <w:t xml:space="preserve"> changes as 6 s</w:t>
      </w:r>
      <w:r>
        <w:rPr>
          <w:rFonts w:ascii="Times New Roman" w:hAnsi="Times New Roman" w:cs="Times New Roman" w:hint="eastAsia"/>
          <w:sz w:val="24"/>
        </w:rPr>
        <w:t xml:space="preserve">, and </w:t>
      </w:r>
      <w:r>
        <w:rPr>
          <w:rFonts w:ascii="Times New Roman" w:hAnsi="Times New Roman" w:cs="Times New Roman"/>
          <w:sz w:val="24"/>
        </w:rPr>
        <w:t>dynamic event D</w:t>
      </w:r>
      <w:r>
        <w:rPr>
          <w:rFonts w:ascii="Times New Roman" w:hAnsi="Times New Roman" w:cs="Times New Roman" w:hint="eastAsia"/>
          <w:sz w:val="24"/>
        </w:rPr>
        <w:t xml:space="preserve">8 </w:t>
      </w:r>
      <w:r>
        <w:rPr>
          <w:rFonts w:ascii="Times New Roman" w:hAnsi="Times New Roman" w:cs="Times New Roman"/>
          <w:sz w:val="24"/>
        </w:rPr>
        <w:t>means</w:t>
      </w:r>
      <w:r>
        <w:rPr>
          <w:rFonts w:ascii="Times New Roman" w:hAnsi="Times New Roman" w:cs="Times New Roman" w:hint="eastAsia"/>
          <w:sz w:val="24"/>
        </w:rPr>
        <w:t xml:space="preserve"> job5</w:t>
      </w:r>
      <w:r>
        <w:rPr>
          <w:rFonts w:ascii="Times New Roman" w:hAnsi="Times New Roman" w:cs="Times New Roman"/>
          <w:sz w:val="24"/>
        </w:rPr>
        <w:t>’</w:t>
      </w:r>
      <w:r>
        <w:rPr>
          <w:rFonts w:ascii="Times New Roman" w:hAnsi="Times New Roman" w:cs="Times New Roman" w:hint="eastAsia"/>
          <w:sz w:val="24"/>
        </w:rPr>
        <w:t xml:space="preserve">s remaining processing tasks are cancelled at the 23th second. </w:t>
      </w:r>
    </w:p>
    <w:p w14:paraId="38CC2221" w14:textId="77777777" w:rsidR="00D5693D" w:rsidRDefault="00D5693D">
      <w:pPr>
        <w:jc w:val="left"/>
        <w:rPr>
          <w:rFonts w:ascii="Times New Roman" w:hAnsi="Times New Roman" w:cs="Times New Roman"/>
          <w:b/>
          <w:bCs/>
          <w:sz w:val="24"/>
        </w:rPr>
      </w:pPr>
    </w:p>
    <w:p w14:paraId="0A461173" w14:textId="77777777" w:rsidR="00D5693D" w:rsidRDefault="00D5693D">
      <w:pPr>
        <w:jc w:val="left"/>
        <w:rPr>
          <w:rFonts w:ascii="Times New Roman" w:hAnsi="Times New Roman" w:cs="Times New Roman"/>
          <w:b/>
          <w:bCs/>
          <w:sz w:val="24"/>
        </w:rPr>
      </w:pPr>
    </w:p>
    <w:p w14:paraId="3D182ADD" w14:textId="77777777" w:rsidR="00D5693D" w:rsidRDefault="00D5693D">
      <w:pPr>
        <w:jc w:val="left"/>
        <w:rPr>
          <w:rFonts w:ascii="Times New Roman" w:hAnsi="Times New Roman" w:cs="Times New Roman"/>
          <w:b/>
          <w:bCs/>
          <w:sz w:val="24"/>
        </w:rPr>
      </w:pPr>
    </w:p>
    <w:p w14:paraId="63314211" w14:textId="77777777" w:rsidR="00D5693D" w:rsidRDefault="00D5693D">
      <w:pPr>
        <w:jc w:val="left"/>
        <w:rPr>
          <w:rFonts w:ascii="Times New Roman" w:hAnsi="Times New Roman" w:cs="Times New Roman"/>
          <w:b/>
          <w:bCs/>
          <w:sz w:val="24"/>
        </w:rPr>
      </w:pPr>
    </w:p>
    <w:p w14:paraId="73C06196" w14:textId="77777777" w:rsidR="00D5693D" w:rsidRDefault="00D5693D">
      <w:pPr>
        <w:jc w:val="left"/>
        <w:rPr>
          <w:rFonts w:ascii="Times New Roman" w:hAnsi="Times New Roman" w:cs="Times New Roman"/>
          <w:b/>
          <w:bCs/>
          <w:sz w:val="24"/>
        </w:rPr>
      </w:pPr>
    </w:p>
    <w:p w14:paraId="366CA869" w14:textId="77777777" w:rsidR="00D5693D" w:rsidRDefault="00D5693D">
      <w:pPr>
        <w:jc w:val="left"/>
        <w:rPr>
          <w:rFonts w:ascii="Times New Roman" w:hAnsi="Times New Roman" w:cs="Times New Roman"/>
          <w:b/>
          <w:bCs/>
          <w:sz w:val="24"/>
        </w:rPr>
      </w:pPr>
    </w:p>
    <w:p w14:paraId="018593CC" w14:textId="77777777" w:rsidR="00D5693D" w:rsidRDefault="00D5693D">
      <w:pPr>
        <w:jc w:val="left"/>
        <w:rPr>
          <w:rFonts w:ascii="Times New Roman" w:hAnsi="Times New Roman" w:cs="Times New Roman"/>
          <w:b/>
          <w:bCs/>
          <w:sz w:val="24"/>
        </w:rPr>
      </w:pPr>
    </w:p>
    <w:p w14:paraId="7C83AFCE" w14:textId="77777777" w:rsidR="00D5693D" w:rsidRDefault="00D5693D">
      <w:pPr>
        <w:jc w:val="left"/>
        <w:rPr>
          <w:rFonts w:ascii="Times New Roman" w:hAnsi="Times New Roman" w:cs="Times New Roman"/>
          <w:b/>
          <w:bCs/>
          <w:sz w:val="24"/>
        </w:rPr>
      </w:pPr>
    </w:p>
    <w:p w14:paraId="62FC629A" w14:textId="77777777" w:rsidR="00D5693D" w:rsidRDefault="00D5693D">
      <w:pPr>
        <w:jc w:val="left"/>
        <w:rPr>
          <w:rFonts w:ascii="Times New Roman" w:hAnsi="Times New Roman" w:cs="Times New Roman"/>
          <w:b/>
          <w:bCs/>
          <w:sz w:val="24"/>
        </w:rPr>
      </w:pPr>
    </w:p>
    <w:p w14:paraId="075FA190" w14:textId="77777777" w:rsidR="00D5693D" w:rsidRDefault="00D5693D">
      <w:pPr>
        <w:jc w:val="left"/>
        <w:rPr>
          <w:rFonts w:ascii="Times New Roman" w:hAnsi="Times New Roman" w:cs="Times New Roman"/>
          <w:b/>
          <w:bCs/>
          <w:sz w:val="24"/>
        </w:rPr>
      </w:pPr>
    </w:p>
    <w:p w14:paraId="7AC5CF33" w14:textId="77777777" w:rsidR="00D5693D" w:rsidRDefault="00D5693D">
      <w:pPr>
        <w:jc w:val="left"/>
        <w:rPr>
          <w:rFonts w:ascii="Times New Roman" w:hAnsi="Times New Roman" w:cs="Times New Roman"/>
          <w:b/>
          <w:bCs/>
          <w:sz w:val="24"/>
        </w:rPr>
      </w:pPr>
    </w:p>
    <w:p w14:paraId="11AAD915" w14:textId="77777777" w:rsidR="00D5693D" w:rsidRDefault="00D5693D">
      <w:pPr>
        <w:jc w:val="left"/>
        <w:rPr>
          <w:rFonts w:ascii="Times New Roman" w:hAnsi="Times New Roman" w:cs="Times New Roman"/>
          <w:b/>
          <w:bCs/>
          <w:sz w:val="24"/>
        </w:rPr>
      </w:pPr>
    </w:p>
    <w:p w14:paraId="6256B05A" w14:textId="77777777" w:rsidR="00D5693D" w:rsidRDefault="00D5693D">
      <w:pPr>
        <w:jc w:val="left"/>
        <w:rPr>
          <w:rFonts w:ascii="Times New Roman" w:hAnsi="Times New Roman" w:cs="Times New Roman"/>
          <w:b/>
          <w:bCs/>
          <w:sz w:val="24"/>
        </w:rPr>
      </w:pPr>
    </w:p>
    <w:p w14:paraId="32B84F9A" w14:textId="77777777" w:rsidR="00D5693D" w:rsidRDefault="00D5693D">
      <w:pPr>
        <w:jc w:val="left"/>
        <w:rPr>
          <w:rFonts w:ascii="Times New Roman" w:hAnsi="Times New Roman" w:cs="Times New Roman"/>
          <w:b/>
          <w:bCs/>
          <w:sz w:val="24"/>
        </w:rPr>
      </w:pPr>
    </w:p>
    <w:p w14:paraId="63D297CB" w14:textId="77777777" w:rsidR="00D5693D" w:rsidRDefault="00D5693D">
      <w:pPr>
        <w:jc w:val="left"/>
        <w:rPr>
          <w:rFonts w:ascii="Times New Roman" w:hAnsi="Times New Roman" w:cs="Times New Roman"/>
          <w:b/>
          <w:bCs/>
          <w:sz w:val="24"/>
        </w:rPr>
      </w:pPr>
    </w:p>
    <w:p w14:paraId="21162036" w14:textId="77777777" w:rsidR="00D5693D" w:rsidRDefault="00D5693D">
      <w:pPr>
        <w:jc w:val="left"/>
        <w:rPr>
          <w:rFonts w:ascii="Times New Roman" w:hAnsi="Times New Roman" w:cs="Times New Roman"/>
          <w:b/>
          <w:bCs/>
          <w:sz w:val="24"/>
        </w:rPr>
      </w:pPr>
    </w:p>
    <w:p w14:paraId="68DE8CCF" w14:textId="77777777" w:rsidR="00D5693D" w:rsidRDefault="00D5693D">
      <w:pPr>
        <w:jc w:val="left"/>
        <w:rPr>
          <w:rFonts w:ascii="Times New Roman" w:hAnsi="Times New Roman" w:cs="Times New Roman"/>
          <w:b/>
          <w:bCs/>
          <w:sz w:val="24"/>
        </w:rPr>
      </w:pPr>
    </w:p>
    <w:p w14:paraId="3CCCCF32" w14:textId="77777777" w:rsidR="00D5693D" w:rsidRDefault="00D5693D">
      <w:pPr>
        <w:jc w:val="left"/>
        <w:rPr>
          <w:rFonts w:ascii="Times New Roman" w:hAnsi="Times New Roman" w:cs="Times New Roman"/>
          <w:b/>
          <w:bCs/>
          <w:sz w:val="24"/>
        </w:rPr>
      </w:pPr>
    </w:p>
    <w:p w14:paraId="18357D85" w14:textId="77777777" w:rsidR="00D5693D" w:rsidRDefault="00D5693D">
      <w:pPr>
        <w:jc w:val="left"/>
        <w:rPr>
          <w:rFonts w:ascii="Times New Roman" w:hAnsi="Times New Roman" w:cs="Times New Roman"/>
          <w:b/>
          <w:bCs/>
          <w:sz w:val="24"/>
        </w:rPr>
      </w:pPr>
    </w:p>
    <w:p w14:paraId="571D0E50" w14:textId="77777777" w:rsidR="00D5693D" w:rsidRDefault="00D5693D">
      <w:pPr>
        <w:jc w:val="left"/>
        <w:rPr>
          <w:rFonts w:ascii="Times New Roman" w:hAnsi="Times New Roman" w:cs="Times New Roman"/>
          <w:b/>
          <w:bCs/>
          <w:sz w:val="24"/>
        </w:rPr>
      </w:pPr>
    </w:p>
    <w:p w14:paraId="10BAF958" w14:textId="77777777" w:rsidR="00D5693D" w:rsidRDefault="00D5693D">
      <w:pPr>
        <w:jc w:val="left"/>
        <w:rPr>
          <w:rFonts w:ascii="Times New Roman" w:hAnsi="Times New Roman" w:cs="Times New Roman"/>
          <w:b/>
          <w:bCs/>
          <w:sz w:val="24"/>
        </w:rPr>
      </w:pPr>
    </w:p>
    <w:p w14:paraId="6FFC561E" w14:textId="77777777" w:rsidR="00D5693D" w:rsidRDefault="00D5693D">
      <w:pPr>
        <w:jc w:val="left"/>
        <w:rPr>
          <w:rFonts w:ascii="Times New Roman" w:hAnsi="Times New Roman" w:cs="Times New Roman"/>
          <w:b/>
          <w:bCs/>
          <w:sz w:val="24"/>
        </w:rPr>
      </w:pPr>
    </w:p>
    <w:p w14:paraId="3E80C318" w14:textId="77777777" w:rsidR="00D5693D" w:rsidRDefault="00D5693D">
      <w:pPr>
        <w:jc w:val="left"/>
        <w:rPr>
          <w:rFonts w:ascii="Times New Roman" w:hAnsi="Times New Roman" w:cs="Times New Roman"/>
          <w:b/>
          <w:bCs/>
          <w:sz w:val="24"/>
        </w:rPr>
      </w:pPr>
    </w:p>
    <w:p w14:paraId="6CC955D8" w14:textId="77777777" w:rsidR="00D5693D" w:rsidRDefault="00D5693D">
      <w:pPr>
        <w:jc w:val="left"/>
        <w:rPr>
          <w:rFonts w:ascii="Times New Roman" w:hAnsi="Times New Roman" w:cs="Times New Roman"/>
          <w:b/>
          <w:bCs/>
          <w:sz w:val="24"/>
        </w:rPr>
      </w:pPr>
    </w:p>
    <w:p w14:paraId="02EF2F6A" w14:textId="77777777" w:rsidR="00D5693D" w:rsidRDefault="00D5693D">
      <w:pPr>
        <w:jc w:val="left"/>
        <w:rPr>
          <w:rFonts w:ascii="Times New Roman" w:hAnsi="Times New Roman" w:cs="Times New Roman"/>
          <w:b/>
          <w:bCs/>
          <w:sz w:val="24"/>
        </w:rPr>
      </w:pPr>
    </w:p>
    <w:p w14:paraId="2CFAB75F" w14:textId="77777777" w:rsidR="00D5693D" w:rsidRDefault="00D5693D">
      <w:pPr>
        <w:jc w:val="left"/>
        <w:rPr>
          <w:rFonts w:ascii="Times New Roman" w:hAnsi="Times New Roman" w:cs="Times New Roman"/>
          <w:b/>
          <w:bCs/>
          <w:sz w:val="24"/>
        </w:rPr>
      </w:pPr>
    </w:p>
    <w:p w14:paraId="29598464" w14:textId="77777777" w:rsidR="00D5693D" w:rsidRDefault="00D5693D">
      <w:pPr>
        <w:jc w:val="left"/>
        <w:rPr>
          <w:rFonts w:ascii="Times New Roman" w:hAnsi="Times New Roman" w:cs="Times New Roman"/>
          <w:b/>
          <w:bCs/>
          <w:sz w:val="24"/>
        </w:rPr>
      </w:pPr>
    </w:p>
    <w:p w14:paraId="6A38C8BE" w14:textId="77777777" w:rsidR="00D5693D" w:rsidRDefault="00D5693D">
      <w:pPr>
        <w:jc w:val="left"/>
        <w:rPr>
          <w:rFonts w:ascii="Times New Roman" w:hAnsi="Times New Roman" w:cs="Times New Roman"/>
          <w:b/>
          <w:bCs/>
          <w:sz w:val="24"/>
        </w:rPr>
      </w:pPr>
    </w:p>
    <w:p w14:paraId="1F7A07C1" w14:textId="77777777" w:rsidR="00D5693D" w:rsidRDefault="00D5693D">
      <w:pPr>
        <w:jc w:val="left"/>
        <w:rPr>
          <w:rFonts w:ascii="Times New Roman" w:hAnsi="Times New Roman" w:cs="Times New Roman"/>
          <w:b/>
          <w:bCs/>
          <w:sz w:val="24"/>
        </w:rPr>
      </w:pPr>
    </w:p>
    <w:p w14:paraId="27882BB7" w14:textId="77777777" w:rsidR="00D5693D" w:rsidRDefault="00D5693D">
      <w:pPr>
        <w:jc w:val="left"/>
        <w:rPr>
          <w:rFonts w:ascii="Times New Roman" w:hAnsi="Times New Roman" w:cs="Times New Roman"/>
          <w:b/>
          <w:bCs/>
          <w:sz w:val="24"/>
        </w:rPr>
      </w:pPr>
    </w:p>
    <w:p w14:paraId="2E01D297" w14:textId="77777777" w:rsidR="00D5693D" w:rsidRDefault="00D5693D">
      <w:pPr>
        <w:jc w:val="left"/>
        <w:rPr>
          <w:rFonts w:ascii="Times New Roman" w:hAnsi="Times New Roman" w:cs="Times New Roman"/>
          <w:b/>
          <w:bCs/>
          <w:sz w:val="24"/>
        </w:rPr>
      </w:pPr>
    </w:p>
    <w:p w14:paraId="16F8ACCC" w14:textId="77777777" w:rsidR="00D5693D" w:rsidRDefault="00D5693D">
      <w:pPr>
        <w:jc w:val="left"/>
        <w:rPr>
          <w:rFonts w:ascii="Times New Roman" w:hAnsi="Times New Roman" w:cs="Times New Roman"/>
          <w:b/>
          <w:bCs/>
          <w:sz w:val="24"/>
        </w:rPr>
      </w:pPr>
    </w:p>
    <w:p w14:paraId="5D09BB97" w14:textId="77777777" w:rsidR="00D5693D" w:rsidRDefault="00D5693D">
      <w:pPr>
        <w:jc w:val="left"/>
        <w:rPr>
          <w:rFonts w:ascii="Times New Roman" w:hAnsi="Times New Roman" w:cs="Times New Roman"/>
          <w:b/>
          <w:bCs/>
          <w:sz w:val="24"/>
        </w:rPr>
      </w:pPr>
    </w:p>
    <w:p w14:paraId="596E7382" w14:textId="77777777" w:rsidR="00D5693D" w:rsidRDefault="00D5693D">
      <w:pPr>
        <w:jc w:val="left"/>
        <w:rPr>
          <w:rFonts w:ascii="Times New Roman" w:hAnsi="Times New Roman" w:cs="Times New Roman"/>
          <w:sz w:val="24"/>
        </w:rPr>
      </w:pPr>
    </w:p>
    <w:p w14:paraId="7D523264" w14:textId="77777777" w:rsidR="00D5693D" w:rsidRDefault="00D5693D">
      <w:pPr>
        <w:jc w:val="left"/>
        <w:rPr>
          <w:rFonts w:ascii="Times New Roman" w:hAnsi="Times New Roman" w:cs="Times New Roman"/>
          <w:sz w:val="24"/>
        </w:rPr>
      </w:pPr>
    </w:p>
    <w:p w14:paraId="5564234F" w14:textId="77777777" w:rsidR="00D5693D" w:rsidRDefault="00D5693D">
      <w:pPr>
        <w:jc w:val="left"/>
        <w:rPr>
          <w:rFonts w:ascii="Times New Roman" w:hAnsi="Times New Roman" w:cs="Times New Roman"/>
          <w:sz w:val="24"/>
        </w:rPr>
      </w:pPr>
    </w:p>
    <w:p w14:paraId="7DAB66A3" w14:textId="77777777" w:rsidR="00D5693D" w:rsidRDefault="00D5693D">
      <w:pPr>
        <w:jc w:val="left"/>
        <w:rPr>
          <w:rFonts w:ascii="Times New Roman" w:hAnsi="Times New Roman" w:cs="Times New Roman"/>
          <w:sz w:val="24"/>
        </w:rPr>
      </w:pPr>
    </w:p>
    <w:p w14:paraId="338D6C5C" w14:textId="77777777" w:rsidR="00D5693D" w:rsidRDefault="00D5693D">
      <w:pPr>
        <w:jc w:val="left"/>
        <w:rPr>
          <w:rFonts w:ascii="Times New Roman" w:hAnsi="Times New Roman" w:cs="Times New Roman"/>
          <w:sz w:val="24"/>
        </w:rPr>
      </w:pPr>
    </w:p>
    <w:p w14:paraId="5382C3B0" w14:textId="77777777" w:rsidR="00D5693D" w:rsidRDefault="00D5693D">
      <w:pPr>
        <w:jc w:val="left"/>
        <w:rPr>
          <w:rFonts w:ascii="Times New Roman" w:hAnsi="Times New Roman" w:cs="Times New Roman"/>
          <w:sz w:val="24"/>
        </w:rPr>
      </w:pPr>
    </w:p>
    <w:p w14:paraId="5A9A0E9A" w14:textId="77777777" w:rsidR="00D5693D" w:rsidRDefault="00D5693D">
      <w:pPr>
        <w:jc w:val="left"/>
        <w:rPr>
          <w:rFonts w:ascii="Times New Roman" w:hAnsi="Times New Roman" w:cs="Times New Roman"/>
          <w:sz w:val="24"/>
        </w:rPr>
      </w:pPr>
    </w:p>
    <w:p w14:paraId="632F17B7" w14:textId="77777777" w:rsidR="00D5693D" w:rsidRDefault="00D5693D">
      <w:pPr>
        <w:jc w:val="left"/>
        <w:rPr>
          <w:rFonts w:ascii="Times New Roman" w:hAnsi="Times New Roman" w:cs="Times New Roman"/>
          <w:sz w:val="24"/>
        </w:rPr>
      </w:pPr>
    </w:p>
    <w:p w14:paraId="20ADA54B" w14:textId="77777777" w:rsidR="00D5693D" w:rsidRDefault="00D5693D">
      <w:pPr>
        <w:jc w:val="left"/>
        <w:rPr>
          <w:rFonts w:ascii="Times New Roman" w:hAnsi="Times New Roman" w:cs="Times New Roman"/>
          <w:sz w:val="24"/>
        </w:rPr>
      </w:pPr>
    </w:p>
    <w:p w14:paraId="40AAF19B" w14:textId="77777777" w:rsidR="00D5693D" w:rsidRDefault="00D5693D">
      <w:pPr>
        <w:jc w:val="left"/>
        <w:rPr>
          <w:rFonts w:ascii="Times New Roman" w:hAnsi="Times New Roman" w:cs="Times New Roman"/>
          <w:sz w:val="24"/>
        </w:rPr>
      </w:pPr>
    </w:p>
    <w:p w14:paraId="7903AC75" w14:textId="77777777" w:rsidR="002F5927" w:rsidRDefault="002F5927">
      <w:pPr>
        <w:rPr>
          <w:rFonts w:ascii="Times New Roman" w:hAnsi="Times New Roman" w:cs="Times New Roman"/>
          <w:sz w:val="24"/>
        </w:rPr>
      </w:pPr>
    </w:p>
    <w:p w14:paraId="1CFC0CF3" w14:textId="77777777" w:rsidR="002F5927" w:rsidRDefault="002F5927">
      <w:pPr>
        <w:rPr>
          <w:rFonts w:ascii="Times New Roman" w:hAnsi="Times New Roman" w:cs="Times New Roman"/>
          <w:sz w:val="24"/>
        </w:rPr>
      </w:pPr>
    </w:p>
    <w:p w14:paraId="0C899747" w14:textId="77777777" w:rsidR="00AB758A" w:rsidRPr="00AB758A" w:rsidRDefault="002F5927" w:rsidP="00AB758A">
      <w:pPr>
        <w:pStyle w:val="EndNoteBibliography"/>
        <w:rPr>
          <w:noProof/>
        </w:rPr>
      </w:pPr>
      <w:r w:rsidRPr="001D5B3B">
        <w:rPr>
          <w:rFonts w:ascii="Times New Roman" w:hAnsi="Times New Roman" w:cs="Times New Roman"/>
          <w:sz w:val="24"/>
        </w:rPr>
        <w:fldChar w:fldCharType="begin"/>
      </w:r>
      <w:r w:rsidRPr="001D5B3B">
        <w:rPr>
          <w:rFonts w:ascii="Times New Roman" w:hAnsi="Times New Roman" w:cs="Times New Roman"/>
          <w:sz w:val="24"/>
        </w:rPr>
        <w:instrText xml:space="preserve"> ADDIN EN.REFLIST </w:instrText>
      </w:r>
      <w:r w:rsidRPr="001D5B3B">
        <w:rPr>
          <w:rFonts w:ascii="Times New Roman" w:hAnsi="Times New Roman" w:cs="Times New Roman"/>
          <w:sz w:val="24"/>
        </w:rPr>
        <w:fldChar w:fldCharType="separate"/>
      </w:r>
      <w:r w:rsidR="00AB758A" w:rsidRPr="00AB758A">
        <w:rPr>
          <w:noProof/>
        </w:rPr>
        <w:t xml:space="preserve">Asta, S., D. Karapetyan, A. Kheiri, E. Ozcan and A. J. Parkes (2016). "Combining Monte-Carlo and hyper-heuristic methods for the multi-mode resource-constrained multi-project scheduling problem." </w:t>
      </w:r>
      <w:r w:rsidR="00AB758A" w:rsidRPr="00AB758A">
        <w:rPr>
          <w:noProof/>
          <w:u w:val="single"/>
        </w:rPr>
        <w:t>Information Sciences</w:t>
      </w:r>
      <w:r w:rsidR="00AB758A" w:rsidRPr="00AB758A">
        <w:rPr>
          <w:noProof/>
        </w:rPr>
        <w:t xml:space="preserve"> </w:t>
      </w:r>
      <w:r w:rsidR="00AB758A" w:rsidRPr="00AB758A">
        <w:rPr>
          <w:b/>
          <w:noProof/>
        </w:rPr>
        <w:t>373</w:t>
      </w:r>
      <w:r w:rsidR="00AB758A" w:rsidRPr="00AB758A">
        <w:rPr>
          <w:noProof/>
        </w:rPr>
        <w:t>: 476-498.</w:t>
      </w:r>
    </w:p>
    <w:p w14:paraId="157D3FD5" w14:textId="77777777" w:rsidR="00AB758A" w:rsidRPr="00AB758A" w:rsidRDefault="00AB758A" w:rsidP="00AB758A">
      <w:pPr>
        <w:pStyle w:val="EndNoteBibliography"/>
        <w:rPr>
          <w:noProof/>
        </w:rPr>
      </w:pPr>
      <w:r w:rsidRPr="00AB758A">
        <w:rPr>
          <w:noProof/>
        </w:rPr>
        <w:t xml:space="preserve">Bouzy, B. and B. Helmstetter (2004). Monte-Carlo Go developments. </w:t>
      </w:r>
      <w:r w:rsidRPr="00AB758A">
        <w:rPr>
          <w:noProof/>
          <w:u w:val="single"/>
        </w:rPr>
        <w:t>Advances in Computer Games: Many Games, Many Challenges</w:t>
      </w:r>
      <w:r w:rsidRPr="00AB758A">
        <w:rPr>
          <w:noProof/>
        </w:rPr>
        <w:t xml:space="preserve">. H. J. VanDenHerik, H. Iida and E. A. Heinz. </w:t>
      </w:r>
      <w:r w:rsidRPr="00AB758A">
        <w:rPr>
          <w:b/>
          <w:noProof/>
        </w:rPr>
        <w:t xml:space="preserve">135: </w:t>
      </w:r>
      <w:r w:rsidRPr="00AB758A">
        <w:rPr>
          <w:noProof/>
        </w:rPr>
        <w:t>159-174.</w:t>
      </w:r>
    </w:p>
    <w:p w14:paraId="01069B56" w14:textId="77777777" w:rsidR="00AB758A" w:rsidRPr="00AB758A" w:rsidRDefault="00AB758A" w:rsidP="00AB758A">
      <w:pPr>
        <w:pStyle w:val="EndNoteBibliography"/>
        <w:rPr>
          <w:noProof/>
        </w:rPr>
      </w:pPr>
      <w:r w:rsidRPr="00AB758A">
        <w:rPr>
          <w:noProof/>
        </w:rPr>
        <w:t xml:space="preserve">Chiang, T.-C. and H.-J. Lin (2012). Flexible Job Shop Scheduling Using a Multiobjective Memetic Algorithm. </w:t>
      </w:r>
      <w:r w:rsidRPr="00AB758A">
        <w:rPr>
          <w:noProof/>
          <w:u w:val="single"/>
        </w:rPr>
        <w:t>Advanced Intelligent Computing Theories and Applications: With Aspects of Artificial Intelligence</w:t>
      </w:r>
      <w:r w:rsidRPr="00AB758A">
        <w:rPr>
          <w:noProof/>
        </w:rPr>
        <w:t xml:space="preserve">. D. Huang, Y. Gan, P. Gupta and M. M. Gromiha. </w:t>
      </w:r>
      <w:r w:rsidRPr="00AB758A">
        <w:rPr>
          <w:b/>
          <w:noProof/>
        </w:rPr>
        <w:t xml:space="preserve">6839: </w:t>
      </w:r>
      <w:r w:rsidRPr="00AB758A">
        <w:rPr>
          <w:noProof/>
        </w:rPr>
        <w:t>49-56.</w:t>
      </w:r>
    </w:p>
    <w:p w14:paraId="7581D442" w14:textId="77777777" w:rsidR="00AB758A" w:rsidRPr="00AB758A" w:rsidRDefault="00AB758A" w:rsidP="00AB758A">
      <w:pPr>
        <w:pStyle w:val="EndNoteBibliography"/>
        <w:rPr>
          <w:noProof/>
        </w:rPr>
      </w:pPr>
      <w:r w:rsidRPr="00AB758A">
        <w:rPr>
          <w:noProof/>
        </w:rPr>
        <w:t xml:space="preserve">Coulom, R. (2007). Efficient selectivity and backup operators in Monte-Carlo tree search. </w:t>
      </w:r>
      <w:r w:rsidRPr="00AB758A">
        <w:rPr>
          <w:noProof/>
          <w:u w:val="single"/>
        </w:rPr>
        <w:t>Computers and Games</w:t>
      </w:r>
      <w:r w:rsidRPr="00AB758A">
        <w:rPr>
          <w:noProof/>
        </w:rPr>
        <w:t xml:space="preserve">. H. J. VanDenHerik, P. Ciancarini and H. H. L. Donkers. </w:t>
      </w:r>
      <w:r w:rsidRPr="00AB758A">
        <w:rPr>
          <w:b/>
          <w:noProof/>
        </w:rPr>
        <w:t xml:space="preserve">4630: </w:t>
      </w:r>
      <w:r w:rsidRPr="00AB758A">
        <w:rPr>
          <w:noProof/>
        </w:rPr>
        <w:t>72-83.</w:t>
      </w:r>
    </w:p>
    <w:p w14:paraId="10B8D3A7" w14:textId="77777777" w:rsidR="00AB758A" w:rsidRPr="00AB758A" w:rsidRDefault="00AB758A" w:rsidP="00AB758A">
      <w:pPr>
        <w:pStyle w:val="EndNoteBibliography"/>
        <w:rPr>
          <w:noProof/>
        </w:rPr>
      </w:pPr>
      <w:r w:rsidRPr="00AB758A">
        <w:rPr>
          <w:noProof/>
        </w:rPr>
        <w:t xml:space="preserve">Dominic, P. D. D., S. Kaliyamoorthy and M. S. Kumar (2004). "Efficient dispatching rules for dynamic job shop scheduling." </w:t>
      </w:r>
      <w:r w:rsidRPr="00AB758A">
        <w:rPr>
          <w:noProof/>
          <w:u w:val="single"/>
        </w:rPr>
        <w:t>International Journal of Advanced Manufacturing Technology</w:t>
      </w:r>
      <w:r w:rsidRPr="00AB758A">
        <w:rPr>
          <w:noProof/>
        </w:rPr>
        <w:t xml:space="preserve"> </w:t>
      </w:r>
      <w:r w:rsidRPr="00AB758A">
        <w:rPr>
          <w:b/>
          <w:noProof/>
        </w:rPr>
        <w:t>24</w:t>
      </w:r>
      <w:r w:rsidRPr="00AB758A">
        <w:rPr>
          <w:noProof/>
        </w:rPr>
        <w:t>(1-2): 70-75.</w:t>
      </w:r>
    </w:p>
    <w:p w14:paraId="1D9C6D6F" w14:textId="77777777" w:rsidR="00AB758A" w:rsidRPr="00AB758A" w:rsidRDefault="00AB758A" w:rsidP="00AB758A">
      <w:pPr>
        <w:pStyle w:val="EndNoteBibliography"/>
        <w:rPr>
          <w:noProof/>
        </w:rPr>
      </w:pPr>
      <w:r w:rsidRPr="00AB758A">
        <w:rPr>
          <w:noProof/>
        </w:rPr>
        <w:t xml:space="preserve">Furuoka, R. and S. Matsumoto (2017). "Worker's knowledge evaluation with single-player Monte Carlo tree search for a practical reentrant scheduling problem." </w:t>
      </w:r>
      <w:r w:rsidRPr="00AB758A">
        <w:rPr>
          <w:noProof/>
          <w:u w:val="single"/>
        </w:rPr>
        <w:t>Artificial Life and Robotics</w:t>
      </w:r>
      <w:r w:rsidRPr="00AB758A">
        <w:rPr>
          <w:noProof/>
        </w:rPr>
        <w:t xml:space="preserve"> </w:t>
      </w:r>
      <w:r w:rsidRPr="00AB758A">
        <w:rPr>
          <w:b/>
          <w:noProof/>
        </w:rPr>
        <w:t>22</w:t>
      </w:r>
      <w:r w:rsidRPr="00AB758A">
        <w:rPr>
          <w:noProof/>
        </w:rPr>
        <w:t>(1): 130-138.</w:t>
      </w:r>
    </w:p>
    <w:p w14:paraId="151F04E8" w14:textId="77777777" w:rsidR="00AB758A" w:rsidRPr="00AB758A" w:rsidRDefault="00AB758A" w:rsidP="00AB758A">
      <w:pPr>
        <w:pStyle w:val="EndNoteBibliography"/>
        <w:rPr>
          <w:noProof/>
        </w:rPr>
      </w:pPr>
      <w:r w:rsidRPr="00AB758A">
        <w:rPr>
          <w:noProof/>
        </w:rPr>
        <w:t xml:space="preserve">Gelly, S. and D. Silver (2011). "Monte-Carlo tree search and rapid action value estimation in computer Go." </w:t>
      </w:r>
      <w:r w:rsidRPr="00AB758A">
        <w:rPr>
          <w:noProof/>
          <w:u w:val="single"/>
        </w:rPr>
        <w:t>Artificial Intelligence</w:t>
      </w:r>
      <w:r w:rsidRPr="00AB758A">
        <w:rPr>
          <w:noProof/>
        </w:rPr>
        <w:t xml:space="preserve"> </w:t>
      </w:r>
      <w:r w:rsidRPr="00AB758A">
        <w:rPr>
          <w:b/>
          <w:noProof/>
        </w:rPr>
        <w:t>175</w:t>
      </w:r>
      <w:r w:rsidRPr="00AB758A">
        <w:rPr>
          <w:noProof/>
        </w:rPr>
        <w:t>(11): 1856-1875.</w:t>
      </w:r>
    </w:p>
    <w:p w14:paraId="620BF9FE" w14:textId="77777777" w:rsidR="00AB758A" w:rsidRPr="00AB758A" w:rsidRDefault="00AB758A" w:rsidP="00AB758A">
      <w:pPr>
        <w:pStyle w:val="EndNoteBibliography"/>
        <w:rPr>
          <w:noProof/>
        </w:rPr>
      </w:pPr>
      <w:r w:rsidRPr="00AB758A">
        <w:rPr>
          <w:noProof/>
        </w:rPr>
        <w:t xml:space="preserve">Kashan, A. H., B. Karimi and F. Jolai (2010). "An effective hybrid multi-objective genetic algorithm for bi-criteria scheduling on a single batch processing machine with non-identical job sizes." </w:t>
      </w:r>
      <w:r w:rsidRPr="00AB758A">
        <w:rPr>
          <w:noProof/>
          <w:u w:val="single"/>
        </w:rPr>
        <w:t>Engineering Applications of Artificial Intelligence</w:t>
      </w:r>
      <w:r w:rsidRPr="00AB758A">
        <w:rPr>
          <w:noProof/>
        </w:rPr>
        <w:t xml:space="preserve"> </w:t>
      </w:r>
      <w:r w:rsidRPr="00AB758A">
        <w:rPr>
          <w:b/>
          <w:noProof/>
        </w:rPr>
        <w:t>23</w:t>
      </w:r>
      <w:r w:rsidRPr="00AB758A">
        <w:rPr>
          <w:noProof/>
        </w:rPr>
        <w:t>(6): 911-922.</w:t>
      </w:r>
    </w:p>
    <w:p w14:paraId="00826A95" w14:textId="77777777" w:rsidR="00AB758A" w:rsidRPr="00AB758A" w:rsidRDefault="00AB758A" w:rsidP="00AB758A">
      <w:pPr>
        <w:pStyle w:val="EndNoteBibliography"/>
        <w:rPr>
          <w:noProof/>
        </w:rPr>
      </w:pPr>
      <w:r w:rsidRPr="00AB758A">
        <w:rPr>
          <w:noProof/>
        </w:rPr>
        <w:t xml:space="preserve">Kocsis, L. and C. Szepesvari (2006). Bandit based Monte-Carlo planning. </w:t>
      </w:r>
      <w:r w:rsidRPr="00AB758A">
        <w:rPr>
          <w:noProof/>
          <w:u w:val="single"/>
        </w:rPr>
        <w:t>Machine Learning: Ecml 2006, Proceedings</w:t>
      </w:r>
      <w:r w:rsidRPr="00AB758A">
        <w:rPr>
          <w:noProof/>
        </w:rPr>
        <w:t xml:space="preserve">. J. Furnkranz, T. Scheffer and M. Spiliopoulou. </w:t>
      </w:r>
      <w:r w:rsidRPr="00AB758A">
        <w:rPr>
          <w:b/>
          <w:noProof/>
        </w:rPr>
        <w:t xml:space="preserve">4212: </w:t>
      </w:r>
      <w:r w:rsidRPr="00AB758A">
        <w:rPr>
          <w:noProof/>
        </w:rPr>
        <w:t>282-293.</w:t>
      </w:r>
    </w:p>
    <w:p w14:paraId="263F796C" w14:textId="77777777" w:rsidR="00AB758A" w:rsidRPr="00AB758A" w:rsidRDefault="00AB758A" w:rsidP="00AB758A">
      <w:pPr>
        <w:pStyle w:val="EndNoteBibliography"/>
        <w:rPr>
          <w:noProof/>
        </w:rPr>
      </w:pPr>
      <w:r w:rsidRPr="00AB758A">
        <w:rPr>
          <w:noProof/>
        </w:rPr>
        <w:t xml:space="preserve">Lu, C.-L., S.-Y. Chiu, J. Wu and L.-P. Chao (2016). "Dynamic Monte-Carlo Tree Search Algorithm for Multi-Objective Flexible Job-shop Scheduling Problem." </w:t>
      </w:r>
      <w:r w:rsidRPr="00AB758A">
        <w:rPr>
          <w:noProof/>
          <w:u w:val="single"/>
        </w:rPr>
        <w:t>Applied Mathematics &amp; Information Sciences</w:t>
      </w:r>
      <w:r w:rsidRPr="00AB758A">
        <w:rPr>
          <w:noProof/>
        </w:rPr>
        <w:t xml:space="preserve"> </w:t>
      </w:r>
      <w:r w:rsidRPr="00AB758A">
        <w:rPr>
          <w:b/>
          <w:noProof/>
        </w:rPr>
        <w:t>10</w:t>
      </w:r>
      <w:r w:rsidRPr="00AB758A">
        <w:rPr>
          <w:noProof/>
        </w:rPr>
        <w:t>(4): 1531-1539.</w:t>
      </w:r>
    </w:p>
    <w:p w14:paraId="6C21ECEA" w14:textId="77777777" w:rsidR="00AB758A" w:rsidRPr="00AB758A" w:rsidRDefault="00AB758A" w:rsidP="00AB758A">
      <w:pPr>
        <w:pStyle w:val="EndNoteBibliography"/>
        <w:rPr>
          <w:noProof/>
        </w:rPr>
      </w:pPr>
      <w:r w:rsidRPr="00AB758A">
        <w:rPr>
          <w:noProof/>
        </w:rPr>
        <w:t xml:space="preserve">Nouiri, M., A. Bekrar and D. Trentesaux (2018). "Towards Energy Efficient Scheduling and Rescheduling for Dynamic Flexible Job Shop Problem." </w:t>
      </w:r>
      <w:r w:rsidRPr="00AB758A">
        <w:rPr>
          <w:noProof/>
          <w:u w:val="single"/>
        </w:rPr>
        <w:t>Ifac Papersonline</w:t>
      </w:r>
      <w:r w:rsidRPr="00AB758A">
        <w:rPr>
          <w:noProof/>
        </w:rPr>
        <w:t xml:space="preserve"> </w:t>
      </w:r>
      <w:r w:rsidRPr="00AB758A">
        <w:rPr>
          <w:b/>
          <w:noProof/>
        </w:rPr>
        <w:t>51</w:t>
      </w:r>
      <w:r w:rsidRPr="00AB758A">
        <w:rPr>
          <w:noProof/>
        </w:rPr>
        <w:t>(11): 1275-1280.</w:t>
      </w:r>
    </w:p>
    <w:p w14:paraId="6C8AB9B0" w14:textId="77777777" w:rsidR="00AB758A" w:rsidRPr="00AB758A" w:rsidRDefault="00AB758A" w:rsidP="00AB758A">
      <w:pPr>
        <w:pStyle w:val="EndNoteBibliography"/>
        <w:rPr>
          <w:noProof/>
        </w:rPr>
      </w:pPr>
      <w:r w:rsidRPr="00AB758A">
        <w:rPr>
          <w:noProof/>
        </w:rPr>
        <w:t xml:space="preserve">Pellier, D., B. Bouzy and M. Metivier (2010). An UCT Approach for Anytime Agent-Based Planning. </w:t>
      </w:r>
      <w:r w:rsidRPr="00AB758A">
        <w:rPr>
          <w:noProof/>
          <w:u w:val="single"/>
        </w:rPr>
        <w:t>Advances in Practical Applications of Agents and Multiagent Systems</w:t>
      </w:r>
      <w:r w:rsidRPr="00AB758A">
        <w:rPr>
          <w:noProof/>
        </w:rPr>
        <w:t xml:space="preserve">. Y. Demazeau, F. Dignum, J. M. Corchado and J. B. Perez. </w:t>
      </w:r>
      <w:r w:rsidRPr="00AB758A">
        <w:rPr>
          <w:b/>
          <w:noProof/>
        </w:rPr>
        <w:t xml:space="preserve">70: </w:t>
      </w:r>
      <w:r w:rsidRPr="00AB758A">
        <w:rPr>
          <w:noProof/>
        </w:rPr>
        <w:t>211-220.</w:t>
      </w:r>
    </w:p>
    <w:p w14:paraId="21029418" w14:textId="77777777" w:rsidR="00AB758A" w:rsidRPr="00AB758A" w:rsidRDefault="00AB758A" w:rsidP="00AB758A">
      <w:pPr>
        <w:pStyle w:val="EndNoteBibliography"/>
        <w:rPr>
          <w:noProof/>
        </w:rPr>
      </w:pPr>
      <w:r w:rsidRPr="00AB758A">
        <w:rPr>
          <w:noProof/>
        </w:rPr>
        <w:t xml:space="preserve">Rangsaritratsamee, R., W. G. Ferrell and M. B. Kurz (2004). "Dynamic rescheduling that simultaneously </w:t>
      </w:r>
      <w:r w:rsidRPr="00AB758A">
        <w:rPr>
          <w:noProof/>
        </w:rPr>
        <w:lastRenderedPageBreak/>
        <w:t xml:space="preserve">considers efficiency and stability." </w:t>
      </w:r>
      <w:r w:rsidRPr="00AB758A">
        <w:rPr>
          <w:noProof/>
          <w:u w:val="single"/>
        </w:rPr>
        <w:t>Computers &amp; Industrial Engineering</w:t>
      </w:r>
      <w:r w:rsidRPr="00AB758A">
        <w:rPr>
          <w:noProof/>
        </w:rPr>
        <w:t xml:space="preserve"> </w:t>
      </w:r>
      <w:r w:rsidRPr="00AB758A">
        <w:rPr>
          <w:b/>
          <w:noProof/>
        </w:rPr>
        <w:t>46</w:t>
      </w:r>
      <w:r w:rsidRPr="00AB758A">
        <w:rPr>
          <w:noProof/>
        </w:rPr>
        <w:t>(1): 1-15.</w:t>
      </w:r>
    </w:p>
    <w:p w14:paraId="7AF819A2" w14:textId="77777777" w:rsidR="00AB758A" w:rsidRPr="00AB758A" w:rsidRDefault="00AB758A" w:rsidP="00AB758A">
      <w:pPr>
        <w:pStyle w:val="EndNoteBibliography"/>
        <w:rPr>
          <w:noProof/>
        </w:rPr>
      </w:pPr>
      <w:r w:rsidRPr="00AB758A">
        <w:rPr>
          <w:noProof/>
        </w:rPr>
        <w:t xml:space="preserve">Sha, D. Y. and C. H. Liu (2005). "Using data mining for due date assignment in a dynamic job shop environment." </w:t>
      </w:r>
      <w:r w:rsidRPr="00AB758A">
        <w:rPr>
          <w:noProof/>
          <w:u w:val="single"/>
        </w:rPr>
        <w:t>International Journal of Advanced Manufacturing Technology</w:t>
      </w:r>
      <w:r w:rsidRPr="00AB758A">
        <w:rPr>
          <w:noProof/>
        </w:rPr>
        <w:t xml:space="preserve"> </w:t>
      </w:r>
      <w:r w:rsidRPr="00AB758A">
        <w:rPr>
          <w:b/>
          <w:noProof/>
        </w:rPr>
        <w:t>25</w:t>
      </w:r>
      <w:r w:rsidRPr="00AB758A">
        <w:rPr>
          <w:noProof/>
        </w:rPr>
        <w:t>(11-12): 1164-1174.</w:t>
      </w:r>
    </w:p>
    <w:p w14:paraId="1AFC4F8B" w14:textId="77777777" w:rsidR="00AB758A" w:rsidRPr="00AB758A" w:rsidRDefault="00AB758A" w:rsidP="00AB758A">
      <w:pPr>
        <w:pStyle w:val="EndNoteBibliography"/>
        <w:rPr>
          <w:noProof/>
        </w:rPr>
      </w:pPr>
      <w:r w:rsidRPr="00AB758A">
        <w:rPr>
          <w:noProof/>
        </w:rPr>
        <w:t xml:space="preserve">Silver, D., A. Huang, C. J. Maddison, A. Guez, L. Sifre, G. van den Driessche, J. Schrittwieser, I. Antonoglou, V. Panneershelvam, M. Lanctot, S. Dieleman, D. Grewe, J. Nham, N. Kalchbrenner, I. Sutskever, T. Lillicrap, M. Leach, K. Kavukcuoglu, T. Graepel and D. Hassabis (2016). "Mastering the game of Go with deep neural networks and tree search." </w:t>
      </w:r>
      <w:r w:rsidRPr="00AB758A">
        <w:rPr>
          <w:noProof/>
          <w:u w:val="single"/>
        </w:rPr>
        <w:t>Nature</w:t>
      </w:r>
      <w:r w:rsidRPr="00AB758A">
        <w:rPr>
          <w:noProof/>
        </w:rPr>
        <w:t xml:space="preserve"> </w:t>
      </w:r>
      <w:r w:rsidRPr="00AB758A">
        <w:rPr>
          <w:b/>
          <w:noProof/>
        </w:rPr>
        <w:t>529</w:t>
      </w:r>
      <w:r w:rsidRPr="00AB758A">
        <w:rPr>
          <w:noProof/>
        </w:rPr>
        <w:t>(7587): 484-+.</w:t>
      </w:r>
    </w:p>
    <w:p w14:paraId="5C844C5B" w14:textId="77777777" w:rsidR="00AB758A" w:rsidRPr="00AB758A" w:rsidRDefault="00AB758A" w:rsidP="00AB758A">
      <w:pPr>
        <w:pStyle w:val="EndNoteBibliography"/>
        <w:rPr>
          <w:noProof/>
        </w:rPr>
      </w:pPr>
      <w:r w:rsidRPr="00AB758A">
        <w:rPr>
          <w:noProof/>
        </w:rPr>
        <w:t xml:space="preserve">Silver, D., J. Schrittwieser, K. Simonyan, I. Antonoglou, A. Huang, A. Guez, T. Hubert, L. Baker, M. Lai, A. Bolton, Y. Chen, T. Lillicrap, F. Hui, L. Sifre, G. van den Driessche, T. Graepel and D. Hassabis (2017). "Mastering the game of Go without human knowledge." </w:t>
      </w:r>
      <w:r w:rsidRPr="00AB758A">
        <w:rPr>
          <w:noProof/>
          <w:u w:val="single"/>
        </w:rPr>
        <w:t>Nature</w:t>
      </w:r>
      <w:r w:rsidRPr="00AB758A">
        <w:rPr>
          <w:noProof/>
        </w:rPr>
        <w:t xml:space="preserve"> </w:t>
      </w:r>
      <w:r w:rsidRPr="00AB758A">
        <w:rPr>
          <w:b/>
          <w:noProof/>
        </w:rPr>
        <w:t>550</w:t>
      </w:r>
      <w:r w:rsidRPr="00AB758A">
        <w:rPr>
          <w:noProof/>
        </w:rPr>
        <w:t>(7676): 354-+.</w:t>
      </w:r>
    </w:p>
    <w:p w14:paraId="5A721620" w14:textId="77777777" w:rsidR="00AB758A" w:rsidRPr="00AB758A" w:rsidRDefault="00AB758A" w:rsidP="00AB758A">
      <w:pPr>
        <w:pStyle w:val="EndNoteBibliography"/>
        <w:rPr>
          <w:noProof/>
        </w:rPr>
      </w:pPr>
      <w:r w:rsidRPr="00AB758A">
        <w:rPr>
          <w:noProof/>
        </w:rPr>
        <w:t xml:space="preserve">Vinod, V. and R. Sridharan (2008). "Scheduling a dynamic job shop production system with sequence-dependent setups: An experimental study." </w:t>
      </w:r>
      <w:r w:rsidRPr="00AB758A">
        <w:rPr>
          <w:noProof/>
          <w:u w:val="single"/>
        </w:rPr>
        <w:t>Robotics and Computer-Integrated Manufacturing</w:t>
      </w:r>
      <w:r w:rsidRPr="00AB758A">
        <w:rPr>
          <w:noProof/>
        </w:rPr>
        <w:t xml:space="preserve"> </w:t>
      </w:r>
      <w:r w:rsidRPr="00AB758A">
        <w:rPr>
          <w:b/>
          <w:noProof/>
        </w:rPr>
        <w:t>24</w:t>
      </w:r>
      <w:r w:rsidRPr="00AB758A">
        <w:rPr>
          <w:noProof/>
        </w:rPr>
        <w:t>(3): 435-449.</w:t>
      </w:r>
    </w:p>
    <w:p w14:paraId="65C7A602" w14:textId="77777777" w:rsidR="00AB758A" w:rsidRPr="00AB758A" w:rsidRDefault="00AB758A" w:rsidP="00AB758A">
      <w:pPr>
        <w:pStyle w:val="EndNoteBibliography"/>
        <w:rPr>
          <w:noProof/>
        </w:rPr>
      </w:pPr>
      <w:r w:rsidRPr="00AB758A">
        <w:rPr>
          <w:noProof/>
        </w:rPr>
        <w:t xml:space="preserve">Wu, T.-Y., I. C. Wu, C.-C. Liang and Ieee (2013). Multi-Objective Flexible Job Shop Scheduling Problem Based on Monte-Carlo Tree Search. </w:t>
      </w:r>
      <w:r w:rsidRPr="00AB758A">
        <w:rPr>
          <w:noProof/>
          <w:u w:val="single"/>
        </w:rPr>
        <w:t>2013 Conference on Technologies and Applications of Artificial Intelligence</w:t>
      </w:r>
      <w:r w:rsidRPr="00AB758A">
        <w:rPr>
          <w:b/>
          <w:noProof/>
        </w:rPr>
        <w:t xml:space="preserve">: </w:t>
      </w:r>
      <w:r w:rsidRPr="00AB758A">
        <w:rPr>
          <w:noProof/>
        </w:rPr>
        <w:t>73-78.</w:t>
      </w:r>
    </w:p>
    <w:p w14:paraId="37389982" w14:textId="77777777" w:rsidR="00AB758A" w:rsidRPr="00AB758A" w:rsidRDefault="00AB758A" w:rsidP="00AB758A">
      <w:pPr>
        <w:pStyle w:val="EndNoteBibliography"/>
        <w:rPr>
          <w:noProof/>
        </w:rPr>
      </w:pPr>
      <w:r w:rsidRPr="00AB758A">
        <w:rPr>
          <w:noProof/>
        </w:rPr>
        <w:t xml:space="preserve">Zandieh, M. and M. A. Adibi (2010). "Dynamic job shop scheduling using variable neighbourhood search." </w:t>
      </w:r>
      <w:r w:rsidRPr="00AB758A">
        <w:rPr>
          <w:noProof/>
          <w:u w:val="single"/>
        </w:rPr>
        <w:t>International Journal of Production Research</w:t>
      </w:r>
      <w:r w:rsidRPr="00AB758A">
        <w:rPr>
          <w:noProof/>
        </w:rPr>
        <w:t xml:space="preserve"> </w:t>
      </w:r>
      <w:r w:rsidRPr="00AB758A">
        <w:rPr>
          <w:b/>
          <w:noProof/>
        </w:rPr>
        <w:t>48</w:t>
      </w:r>
      <w:r w:rsidRPr="00AB758A">
        <w:rPr>
          <w:noProof/>
        </w:rPr>
        <w:t>(8): 2449-2458.</w:t>
      </w:r>
    </w:p>
    <w:p w14:paraId="1165D098" w14:textId="77777777" w:rsidR="00AB758A" w:rsidRPr="00AB758A" w:rsidRDefault="00AB758A" w:rsidP="00AB758A">
      <w:pPr>
        <w:pStyle w:val="EndNoteBibliography"/>
        <w:rPr>
          <w:noProof/>
        </w:rPr>
      </w:pPr>
      <w:r w:rsidRPr="00AB758A">
        <w:rPr>
          <w:noProof/>
        </w:rPr>
        <w:t xml:space="preserve">Zhang, L., L. Gao and X. Li (2013). "A hybrid genetic algorithm and tabu search for a multi-objective dynamic job shop scheduling problem." </w:t>
      </w:r>
      <w:r w:rsidRPr="00AB758A">
        <w:rPr>
          <w:noProof/>
          <w:u w:val="single"/>
        </w:rPr>
        <w:t>International Journal of Production Research</w:t>
      </w:r>
      <w:r w:rsidRPr="00AB758A">
        <w:rPr>
          <w:noProof/>
        </w:rPr>
        <w:t xml:space="preserve"> </w:t>
      </w:r>
      <w:r w:rsidRPr="00AB758A">
        <w:rPr>
          <w:b/>
          <w:noProof/>
        </w:rPr>
        <w:t>51</w:t>
      </w:r>
      <w:r w:rsidRPr="00AB758A">
        <w:rPr>
          <w:noProof/>
        </w:rPr>
        <w:t>(12): 3516-3531.</w:t>
      </w:r>
    </w:p>
    <w:p w14:paraId="0A000BD2" w14:textId="77777777" w:rsidR="00D5693D" w:rsidRDefault="002F5927" w:rsidP="008D3631">
      <w:pPr>
        <w:rPr>
          <w:rFonts w:ascii="Times New Roman" w:hAnsi="Times New Roman" w:cs="Times New Roman"/>
          <w:sz w:val="24"/>
        </w:rPr>
      </w:pPr>
      <w:r w:rsidRPr="001D5B3B">
        <w:rPr>
          <w:rFonts w:ascii="Times New Roman" w:hAnsi="Times New Roman" w:cs="Times New Roman"/>
          <w:sz w:val="24"/>
        </w:rPr>
        <w:fldChar w:fldCharType="end"/>
      </w:r>
    </w:p>
    <w:sectPr w:rsidR="00D5693D">
      <w:pgSz w:w="11906" w:h="16838"/>
      <w:pgMar w:top="1440" w:right="1803" w:bottom="1440" w:left="1803" w:header="851" w:footer="992" w:gutter="0"/>
      <w:cols w:space="0"/>
      <w:docGrid w:type="lines" w:linePitch="31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张丽科" w:date="2019-06-17T09:01:00Z" w:initials="张丽科">
    <w:p w14:paraId="2FCDFDD0" w14:textId="77777777" w:rsidR="00997E32" w:rsidRDefault="00997E32">
      <w:pPr>
        <w:pStyle w:val="a3"/>
      </w:pPr>
      <w:r>
        <w:rPr>
          <w:rStyle w:val="a9"/>
        </w:rPr>
        <w:annotationRef/>
      </w:r>
      <w:r>
        <w:rPr>
          <w:rFonts w:hint="eastAsia"/>
        </w:rPr>
        <w:t>题目尽量不要缩写</w:t>
      </w:r>
    </w:p>
  </w:comment>
  <w:comment w:id="7" w:author="张丽科" w:date="2019-06-17T09:16:00Z" w:initials="张丽科">
    <w:p w14:paraId="0C8ED23B" w14:textId="77777777" w:rsidR="00C373E0" w:rsidRDefault="00C373E0">
      <w:pPr>
        <w:pStyle w:val="a3"/>
      </w:pPr>
      <w:r>
        <w:rPr>
          <w:rStyle w:val="a9"/>
        </w:rPr>
        <w:annotationRef/>
      </w:r>
      <w:r>
        <w:rPr>
          <w:rFonts w:hint="eastAsia"/>
        </w:rPr>
        <w:t>建议替换成状语从句</w:t>
      </w:r>
    </w:p>
  </w:comment>
  <w:comment w:id="22" w:author="张丽科" w:date="2019-06-17T10:31:00Z" w:initials="张丽科">
    <w:p w14:paraId="5E23E7B7" w14:textId="77777777" w:rsidR="004C335D" w:rsidRDefault="004C335D">
      <w:pPr>
        <w:pStyle w:val="a3"/>
      </w:pPr>
      <w:r>
        <w:rPr>
          <w:rStyle w:val="a9"/>
        </w:rPr>
        <w:annotationRef/>
      </w:r>
      <w:r>
        <w:rPr>
          <w:rFonts w:hint="eastAsia"/>
        </w:rPr>
        <w:t>该段可以以动态事件的分类详细阐述，这样的话更有层次感</w:t>
      </w:r>
    </w:p>
  </w:comment>
  <w:comment w:id="23" w:author="张丽科" w:date="2019-06-17T10:27:00Z" w:initials="张丽科">
    <w:p w14:paraId="227D3FDC" w14:textId="77777777" w:rsidR="004C335D" w:rsidRDefault="004C335D">
      <w:pPr>
        <w:pStyle w:val="a3"/>
      </w:pPr>
      <w:r>
        <w:rPr>
          <w:rStyle w:val="a9"/>
        </w:rPr>
        <w:annotationRef/>
      </w:r>
      <w:r>
        <w:rPr>
          <w:rFonts w:hint="eastAsia"/>
        </w:rPr>
        <w:t>缺少阐述</w:t>
      </w:r>
    </w:p>
  </w:comment>
  <w:comment w:id="26" w:author="张丽科" w:date="2019-06-17T10:30:00Z" w:initials="张丽科">
    <w:p w14:paraId="3A078F5F" w14:textId="77777777" w:rsidR="004C335D" w:rsidRDefault="004C335D">
      <w:pPr>
        <w:pStyle w:val="a3"/>
      </w:pPr>
      <w:r>
        <w:rPr>
          <w:rStyle w:val="a9"/>
        </w:rPr>
        <w:annotationRef/>
      </w:r>
      <w:r>
        <w:rPr>
          <w:rFonts w:hint="eastAsia"/>
        </w:rPr>
        <w:t>是否属于</w:t>
      </w:r>
      <w:r>
        <w:rPr>
          <w:rFonts w:hint="eastAsia"/>
        </w:rPr>
        <w:t>D</w:t>
      </w:r>
      <w:r>
        <w:t>JSSP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FDD0" w15:done="0"/>
  <w15:commentEx w15:paraId="0C8ED23B" w15:done="0"/>
  <w15:commentEx w15:paraId="5E23E7B7" w15:done="0"/>
  <w15:commentEx w15:paraId="227D3FDC" w15:done="0"/>
  <w15:commentEx w15:paraId="3A078F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CDFDD0" w16cid:durableId="20B1D55E"/>
  <w16cid:commentId w16cid:paraId="0C8ED23B" w16cid:durableId="20B1D8FD"/>
  <w16cid:commentId w16cid:paraId="5E23E7B7" w16cid:durableId="20B1EA77"/>
  <w16cid:commentId w16cid:paraId="227D3FDC" w16cid:durableId="20B1E999"/>
  <w16cid:commentId w16cid:paraId="3A078F5F" w16cid:durableId="20B1EA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31018" w14:textId="77777777" w:rsidR="00CA72A9" w:rsidRDefault="00CA72A9" w:rsidP="00EE7BAC">
      <w:r>
        <w:separator/>
      </w:r>
    </w:p>
  </w:endnote>
  <w:endnote w:type="continuationSeparator" w:id="0">
    <w:p w14:paraId="27CA3CBA" w14:textId="77777777" w:rsidR="00CA72A9" w:rsidRDefault="00CA72A9" w:rsidP="00EE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4845D" w14:textId="77777777" w:rsidR="00CA72A9" w:rsidRDefault="00CA72A9" w:rsidP="00EE7BAC">
      <w:r>
        <w:separator/>
      </w:r>
    </w:p>
  </w:footnote>
  <w:footnote w:type="continuationSeparator" w:id="0">
    <w:p w14:paraId="606508F8" w14:textId="77777777" w:rsidR="00CA72A9" w:rsidRDefault="00CA72A9" w:rsidP="00EE7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1B6C74"/>
    <w:multiLevelType w:val="singleLevel"/>
    <w:tmpl w:val="841B6C74"/>
    <w:lvl w:ilvl="0">
      <w:start w:val="1"/>
      <w:numFmt w:val="decimal"/>
      <w:lvlText w:val="(%1)"/>
      <w:lvlJc w:val="left"/>
      <w:pPr>
        <w:ind w:left="425" w:hanging="425"/>
      </w:pPr>
      <w:rPr>
        <w:rFonts w:hint="default"/>
      </w:rPr>
    </w:lvl>
  </w:abstractNum>
  <w:abstractNum w:abstractNumId="1">
    <w:nsid w:val="84B46368"/>
    <w:multiLevelType w:val="multilevel"/>
    <w:tmpl w:val="84B46368"/>
    <w:lvl w:ilvl="0">
      <w:start w:val="1"/>
      <w:numFmt w:val="decimal"/>
      <w:lvlText w:val="%1."/>
      <w:lvlJc w:val="left"/>
      <w:pPr>
        <w:ind w:left="425" w:hanging="425"/>
      </w:pPr>
      <w:rPr>
        <w:rFonts w:hint="default"/>
      </w:rPr>
    </w:lvl>
    <w:lvl w:ilvl="1">
      <w:start w:val="1"/>
      <w:numFmt w:val="decimal"/>
      <w:lvlText w:val="(%2)"/>
      <w:lvlJc w:val="left"/>
      <w:pPr>
        <w:tabs>
          <w:tab w:val="left" w:pos="524"/>
        </w:tabs>
        <w:ind w:left="859" w:hanging="623"/>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93BBFF24"/>
    <w:multiLevelType w:val="singleLevel"/>
    <w:tmpl w:val="93BBFF24"/>
    <w:lvl w:ilvl="0">
      <w:start w:val="1"/>
      <w:numFmt w:val="decimal"/>
      <w:lvlText w:val="(%1)"/>
      <w:lvlJc w:val="left"/>
      <w:pPr>
        <w:ind w:left="425" w:hanging="425"/>
      </w:pPr>
      <w:rPr>
        <w:rFonts w:hint="default"/>
      </w:rPr>
    </w:lvl>
  </w:abstractNum>
  <w:abstractNum w:abstractNumId="3">
    <w:nsid w:val="BAFAA13A"/>
    <w:multiLevelType w:val="singleLevel"/>
    <w:tmpl w:val="BAFAA13A"/>
    <w:lvl w:ilvl="0">
      <w:start w:val="3"/>
      <w:numFmt w:val="decimal"/>
      <w:suff w:val="space"/>
      <w:lvlText w:val="%1."/>
      <w:lvlJc w:val="left"/>
    </w:lvl>
  </w:abstractNum>
  <w:abstractNum w:abstractNumId="4">
    <w:nsid w:val="C6863F2C"/>
    <w:multiLevelType w:val="singleLevel"/>
    <w:tmpl w:val="C6863F2C"/>
    <w:lvl w:ilvl="0">
      <w:start w:val="1"/>
      <w:numFmt w:val="decimal"/>
      <w:suff w:val="space"/>
      <w:lvlText w:val="(%1)"/>
      <w:lvlJc w:val="left"/>
    </w:lvl>
  </w:abstractNum>
  <w:abstractNum w:abstractNumId="5">
    <w:nsid w:val="CCF77C60"/>
    <w:multiLevelType w:val="multilevel"/>
    <w:tmpl w:val="CCF77C60"/>
    <w:lvl w:ilvl="0">
      <w:start w:val="1"/>
      <w:numFmt w:val="decimal"/>
      <w:lvlText w:val="%1."/>
      <w:lvlJc w:val="left"/>
      <w:pPr>
        <w:ind w:left="425" w:hanging="425"/>
      </w:pPr>
      <w:rPr>
        <w:rFonts w:hint="default"/>
      </w:rPr>
    </w:lvl>
    <w:lvl w:ilvl="1">
      <w:start w:val="1"/>
      <w:numFmt w:val="decimal"/>
      <w:lvlText w:val="(%2)"/>
      <w:lvlJc w:val="left"/>
      <w:pPr>
        <w:tabs>
          <w:tab w:val="left" w:pos="907"/>
        </w:tabs>
        <w:ind w:left="840" w:firstLine="7"/>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nsid w:val="D4467537"/>
    <w:multiLevelType w:val="singleLevel"/>
    <w:tmpl w:val="D4467537"/>
    <w:lvl w:ilvl="0">
      <w:start w:val="1"/>
      <w:numFmt w:val="decimal"/>
      <w:lvlText w:val="(%1)"/>
      <w:lvlJc w:val="left"/>
      <w:pPr>
        <w:ind w:left="425" w:hanging="425"/>
      </w:pPr>
      <w:rPr>
        <w:rFonts w:hint="default"/>
      </w:rPr>
    </w:lvl>
  </w:abstractNum>
  <w:abstractNum w:abstractNumId="7">
    <w:nsid w:val="F1D59A29"/>
    <w:multiLevelType w:val="singleLevel"/>
    <w:tmpl w:val="F1D59A29"/>
    <w:lvl w:ilvl="0">
      <w:start w:val="1"/>
      <w:numFmt w:val="decimal"/>
      <w:suff w:val="nothing"/>
      <w:lvlText w:val="%1、"/>
      <w:lvlJc w:val="left"/>
    </w:lvl>
  </w:abstractNum>
  <w:abstractNum w:abstractNumId="8">
    <w:nsid w:val="F271B25B"/>
    <w:multiLevelType w:val="singleLevel"/>
    <w:tmpl w:val="F271B25B"/>
    <w:lvl w:ilvl="0">
      <w:start w:val="2"/>
      <w:numFmt w:val="decimal"/>
      <w:suff w:val="nothing"/>
      <w:lvlText w:val="%1、"/>
      <w:lvlJc w:val="left"/>
    </w:lvl>
  </w:abstractNum>
  <w:abstractNum w:abstractNumId="9">
    <w:nsid w:val="FA6BFD7F"/>
    <w:multiLevelType w:val="singleLevel"/>
    <w:tmpl w:val="FA6BFD7F"/>
    <w:lvl w:ilvl="0">
      <w:start w:val="1"/>
      <w:numFmt w:val="decimal"/>
      <w:lvlText w:val="(%1)"/>
      <w:lvlJc w:val="left"/>
      <w:pPr>
        <w:ind w:left="425" w:hanging="425"/>
      </w:pPr>
      <w:rPr>
        <w:rFonts w:hint="default"/>
      </w:rPr>
    </w:lvl>
  </w:abstractNum>
  <w:abstractNum w:abstractNumId="10">
    <w:nsid w:val="FABF543E"/>
    <w:multiLevelType w:val="singleLevel"/>
    <w:tmpl w:val="FABF543E"/>
    <w:lvl w:ilvl="0">
      <w:start w:val="1"/>
      <w:numFmt w:val="decimal"/>
      <w:lvlText w:val="(%1)"/>
      <w:lvlJc w:val="left"/>
      <w:pPr>
        <w:ind w:left="425" w:hanging="425"/>
      </w:pPr>
      <w:rPr>
        <w:rFonts w:hint="default"/>
      </w:rPr>
    </w:lvl>
  </w:abstractNum>
  <w:abstractNum w:abstractNumId="11">
    <w:nsid w:val="20CDFFA0"/>
    <w:multiLevelType w:val="singleLevel"/>
    <w:tmpl w:val="20CDFFA0"/>
    <w:lvl w:ilvl="0">
      <w:start w:val="1"/>
      <w:numFmt w:val="decimal"/>
      <w:lvlText w:val="(%1)"/>
      <w:lvlJc w:val="left"/>
      <w:pPr>
        <w:ind w:left="425" w:hanging="425"/>
      </w:pPr>
      <w:rPr>
        <w:rFonts w:hint="default"/>
      </w:rPr>
    </w:lvl>
  </w:abstractNum>
  <w:abstractNum w:abstractNumId="12">
    <w:nsid w:val="243E19CA"/>
    <w:multiLevelType w:val="multilevel"/>
    <w:tmpl w:val="243E19CA"/>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ascii="宋体" w:eastAsia="宋体" w:hAnsi="宋体" w:cs="宋体"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nsid w:val="3E364055"/>
    <w:multiLevelType w:val="multilevel"/>
    <w:tmpl w:val="3E364055"/>
    <w:lvl w:ilvl="0">
      <w:start w:val="1"/>
      <w:numFmt w:val="decimal"/>
      <w:lvlText w:val="step %1:"/>
      <w:lvlJc w:val="left"/>
      <w:pPr>
        <w:tabs>
          <w:tab w:val="left" w:pos="397"/>
        </w:tabs>
        <w:ind w:left="454" w:hanging="454"/>
      </w:pPr>
      <w:rPr>
        <w:rFonts w:hint="default"/>
      </w:rPr>
    </w:lvl>
    <w:lvl w:ilvl="1">
      <w:start w:val="1"/>
      <w:numFmt w:val="decimal"/>
      <w:lvlText w:val="(%2)"/>
      <w:lvlJc w:val="left"/>
      <w:pPr>
        <w:tabs>
          <w:tab w:val="left" w:pos="840"/>
        </w:tabs>
        <w:ind w:left="840" w:hanging="420"/>
      </w:pPr>
      <w:rPr>
        <w:rFonts w:ascii="宋体" w:eastAsia="宋体" w:hAnsi="宋体" w:cs="宋体"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4049D6CA"/>
    <w:multiLevelType w:val="multilevel"/>
    <w:tmpl w:val="4049D6CA"/>
    <w:lvl w:ilvl="0">
      <w:start w:val="1"/>
      <w:numFmt w:val="decimal"/>
      <w:lvlText w:val="%1."/>
      <w:lvlJc w:val="left"/>
      <w:pPr>
        <w:ind w:left="425" w:hanging="425"/>
      </w:pPr>
      <w:rPr>
        <w:rFonts w:hint="default"/>
      </w:rPr>
    </w:lvl>
    <w:lvl w:ilvl="1">
      <w:start w:val="1"/>
      <w:numFmt w:val="decimal"/>
      <w:lvlText w:val="step%2:"/>
      <w:lvlJc w:val="left"/>
      <w:pPr>
        <w:tabs>
          <w:tab w:val="left" w:pos="595"/>
        </w:tabs>
        <w:ind w:left="840" w:hanging="601"/>
      </w:pPr>
      <w:rPr>
        <w:rFonts w:ascii="Times New Roman" w:eastAsia="宋体" w:hAnsi="Times New Roman" w:cs="宋体"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nsid w:val="5C7D3D5A"/>
    <w:multiLevelType w:val="singleLevel"/>
    <w:tmpl w:val="5C7D3D5A"/>
    <w:lvl w:ilvl="0">
      <w:start w:val="1"/>
      <w:numFmt w:val="decimal"/>
      <w:lvlText w:val="(%1)"/>
      <w:lvlJc w:val="left"/>
      <w:pPr>
        <w:ind w:left="425" w:hanging="425"/>
      </w:pPr>
      <w:rPr>
        <w:rFonts w:hint="default"/>
      </w:rPr>
    </w:lvl>
  </w:abstractNum>
  <w:abstractNum w:abstractNumId="16">
    <w:nsid w:val="5FB8274D"/>
    <w:multiLevelType w:val="singleLevel"/>
    <w:tmpl w:val="5FB8274D"/>
    <w:lvl w:ilvl="0">
      <w:start w:val="1"/>
      <w:numFmt w:val="bullet"/>
      <w:lvlText w:val=""/>
      <w:lvlJc w:val="left"/>
      <w:pPr>
        <w:ind w:left="420" w:hanging="420"/>
      </w:pPr>
      <w:rPr>
        <w:rFonts w:ascii="Wingdings" w:hAnsi="Wingdings" w:hint="default"/>
      </w:rPr>
    </w:lvl>
  </w:abstractNum>
  <w:abstractNum w:abstractNumId="17">
    <w:nsid w:val="628AE174"/>
    <w:multiLevelType w:val="multilevel"/>
    <w:tmpl w:val="628AE174"/>
    <w:lvl w:ilvl="0">
      <w:start w:val="1"/>
      <w:numFmt w:val="decimal"/>
      <w:lvlText w:val="%1."/>
      <w:lvlJc w:val="left"/>
      <w:pPr>
        <w:ind w:left="425" w:hanging="425"/>
      </w:pPr>
      <w:rPr>
        <w:rFonts w:hint="default"/>
      </w:rPr>
    </w:lvl>
    <w:lvl w:ilvl="1">
      <w:start w:val="1"/>
      <w:numFmt w:val="lowerLetter"/>
      <w:pStyle w:val="2"/>
      <w:lvlText w:val="%2."/>
      <w:lvlJc w:val="left"/>
      <w:pPr>
        <w:ind w:left="850" w:hanging="453"/>
      </w:pPr>
      <w:rPr>
        <w:rFonts w:ascii="宋体" w:eastAsia="宋体" w:hAnsi="宋体" w:cs="宋体" w:hint="default"/>
      </w:rPr>
    </w:lvl>
    <w:lvl w:ilvl="2">
      <w:start w:val="1"/>
      <w:numFmt w:val="decimal"/>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17"/>
  </w:num>
  <w:num w:numId="2">
    <w:abstractNumId w:val="7"/>
  </w:num>
  <w:num w:numId="3">
    <w:abstractNumId w:val="15"/>
  </w:num>
  <w:num w:numId="4">
    <w:abstractNumId w:val="8"/>
  </w:num>
  <w:num w:numId="5">
    <w:abstractNumId w:val="0"/>
  </w:num>
  <w:num w:numId="6">
    <w:abstractNumId w:val="3"/>
  </w:num>
  <w:num w:numId="7">
    <w:abstractNumId w:val="11"/>
  </w:num>
  <w:num w:numId="8">
    <w:abstractNumId w:val="6"/>
  </w:num>
  <w:num w:numId="9">
    <w:abstractNumId w:val="2"/>
  </w:num>
  <w:num w:numId="10">
    <w:abstractNumId w:val="13"/>
  </w:num>
  <w:num w:numId="11">
    <w:abstractNumId w:val="12"/>
  </w:num>
  <w:num w:numId="12">
    <w:abstractNumId w:val="1"/>
  </w:num>
  <w:num w:numId="13">
    <w:abstractNumId w:val="14"/>
  </w:num>
  <w:num w:numId="14">
    <w:abstractNumId w:val="5"/>
  </w:num>
  <w:num w:numId="15">
    <w:abstractNumId w:val="4"/>
  </w:num>
  <w:num w:numId="16">
    <w:abstractNumId w:val="10"/>
  </w:num>
  <w:num w:numId="17">
    <w:abstractNumId w:val="9"/>
  </w:num>
  <w:num w:numId="1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丽科">
    <w15:presenceInfo w15:providerId="None" w15:userId="张丽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420"/>
  <w:drawingGridVerticalSpacing w:val="159"/>
  <w:doNotShadeFormData/>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v02awxrrz0fjewfv4psd510tedsrv2tss2&quot;&gt;Uncertain production scheduling&lt;record-ids&gt;&lt;item&gt;160&lt;/item&gt;&lt;item&gt;563&lt;/item&gt;&lt;item&gt;634&lt;/item&gt;&lt;item&gt;639&lt;/item&gt;&lt;item&gt;694&lt;/item&gt;&lt;item&gt;695&lt;/item&gt;&lt;item&gt;696&lt;/item&gt;&lt;item&gt;697&lt;/item&gt;&lt;item&gt;700&lt;/item&gt;&lt;item&gt;701&lt;/item&gt;&lt;item&gt;702&lt;/item&gt;&lt;item&gt;704&lt;/item&gt;&lt;item&gt;705&lt;/item&gt;&lt;item&gt;706&lt;/item&gt;&lt;item&gt;707&lt;/item&gt;&lt;item&gt;708&lt;/item&gt;&lt;item&gt;709&lt;/item&gt;&lt;item&gt;710&lt;/item&gt;&lt;item&gt;711&lt;/item&gt;&lt;item&gt;712&lt;/item&gt;&lt;item&gt;713&lt;/item&gt;&lt;item&gt;714&lt;/item&gt;&lt;item&gt;715&lt;/item&gt;&lt;item&gt;716&lt;/item&gt;&lt;/record-ids&gt;&lt;/item&gt;&lt;/Libraries&gt;"/>
  </w:docVars>
  <w:rsids>
    <w:rsidRoot w:val="00172A27"/>
    <w:rsid w:val="0000038D"/>
    <w:rsid w:val="00002792"/>
    <w:rsid w:val="000161D4"/>
    <w:rsid w:val="00023D48"/>
    <w:rsid w:val="000241E4"/>
    <w:rsid w:val="0002606E"/>
    <w:rsid w:val="0002696E"/>
    <w:rsid w:val="00031267"/>
    <w:rsid w:val="00031600"/>
    <w:rsid w:val="00032609"/>
    <w:rsid w:val="00033D3B"/>
    <w:rsid w:val="00034C3F"/>
    <w:rsid w:val="00034D33"/>
    <w:rsid w:val="00037438"/>
    <w:rsid w:val="000407F6"/>
    <w:rsid w:val="0004169B"/>
    <w:rsid w:val="00041DB5"/>
    <w:rsid w:val="00043359"/>
    <w:rsid w:val="000434CF"/>
    <w:rsid w:val="00046D01"/>
    <w:rsid w:val="00051EDC"/>
    <w:rsid w:val="00052BDF"/>
    <w:rsid w:val="000536A3"/>
    <w:rsid w:val="0005637C"/>
    <w:rsid w:val="000573E0"/>
    <w:rsid w:val="00063029"/>
    <w:rsid w:val="000635A4"/>
    <w:rsid w:val="00063916"/>
    <w:rsid w:val="00065838"/>
    <w:rsid w:val="000723F3"/>
    <w:rsid w:val="00075701"/>
    <w:rsid w:val="00076E22"/>
    <w:rsid w:val="0008100B"/>
    <w:rsid w:val="00081A4A"/>
    <w:rsid w:val="000863D3"/>
    <w:rsid w:val="00090A29"/>
    <w:rsid w:val="00094D8A"/>
    <w:rsid w:val="000A6A89"/>
    <w:rsid w:val="000B1E2C"/>
    <w:rsid w:val="000C38A5"/>
    <w:rsid w:val="000C43F3"/>
    <w:rsid w:val="000C5F3E"/>
    <w:rsid w:val="000C7836"/>
    <w:rsid w:val="000D0DE8"/>
    <w:rsid w:val="000D1076"/>
    <w:rsid w:val="000D1627"/>
    <w:rsid w:val="000D26CB"/>
    <w:rsid w:val="000D3CC8"/>
    <w:rsid w:val="000D3FA9"/>
    <w:rsid w:val="000E0CF9"/>
    <w:rsid w:val="000E5270"/>
    <w:rsid w:val="000F0965"/>
    <w:rsid w:val="000F4220"/>
    <w:rsid w:val="000F6BE6"/>
    <w:rsid w:val="00107741"/>
    <w:rsid w:val="001112DE"/>
    <w:rsid w:val="001140F9"/>
    <w:rsid w:val="00114F3F"/>
    <w:rsid w:val="001150B7"/>
    <w:rsid w:val="00116050"/>
    <w:rsid w:val="00117B7E"/>
    <w:rsid w:val="00122AA1"/>
    <w:rsid w:val="00122AAF"/>
    <w:rsid w:val="00124325"/>
    <w:rsid w:val="0012482E"/>
    <w:rsid w:val="00126629"/>
    <w:rsid w:val="00126EF0"/>
    <w:rsid w:val="001308CF"/>
    <w:rsid w:val="00130AC3"/>
    <w:rsid w:val="0013327E"/>
    <w:rsid w:val="0013774F"/>
    <w:rsid w:val="001412DF"/>
    <w:rsid w:val="00141725"/>
    <w:rsid w:val="00143B55"/>
    <w:rsid w:val="0014433A"/>
    <w:rsid w:val="00146D23"/>
    <w:rsid w:val="001502BC"/>
    <w:rsid w:val="00152C6B"/>
    <w:rsid w:val="00154A7A"/>
    <w:rsid w:val="00154A9D"/>
    <w:rsid w:val="00162643"/>
    <w:rsid w:val="00163F9E"/>
    <w:rsid w:val="00172A27"/>
    <w:rsid w:val="0017431D"/>
    <w:rsid w:val="00176898"/>
    <w:rsid w:val="001777B2"/>
    <w:rsid w:val="0018102D"/>
    <w:rsid w:val="00185F75"/>
    <w:rsid w:val="00190034"/>
    <w:rsid w:val="00195E29"/>
    <w:rsid w:val="001960B2"/>
    <w:rsid w:val="0019744D"/>
    <w:rsid w:val="00197F90"/>
    <w:rsid w:val="001A0BB3"/>
    <w:rsid w:val="001A6DB2"/>
    <w:rsid w:val="001A6FCD"/>
    <w:rsid w:val="001B5165"/>
    <w:rsid w:val="001C19C0"/>
    <w:rsid w:val="001C6757"/>
    <w:rsid w:val="001D4FBA"/>
    <w:rsid w:val="001D5B3B"/>
    <w:rsid w:val="001D6E84"/>
    <w:rsid w:val="001E3026"/>
    <w:rsid w:val="001E4935"/>
    <w:rsid w:val="001E49E0"/>
    <w:rsid w:val="001E7BA2"/>
    <w:rsid w:val="001F2539"/>
    <w:rsid w:val="001F3AC8"/>
    <w:rsid w:val="001F3D96"/>
    <w:rsid w:val="001F3F43"/>
    <w:rsid w:val="001F45EF"/>
    <w:rsid w:val="001F6C77"/>
    <w:rsid w:val="002017CE"/>
    <w:rsid w:val="00202ED7"/>
    <w:rsid w:val="00203C9C"/>
    <w:rsid w:val="0020753F"/>
    <w:rsid w:val="0021406D"/>
    <w:rsid w:val="00214415"/>
    <w:rsid w:val="00222E2A"/>
    <w:rsid w:val="00224104"/>
    <w:rsid w:val="00224838"/>
    <w:rsid w:val="0023040D"/>
    <w:rsid w:val="00230AF8"/>
    <w:rsid w:val="00233395"/>
    <w:rsid w:val="00237C81"/>
    <w:rsid w:val="00243D98"/>
    <w:rsid w:val="00246097"/>
    <w:rsid w:val="00246DCC"/>
    <w:rsid w:val="00264DDE"/>
    <w:rsid w:val="00267527"/>
    <w:rsid w:val="0027252D"/>
    <w:rsid w:val="00272695"/>
    <w:rsid w:val="00275676"/>
    <w:rsid w:val="00280CC4"/>
    <w:rsid w:val="00283EAD"/>
    <w:rsid w:val="0029077B"/>
    <w:rsid w:val="00290B7D"/>
    <w:rsid w:val="002934C1"/>
    <w:rsid w:val="00293DCA"/>
    <w:rsid w:val="002968D6"/>
    <w:rsid w:val="002B0B6B"/>
    <w:rsid w:val="002B436B"/>
    <w:rsid w:val="002B6C84"/>
    <w:rsid w:val="002B7326"/>
    <w:rsid w:val="002C0252"/>
    <w:rsid w:val="002C0930"/>
    <w:rsid w:val="002C0F0A"/>
    <w:rsid w:val="002C26E0"/>
    <w:rsid w:val="002C2BFB"/>
    <w:rsid w:val="002C3B13"/>
    <w:rsid w:val="002C45E5"/>
    <w:rsid w:val="002C50D2"/>
    <w:rsid w:val="002C5703"/>
    <w:rsid w:val="002C7259"/>
    <w:rsid w:val="002C7434"/>
    <w:rsid w:val="002C7922"/>
    <w:rsid w:val="002D086D"/>
    <w:rsid w:val="002D2998"/>
    <w:rsid w:val="002D5028"/>
    <w:rsid w:val="002E30F2"/>
    <w:rsid w:val="002E60CF"/>
    <w:rsid w:val="002F4AC9"/>
    <w:rsid w:val="002F5807"/>
    <w:rsid w:val="002F5927"/>
    <w:rsid w:val="0030344B"/>
    <w:rsid w:val="00303E95"/>
    <w:rsid w:val="00306A5F"/>
    <w:rsid w:val="0031099C"/>
    <w:rsid w:val="0031570F"/>
    <w:rsid w:val="00320B3E"/>
    <w:rsid w:val="003223DD"/>
    <w:rsid w:val="003260DD"/>
    <w:rsid w:val="00326B87"/>
    <w:rsid w:val="00326FDA"/>
    <w:rsid w:val="00334241"/>
    <w:rsid w:val="003353F6"/>
    <w:rsid w:val="00337072"/>
    <w:rsid w:val="003401C8"/>
    <w:rsid w:val="00343C8F"/>
    <w:rsid w:val="003525E3"/>
    <w:rsid w:val="00355594"/>
    <w:rsid w:val="003556FE"/>
    <w:rsid w:val="00357562"/>
    <w:rsid w:val="00361F7B"/>
    <w:rsid w:val="003633C4"/>
    <w:rsid w:val="00363B33"/>
    <w:rsid w:val="00373C96"/>
    <w:rsid w:val="003750A5"/>
    <w:rsid w:val="003760AC"/>
    <w:rsid w:val="003806D1"/>
    <w:rsid w:val="00381600"/>
    <w:rsid w:val="00381E86"/>
    <w:rsid w:val="00383602"/>
    <w:rsid w:val="00384481"/>
    <w:rsid w:val="003870F2"/>
    <w:rsid w:val="003920D8"/>
    <w:rsid w:val="00392A0F"/>
    <w:rsid w:val="003A15B6"/>
    <w:rsid w:val="003A2797"/>
    <w:rsid w:val="003A6B62"/>
    <w:rsid w:val="003C0B49"/>
    <w:rsid w:val="003D0460"/>
    <w:rsid w:val="003D2FBC"/>
    <w:rsid w:val="003D3F24"/>
    <w:rsid w:val="003D75E3"/>
    <w:rsid w:val="003E5DE9"/>
    <w:rsid w:val="003E77BF"/>
    <w:rsid w:val="003E7B6D"/>
    <w:rsid w:val="003F2340"/>
    <w:rsid w:val="003F27E2"/>
    <w:rsid w:val="003F3279"/>
    <w:rsid w:val="0040008F"/>
    <w:rsid w:val="004027D5"/>
    <w:rsid w:val="0040466D"/>
    <w:rsid w:val="0041012B"/>
    <w:rsid w:val="0041470D"/>
    <w:rsid w:val="00414B0D"/>
    <w:rsid w:val="00421852"/>
    <w:rsid w:val="00424DBC"/>
    <w:rsid w:val="00425512"/>
    <w:rsid w:val="00425DA8"/>
    <w:rsid w:val="004267F6"/>
    <w:rsid w:val="00431D3E"/>
    <w:rsid w:val="00432E78"/>
    <w:rsid w:val="00436000"/>
    <w:rsid w:val="00442445"/>
    <w:rsid w:val="00442B36"/>
    <w:rsid w:val="004443E5"/>
    <w:rsid w:val="00445C44"/>
    <w:rsid w:val="004463F7"/>
    <w:rsid w:val="00446E00"/>
    <w:rsid w:val="004506C7"/>
    <w:rsid w:val="00460BB4"/>
    <w:rsid w:val="00473165"/>
    <w:rsid w:val="004739E7"/>
    <w:rsid w:val="00480324"/>
    <w:rsid w:val="004812C9"/>
    <w:rsid w:val="00481718"/>
    <w:rsid w:val="00482868"/>
    <w:rsid w:val="00483804"/>
    <w:rsid w:val="004844EF"/>
    <w:rsid w:val="0048480E"/>
    <w:rsid w:val="004A4A46"/>
    <w:rsid w:val="004A51AF"/>
    <w:rsid w:val="004A6861"/>
    <w:rsid w:val="004A6AF6"/>
    <w:rsid w:val="004A76F3"/>
    <w:rsid w:val="004A7DD8"/>
    <w:rsid w:val="004B3905"/>
    <w:rsid w:val="004B7BDF"/>
    <w:rsid w:val="004B7FBC"/>
    <w:rsid w:val="004C20E9"/>
    <w:rsid w:val="004C335D"/>
    <w:rsid w:val="004C41BA"/>
    <w:rsid w:val="004C793B"/>
    <w:rsid w:val="004D1087"/>
    <w:rsid w:val="004D1748"/>
    <w:rsid w:val="004E06C8"/>
    <w:rsid w:val="004E1084"/>
    <w:rsid w:val="004E28DE"/>
    <w:rsid w:val="004E3B38"/>
    <w:rsid w:val="004E5B76"/>
    <w:rsid w:val="004E6190"/>
    <w:rsid w:val="004E78E2"/>
    <w:rsid w:val="004F311F"/>
    <w:rsid w:val="004F3687"/>
    <w:rsid w:val="004F3FCA"/>
    <w:rsid w:val="004F549B"/>
    <w:rsid w:val="00500EBF"/>
    <w:rsid w:val="00501E99"/>
    <w:rsid w:val="005033F7"/>
    <w:rsid w:val="00503481"/>
    <w:rsid w:val="00503B93"/>
    <w:rsid w:val="0050646E"/>
    <w:rsid w:val="00507B19"/>
    <w:rsid w:val="00507CEF"/>
    <w:rsid w:val="00510E1C"/>
    <w:rsid w:val="00517A77"/>
    <w:rsid w:val="00520AE9"/>
    <w:rsid w:val="005300B1"/>
    <w:rsid w:val="00536962"/>
    <w:rsid w:val="00541B26"/>
    <w:rsid w:val="00547D5D"/>
    <w:rsid w:val="0055249D"/>
    <w:rsid w:val="005536CB"/>
    <w:rsid w:val="00555F74"/>
    <w:rsid w:val="005677FE"/>
    <w:rsid w:val="00570A04"/>
    <w:rsid w:val="00573E5A"/>
    <w:rsid w:val="00577E8A"/>
    <w:rsid w:val="00586163"/>
    <w:rsid w:val="0058663B"/>
    <w:rsid w:val="0058762D"/>
    <w:rsid w:val="00592DA2"/>
    <w:rsid w:val="005A19F7"/>
    <w:rsid w:val="005A4CAD"/>
    <w:rsid w:val="005A4E8F"/>
    <w:rsid w:val="005A78F6"/>
    <w:rsid w:val="005B5CE1"/>
    <w:rsid w:val="005B6CDC"/>
    <w:rsid w:val="005C69DB"/>
    <w:rsid w:val="005C7FE2"/>
    <w:rsid w:val="005D38A4"/>
    <w:rsid w:val="005D5585"/>
    <w:rsid w:val="005D5705"/>
    <w:rsid w:val="005D63CC"/>
    <w:rsid w:val="005E1CA6"/>
    <w:rsid w:val="005E1D96"/>
    <w:rsid w:val="005E1F77"/>
    <w:rsid w:val="005E73BD"/>
    <w:rsid w:val="005F2F32"/>
    <w:rsid w:val="005F31AE"/>
    <w:rsid w:val="005F503D"/>
    <w:rsid w:val="00600CF0"/>
    <w:rsid w:val="00607D53"/>
    <w:rsid w:val="00610474"/>
    <w:rsid w:val="00627E2E"/>
    <w:rsid w:val="00631E4B"/>
    <w:rsid w:val="00632EB3"/>
    <w:rsid w:val="00633649"/>
    <w:rsid w:val="0064274A"/>
    <w:rsid w:val="0065093F"/>
    <w:rsid w:val="0065138D"/>
    <w:rsid w:val="00651D82"/>
    <w:rsid w:val="00657F67"/>
    <w:rsid w:val="00661462"/>
    <w:rsid w:val="006640F7"/>
    <w:rsid w:val="0066411B"/>
    <w:rsid w:val="0066453C"/>
    <w:rsid w:val="00664C73"/>
    <w:rsid w:val="006657D3"/>
    <w:rsid w:val="00667D5C"/>
    <w:rsid w:val="00671955"/>
    <w:rsid w:val="00672F99"/>
    <w:rsid w:val="0068350B"/>
    <w:rsid w:val="00684637"/>
    <w:rsid w:val="00686FA4"/>
    <w:rsid w:val="00687DD1"/>
    <w:rsid w:val="0069148F"/>
    <w:rsid w:val="006A264B"/>
    <w:rsid w:val="006A33CE"/>
    <w:rsid w:val="006A3DCA"/>
    <w:rsid w:val="006A593B"/>
    <w:rsid w:val="006A6BE0"/>
    <w:rsid w:val="006B5750"/>
    <w:rsid w:val="006B57DA"/>
    <w:rsid w:val="006B72DD"/>
    <w:rsid w:val="006C0D45"/>
    <w:rsid w:val="006C0F69"/>
    <w:rsid w:val="006C1580"/>
    <w:rsid w:val="006C569B"/>
    <w:rsid w:val="006C62A0"/>
    <w:rsid w:val="006D5659"/>
    <w:rsid w:val="006D69D6"/>
    <w:rsid w:val="006F0901"/>
    <w:rsid w:val="006F1425"/>
    <w:rsid w:val="006F15E8"/>
    <w:rsid w:val="00700207"/>
    <w:rsid w:val="00700567"/>
    <w:rsid w:val="007008A2"/>
    <w:rsid w:val="0070671E"/>
    <w:rsid w:val="00710125"/>
    <w:rsid w:val="00711752"/>
    <w:rsid w:val="00712F0F"/>
    <w:rsid w:val="00713BA6"/>
    <w:rsid w:val="007147E8"/>
    <w:rsid w:val="00715F11"/>
    <w:rsid w:val="0071708E"/>
    <w:rsid w:val="0072139D"/>
    <w:rsid w:val="007253D9"/>
    <w:rsid w:val="00726C94"/>
    <w:rsid w:val="007270BC"/>
    <w:rsid w:val="0073040E"/>
    <w:rsid w:val="007304C7"/>
    <w:rsid w:val="007369BE"/>
    <w:rsid w:val="00737312"/>
    <w:rsid w:val="00742837"/>
    <w:rsid w:val="00747A72"/>
    <w:rsid w:val="00747CB7"/>
    <w:rsid w:val="007500AE"/>
    <w:rsid w:val="007552B8"/>
    <w:rsid w:val="0075731B"/>
    <w:rsid w:val="00760B4E"/>
    <w:rsid w:val="00761E39"/>
    <w:rsid w:val="0077051F"/>
    <w:rsid w:val="00776A12"/>
    <w:rsid w:val="007822F5"/>
    <w:rsid w:val="00787A43"/>
    <w:rsid w:val="00787D46"/>
    <w:rsid w:val="007929DD"/>
    <w:rsid w:val="00797960"/>
    <w:rsid w:val="007A09F9"/>
    <w:rsid w:val="007A1731"/>
    <w:rsid w:val="007A5589"/>
    <w:rsid w:val="007A75DE"/>
    <w:rsid w:val="007B1412"/>
    <w:rsid w:val="007C1E64"/>
    <w:rsid w:val="007C3E79"/>
    <w:rsid w:val="007C660E"/>
    <w:rsid w:val="007C7559"/>
    <w:rsid w:val="007D1625"/>
    <w:rsid w:val="007D4096"/>
    <w:rsid w:val="007D7BD3"/>
    <w:rsid w:val="007E5929"/>
    <w:rsid w:val="007F53D4"/>
    <w:rsid w:val="007F5C01"/>
    <w:rsid w:val="00801737"/>
    <w:rsid w:val="008113AC"/>
    <w:rsid w:val="00811ED0"/>
    <w:rsid w:val="00813FE4"/>
    <w:rsid w:val="00814E06"/>
    <w:rsid w:val="0081794A"/>
    <w:rsid w:val="00817BB1"/>
    <w:rsid w:val="00822A91"/>
    <w:rsid w:val="00823E56"/>
    <w:rsid w:val="008247FD"/>
    <w:rsid w:val="00824FCD"/>
    <w:rsid w:val="00826793"/>
    <w:rsid w:val="00827E31"/>
    <w:rsid w:val="00832BC1"/>
    <w:rsid w:val="008405B8"/>
    <w:rsid w:val="00845B5B"/>
    <w:rsid w:val="00847859"/>
    <w:rsid w:val="008502AF"/>
    <w:rsid w:val="00850A47"/>
    <w:rsid w:val="008523A6"/>
    <w:rsid w:val="00853D2A"/>
    <w:rsid w:val="00855FC1"/>
    <w:rsid w:val="00862FD8"/>
    <w:rsid w:val="00863075"/>
    <w:rsid w:val="00865559"/>
    <w:rsid w:val="0087070A"/>
    <w:rsid w:val="008735E0"/>
    <w:rsid w:val="00875034"/>
    <w:rsid w:val="00875695"/>
    <w:rsid w:val="008775DC"/>
    <w:rsid w:val="00877B77"/>
    <w:rsid w:val="008909CC"/>
    <w:rsid w:val="00891180"/>
    <w:rsid w:val="00895BCC"/>
    <w:rsid w:val="00895C59"/>
    <w:rsid w:val="008970FA"/>
    <w:rsid w:val="008A6EE9"/>
    <w:rsid w:val="008A7674"/>
    <w:rsid w:val="008A7B51"/>
    <w:rsid w:val="008B4712"/>
    <w:rsid w:val="008C23C3"/>
    <w:rsid w:val="008C529C"/>
    <w:rsid w:val="008C69DF"/>
    <w:rsid w:val="008D0842"/>
    <w:rsid w:val="008D19E2"/>
    <w:rsid w:val="008D3631"/>
    <w:rsid w:val="008D6F65"/>
    <w:rsid w:val="008E1674"/>
    <w:rsid w:val="008E1C7B"/>
    <w:rsid w:val="008E2CD5"/>
    <w:rsid w:val="008E37E9"/>
    <w:rsid w:val="008E4816"/>
    <w:rsid w:val="008E7239"/>
    <w:rsid w:val="008F2AF6"/>
    <w:rsid w:val="008F388D"/>
    <w:rsid w:val="008F5F26"/>
    <w:rsid w:val="009014F1"/>
    <w:rsid w:val="0090214B"/>
    <w:rsid w:val="00904489"/>
    <w:rsid w:val="009046D7"/>
    <w:rsid w:val="00905670"/>
    <w:rsid w:val="00907CC2"/>
    <w:rsid w:val="00913800"/>
    <w:rsid w:val="009153BC"/>
    <w:rsid w:val="009157D3"/>
    <w:rsid w:val="00917AF7"/>
    <w:rsid w:val="00921B2B"/>
    <w:rsid w:val="00922783"/>
    <w:rsid w:val="00924F4A"/>
    <w:rsid w:val="009267FD"/>
    <w:rsid w:val="009376F6"/>
    <w:rsid w:val="00942D85"/>
    <w:rsid w:val="009434E6"/>
    <w:rsid w:val="00950EEA"/>
    <w:rsid w:val="0095406B"/>
    <w:rsid w:val="009542BA"/>
    <w:rsid w:val="0095514C"/>
    <w:rsid w:val="009608FD"/>
    <w:rsid w:val="009620D1"/>
    <w:rsid w:val="00963ABB"/>
    <w:rsid w:val="00970B62"/>
    <w:rsid w:val="00976BA1"/>
    <w:rsid w:val="00987524"/>
    <w:rsid w:val="009903E6"/>
    <w:rsid w:val="00990F3D"/>
    <w:rsid w:val="00997E32"/>
    <w:rsid w:val="009A0874"/>
    <w:rsid w:val="009B01F4"/>
    <w:rsid w:val="009B4BDA"/>
    <w:rsid w:val="009D1FEF"/>
    <w:rsid w:val="009D2599"/>
    <w:rsid w:val="009E03F2"/>
    <w:rsid w:val="009E54C0"/>
    <w:rsid w:val="009E57BB"/>
    <w:rsid w:val="009F17D8"/>
    <w:rsid w:val="009F2015"/>
    <w:rsid w:val="00A00E86"/>
    <w:rsid w:val="00A02B36"/>
    <w:rsid w:val="00A02D68"/>
    <w:rsid w:val="00A035CC"/>
    <w:rsid w:val="00A10D5C"/>
    <w:rsid w:val="00A14607"/>
    <w:rsid w:val="00A15A69"/>
    <w:rsid w:val="00A1641D"/>
    <w:rsid w:val="00A217BF"/>
    <w:rsid w:val="00A22C4D"/>
    <w:rsid w:val="00A244F9"/>
    <w:rsid w:val="00A26EA1"/>
    <w:rsid w:val="00A35091"/>
    <w:rsid w:val="00A3570A"/>
    <w:rsid w:val="00A35F6A"/>
    <w:rsid w:val="00A44E88"/>
    <w:rsid w:val="00A472B7"/>
    <w:rsid w:val="00A52BBB"/>
    <w:rsid w:val="00A547E3"/>
    <w:rsid w:val="00A603C5"/>
    <w:rsid w:val="00A620B7"/>
    <w:rsid w:val="00A6389E"/>
    <w:rsid w:val="00A714B6"/>
    <w:rsid w:val="00A7246F"/>
    <w:rsid w:val="00A72EBC"/>
    <w:rsid w:val="00A74525"/>
    <w:rsid w:val="00A838EA"/>
    <w:rsid w:val="00A83F7B"/>
    <w:rsid w:val="00A840F7"/>
    <w:rsid w:val="00A86105"/>
    <w:rsid w:val="00A864BB"/>
    <w:rsid w:val="00A92621"/>
    <w:rsid w:val="00A95ED8"/>
    <w:rsid w:val="00AA245D"/>
    <w:rsid w:val="00AA518A"/>
    <w:rsid w:val="00AA5EE2"/>
    <w:rsid w:val="00AA6437"/>
    <w:rsid w:val="00AA7352"/>
    <w:rsid w:val="00AB1189"/>
    <w:rsid w:val="00AB1831"/>
    <w:rsid w:val="00AB1878"/>
    <w:rsid w:val="00AB2D8E"/>
    <w:rsid w:val="00AB751B"/>
    <w:rsid w:val="00AB758A"/>
    <w:rsid w:val="00AB7913"/>
    <w:rsid w:val="00AC1BB0"/>
    <w:rsid w:val="00AC29B9"/>
    <w:rsid w:val="00AC5F4F"/>
    <w:rsid w:val="00AD05FC"/>
    <w:rsid w:val="00AD0FAC"/>
    <w:rsid w:val="00AD12FB"/>
    <w:rsid w:val="00AD250C"/>
    <w:rsid w:val="00AD6C3D"/>
    <w:rsid w:val="00AE1B16"/>
    <w:rsid w:val="00AE5AD7"/>
    <w:rsid w:val="00AF37AC"/>
    <w:rsid w:val="00B010E8"/>
    <w:rsid w:val="00B05F11"/>
    <w:rsid w:val="00B1187E"/>
    <w:rsid w:val="00B15DF8"/>
    <w:rsid w:val="00B15FBE"/>
    <w:rsid w:val="00B21D99"/>
    <w:rsid w:val="00B225DD"/>
    <w:rsid w:val="00B26D1E"/>
    <w:rsid w:val="00B33253"/>
    <w:rsid w:val="00B33B66"/>
    <w:rsid w:val="00B34797"/>
    <w:rsid w:val="00B3731A"/>
    <w:rsid w:val="00B415CA"/>
    <w:rsid w:val="00B416F1"/>
    <w:rsid w:val="00B45FF5"/>
    <w:rsid w:val="00B527CF"/>
    <w:rsid w:val="00B55F73"/>
    <w:rsid w:val="00B56659"/>
    <w:rsid w:val="00B61F99"/>
    <w:rsid w:val="00B646D5"/>
    <w:rsid w:val="00B679F0"/>
    <w:rsid w:val="00B77016"/>
    <w:rsid w:val="00B7790F"/>
    <w:rsid w:val="00B808D4"/>
    <w:rsid w:val="00B82DBE"/>
    <w:rsid w:val="00B94900"/>
    <w:rsid w:val="00B9535D"/>
    <w:rsid w:val="00B97C84"/>
    <w:rsid w:val="00BA734E"/>
    <w:rsid w:val="00BB1F0C"/>
    <w:rsid w:val="00BB2D15"/>
    <w:rsid w:val="00BB3EFC"/>
    <w:rsid w:val="00BB3F7B"/>
    <w:rsid w:val="00BB4B3B"/>
    <w:rsid w:val="00BB4B8C"/>
    <w:rsid w:val="00BB74EC"/>
    <w:rsid w:val="00BD1CEC"/>
    <w:rsid w:val="00BD2B46"/>
    <w:rsid w:val="00BD399B"/>
    <w:rsid w:val="00BD3C0E"/>
    <w:rsid w:val="00BD5362"/>
    <w:rsid w:val="00BD5601"/>
    <w:rsid w:val="00BD681E"/>
    <w:rsid w:val="00BE20BB"/>
    <w:rsid w:val="00BE3DA4"/>
    <w:rsid w:val="00BE7237"/>
    <w:rsid w:val="00BF1971"/>
    <w:rsid w:val="00BF5E4B"/>
    <w:rsid w:val="00C04CEF"/>
    <w:rsid w:val="00C060BC"/>
    <w:rsid w:val="00C06AFC"/>
    <w:rsid w:val="00C114B3"/>
    <w:rsid w:val="00C14D6D"/>
    <w:rsid w:val="00C21039"/>
    <w:rsid w:val="00C21B30"/>
    <w:rsid w:val="00C27BF4"/>
    <w:rsid w:val="00C35B65"/>
    <w:rsid w:val="00C36115"/>
    <w:rsid w:val="00C3725E"/>
    <w:rsid w:val="00C373E0"/>
    <w:rsid w:val="00C4134C"/>
    <w:rsid w:val="00C43B84"/>
    <w:rsid w:val="00C449C9"/>
    <w:rsid w:val="00C45368"/>
    <w:rsid w:val="00C45469"/>
    <w:rsid w:val="00C4684C"/>
    <w:rsid w:val="00C54612"/>
    <w:rsid w:val="00C5503E"/>
    <w:rsid w:val="00C56ABA"/>
    <w:rsid w:val="00C57B31"/>
    <w:rsid w:val="00C62AE0"/>
    <w:rsid w:val="00C63056"/>
    <w:rsid w:val="00C6358B"/>
    <w:rsid w:val="00C64B21"/>
    <w:rsid w:val="00C67937"/>
    <w:rsid w:val="00C67B65"/>
    <w:rsid w:val="00C71C90"/>
    <w:rsid w:val="00C739AC"/>
    <w:rsid w:val="00C743F9"/>
    <w:rsid w:val="00C75D25"/>
    <w:rsid w:val="00C7679E"/>
    <w:rsid w:val="00C82A62"/>
    <w:rsid w:val="00C85747"/>
    <w:rsid w:val="00C96CF3"/>
    <w:rsid w:val="00CA0F30"/>
    <w:rsid w:val="00CA157D"/>
    <w:rsid w:val="00CA72A9"/>
    <w:rsid w:val="00CB0959"/>
    <w:rsid w:val="00CB1712"/>
    <w:rsid w:val="00CB2261"/>
    <w:rsid w:val="00CB4B44"/>
    <w:rsid w:val="00CB5D42"/>
    <w:rsid w:val="00CC0BBE"/>
    <w:rsid w:val="00CC73B8"/>
    <w:rsid w:val="00CD5B86"/>
    <w:rsid w:val="00CD61D0"/>
    <w:rsid w:val="00CE75C5"/>
    <w:rsid w:val="00CE785B"/>
    <w:rsid w:val="00CF2A2F"/>
    <w:rsid w:val="00CF3C7E"/>
    <w:rsid w:val="00D049E8"/>
    <w:rsid w:val="00D100DE"/>
    <w:rsid w:val="00D12EC9"/>
    <w:rsid w:val="00D16183"/>
    <w:rsid w:val="00D22876"/>
    <w:rsid w:val="00D27183"/>
    <w:rsid w:val="00D3179E"/>
    <w:rsid w:val="00D34029"/>
    <w:rsid w:val="00D34E4F"/>
    <w:rsid w:val="00D40890"/>
    <w:rsid w:val="00D4338C"/>
    <w:rsid w:val="00D43ABD"/>
    <w:rsid w:val="00D43AC9"/>
    <w:rsid w:val="00D43AD6"/>
    <w:rsid w:val="00D4519C"/>
    <w:rsid w:val="00D4782E"/>
    <w:rsid w:val="00D50467"/>
    <w:rsid w:val="00D55E4B"/>
    <w:rsid w:val="00D5693D"/>
    <w:rsid w:val="00D56C1C"/>
    <w:rsid w:val="00D57A87"/>
    <w:rsid w:val="00D66B3A"/>
    <w:rsid w:val="00D7079E"/>
    <w:rsid w:val="00D75673"/>
    <w:rsid w:val="00D765E3"/>
    <w:rsid w:val="00D874E5"/>
    <w:rsid w:val="00D924F7"/>
    <w:rsid w:val="00D93404"/>
    <w:rsid w:val="00D95102"/>
    <w:rsid w:val="00D95CC6"/>
    <w:rsid w:val="00DA20BA"/>
    <w:rsid w:val="00DA78B5"/>
    <w:rsid w:val="00DB050B"/>
    <w:rsid w:val="00DB35CE"/>
    <w:rsid w:val="00DB3A4F"/>
    <w:rsid w:val="00DB5395"/>
    <w:rsid w:val="00DB6B7E"/>
    <w:rsid w:val="00DB7AC3"/>
    <w:rsid w:val="00DC3259"/>
    <w:rsid w:val="00DD3285"/>
    <w:rsid w:val="00DD60CA"/>
    <w:rsid w:val="00DD7D21"/>
    <w:rsid w:val="00DE0CBC"/>
    <w:rsid w:val="00DE541D"/>
    <w:rsid w:val="00DE6F1C"/>
    <w:rsid w:val="00DF0C66"/>
    <w:rsid w:val="00DF17A4"/>
    <w:rsid w:val="00E057CC"/>
    <w:rsid w:val="00E058DD"/>
    <w:rsid w:val="00E06DFD"/>
    <w:rsid w:val="00E07194"/>
    <w:rsid w:val="00E078FA"/>
    <w:rsid w:val="00E07FA6"/>
    <w:rsid w:val="00E11F12"/>
    <w:rsid w:val="00E132AF"/>
    <w:rsid w:val="00E16E96"/>
    <w:rsid w:val="00E20CC2"/>
    <w:rsid w:val="00E2179E"/>
    <w:rsid w:val="00E21D1D"/>
    <w:rsid w:val="00E25271"/>
    <w:rsid w:val="00E26471"/>
    <w:rsid w:val="00E31BAD"/>
    <w:rsid w:val="00E33E35"/>
    <w:rsid w:val="00E34ED6"/>
    <w:rsid w:val="00E3563A"/>
    <w:rsid w:val="00E3762E"/>
    <w:rsid w:val="00E41543"/>
    <w:rsid w:val="00E45929"/>
    <w:rsid w:val="00E46562"/>
    <w:rsid w:val="00E4684D"/>
    <w:rsid w:val="00E46AEF"/>
    <w:rsid w:val="00E474CB"/>
    <w:rsid w:val="00E47ECD"/>
    <w:rsid w:val="00E50BB2"/>
    <w:rsid w:val="00E5276E"/>
    <w:rsid w:val="00E62877"/>
    <w:rsid w:val="00E658B8"/>
    <w:rsid w:val="00E65D53"/>
    <w:rsid w:val="00E66BF7"/>
    <w:rsid w:val="00E713F3"/>
    <w:rsid w:val="00E73FCA"/>
    <w:rsid w:val="00E81A13"/>
    <w:rsid w:val="00E82524"/>
    <w:rsid w:val="00E82842"/>
    <w:rsid w:val="00E82ABC"/>
    <w:rsid w:val="00E84649"/>
    <w:rsid w:val="00E96FC2"/>
    <w:rsid w:val="00E97003"/>
    <w:rsid w:val="00E97248"/>
    <w:rsid w:val="00EA5020"/>
    <w:rsid w:val="00EB167A"/>
    <w:rsid w:val="00EB1C98"/>
    <w:rsid w:val="00EB44A4"/>
    <w:rsid w:val="00EB59F1"/>
    <w:rsid w:val="00EC1824"/>
    <w:rsid w:val="00EC1E7B"/>
    <w:rsid w:val="00EC418A"/>
    <w:rsid w:val="00EC709B"/>
    <w:rsid w:val="00EC7CEE"/>
    <w:rsid w:val="00ED5D64"/>
    <w:rsid w:val="00ED6872"/>
    <w:rsid w:val="00ED7BAB"/>
    <w:rsid w:val="00EE15B2"/>
    <w:rsid w:val="00EE441F"/>
    <w:rsid w:val="00EE6594"/>
    <w:rsid w:val="00EE7785"/>
    <w:rsid w:val="00EE7BAC"/>
    <w:rsid w:val="00EF1FAA"/>
    <w:rsid w:val="00F10805"/>
    <w:rsid w:val="00F10DB6"/>
    <w:rsid w:val="00F12CA3"/>
    <w:rsid w:val="00F13C65"/>
    <w:rsid w:val="00F16948"/>
    <w:rsid w:val="00F20D3C"/>
    <w:rsid w:val="00F21EB8"/>
    <w:rsid w:val="00F27F6D"/>
    <w:rsid w:val="00F300FB"/>
    <w:rsid w:val="00F30C85"/>
    <w:rsid w:val="00F321AA"/>
    <w:rsid w:val="00F35031"/>
    <w:rsid w:val="00F3564E"/>
    <w:rsid w:val="00F47B7F"/>
    <w:rsid w:val="00F50206"/>
    <w:rsid w:val="00F52AFE"/>
    <w:rsid w:val="00F54287"/>
    <w:rsid w:val="00F55F5C"/>
    <w:rsid w:val="00F57489"/>
    <w:rsid w:val="00F6297D"/>
    <w:rsid w:val="00F64DB1"/>
    <w:rsid w:val="00F657AB"/>
    <w:rsid w:val="00F65E0D"/>
    <w:rsid w:val="00F67753"/>
    <w:rsid w:val="00F67CDD"/>
    <w:rsid w:val="00F73467"/>
    <w:rsid w:val="00F73A64"/>
    <w:rsid w:val="00F77382"/>
    <w:rsid w:val="00F8241D"/>
    <w:rsid w:val="00F832BF"/>
    <w:rsid w:val="00F8445F"/>
    <w:rsid w:val="00F846FE"/>
    <w:rsid w:val="00F920D5"/>
    <w:rsid w:val="00F93EC5"/>
    <w:rsid w:val="00FA233F"/>
    <w:rsid w:val="00FA5B75"/>
    <w:rsid w:val="00FB018C"/>
    <w:rsid w:val="00FB0D0A"/>
    <w:rsid w:val="00FB164E"/>
    <w:rsid w:val="00FB5C13"/>
    <w:rsid w:val="00FB7685"/>
    <w:rsid w:val="00FB7BB0"/>
    <w:rsid w:val="00FB7CD9"/>
    <w:rsid w:val="00FC0C72"/>
    <w:rsid w:val="00FC0C9B"/>
    <w:rsid w:val="00FC4304"/>
    <w:rsid w:val="00FC6F74"/>
    <w:rsid w:val="00FD475C"/>
    <w:rsid w:val="00FE099F"/>
    <w:rsid w:val="00FE119F"/>
    <w:rsid w:val="00FE186A"/>
    <w:rsid w:val="00FE240E"/>
    <w:rsid w:val="00FE25AC"/>
    <w:rsid w:val="00FE58B4"/>
    <w:rsid w:val="00FE5CC3"/>
    <w:rsid w:val="00FE76C1"/>
    <w:rsid w:val="00FF02B6"/>
    <w:rsid w:val="01011BB5"/>
    <w:rsid w:val="01085BD8"/>
    <w:rsid w:val="010E2634"/>
    <w:rsid w:val="011D5D20"/>
    <w:rsid w:val="01241728"/>
    <w:rsid w:val="012A0537"/>
    <w:rsid w:val="012E0F2D"/>
    <w:rsid w:val="012E45C3"/>
    <w:rsid w:val="0131539D"/>
    <w:rsid w:val="013439E4"/>
    <w:rsid w:val="013F5FC6"/>
    <w:rsid w:val="013F7FFE"/>
    <w:rsid w:val="014134C6"/>
    <w:rsid w:val="01417BD3"/>
    <w:rsid w:val="014235F0"/>
    <w:rsid w:val="01457FCA"/>
    <w:rsid w:val="0148096C"/>
    <w:rsid w:val="01487FA1"/>
    <w:rsid w:val="014B57AA"/>
    <w:rsid w:val="015C66D7"/>
    <w:rsid w:val="0165281F"/>
    <w:rsid w:val="01667C3F"/>
    <w:rsid w:val="01696A34"/>
    <w:rsid w:val="016B6E34"/>
    <w:rsid w:val="01705A33"/>
    <w:rsid w:val="01736C21"/>
    <w:rsid w:val="017B12FD"/>
    <w:rsid w:val="017E770E"/>
    <w:rsid w:val="01863EED"/>
    <w:rsid w:val="018953E6"/>
    <w:rsid w:val="018959E8"/>
    <w:rsid w:val="018D1B51"/>
    <w:rsid w:val="018E74E4"/>
    <w:rsid w:val="01936601"/>
    <w:rsid w:val="01946337"/>
    <w:rsid w:val="019B29EB"/>
    <w:rsid w:val="01A0195C"/>
    <w:rsid w:val="01A638DF"/>
    <w:rsid w:val="01AD78A5"/>
    <w:rsid w:val="01B41BA7"/>
    <w:rsid w:val="01B43DD8"/>
    <w:rsid w:val="01BA0705"/>
    <w:rsid w:val="01BC39F1"/>
    <w:rsid w:val="01C1243D"/>
    <w:rsid w:val="01C44C21"/>
    <w:rsid w:val="01C834BB"/>
    <w:rsid w:val="01CA3D53"/>
    <w:rsid w:val="01D8543F"/>
    <w:rsid w:val="01DA37BC"/>
    <w:rsid w:val="01E70E01"/>
    <w:rsid w:val="01E81027"/>
    <w:rsid w:val="01EC2D85"/>
    <w:rsid w:val="01F32040"/>
    <w:rsid w:val="020B1CED"/>
    <w:rsid w:val="020E3441"/>
    <w:rsid w:val="021363FA"/>
    <w:rsid w:val="02145BDE"/>
    <w:rsid w:val="02146710"/>
    <w:rsid w:val="022077DC"/>
    <w:rsid w:val="0221695D"/>
    <w:rsid w:val="02223A3F"/>
    <w:rsid w:val="0229737D"/>
    <w:rsid w:val="02306330"/>
    <w:rsid w:val="023546E7"/>
    <w:rsid w:val="023903D0"/>
    <w:rsid w:val="02403F7F"/>
    <w:rsid w:val="02454FFD"/>
    <w:rsid w:val="0246183A"/>
    <w:rsid w:val="02477E24"/>
    <w:rsid w:val="024D6675"/>
    <w:rsid w:val="024F48F7"/>
    <w:rsid w:val="0253235C"/>
    <w:rsid w:val="025B63BB"/>
    <w:rsid w:val="0265118B"/>
    <w:rsid w:val="02656F1B"/>
    <w:rsid w:val="027732B6"/>
    <w:rsid w:val="027838F2"/>
    <w:rsid w:val="02790799"/>
    <w:rsid w:val="02832457"/>
    <w:rsid w:val="028B03AB"/>
    <w:rsid w:val="028C2DD7"/>
    <w:rsid w:val="028D5B25"/>
    <w:rsid w:val="02965451"/>
    <w:rsid w:val="029C0A16"/>
    <w:rsid w:val="029F21C7"/>
    <w:rsid w:val="02A11285"/>
    <w:rsid w:val="02AF4D2F"/>
    <w:rsid w:val="02B13FCB"/>
    <w:rsid w:val="02D36476"/>
    <w:rsid w:val="02D477C3"/>
    <w:rsid w:val="02E21FA8"/>
    <w:rsid w:val="02E46BFB"/>
    <w:rsid w:val="02E517B5"/>
    <w:rsid w:val="02E57F64"/>
    <w:rsid w:val="02E64269"/>
    <w:rsid w:val="02EA53C5"/>
    <w:rsid w:val="02FA01C5"/>
    <w:rsid w:val="030603DE"/>
    <w:rsid w:val="031E1B26"/>
    <w:rsid w:val="0323306A"/>
    <w:rsid w:val="03257D36"/>
    <w:rsid w:val="03284939"/>
    <w:rsid w:val="032D435B"/>
    <w:rsid w:val="0333163C"/>
    <w:rsid w:val="03357BF0"/>
    <w:rsid w:val="03465E32"/>
    <w:rsid w:val="03564849"/>
    <w:rsid w:val="035906A7"/>
    <w:rsid w:val="035A40E0"/>
    <w:rsid w:val="035A63F2"/>
    <w:rsid w:val="036A4AE1"/>
    <w:rsid w:val="036B4F0F"/>
    <w:rsid w:val="03723036"/>
    <w:rsid w:val="03750570"/>
    <w:rsid w:val="03767794"/>
    <w:rsid w:val="03772EC5"/>
    <w:rsid w:val="03797CC4"/>
    <w:rsid w:val="037C3C14"/>
    <w:rsid w:val="037F2AEA"/>
    <w:rsid w:val="038039E6"/>
    <w:rsid w:val="038E7FF7"/>
    <w:rsid w:val="039631FE"/>
    <w:rsid w:val="03A43049"/>
    <w:rsid w:val="03A63B04"/>
    <w:rsid w:val="03A94EFD"/>
    <w:rsid w:val="03AC4015"/>
    <w:rsid w:val="03B90382"/>
    <w:rsid w:val="03C52C4F"/>
    <w:rsid w:val="03D13789"/>
    <w:rsid w:val="03D2267E"/>
    <w:rsid w:val="03DB6AFA"/>
    <w:rsid w:val="03DF5887"/>
    <w:rsid w:val="03F0172C"/>
    <w:rsid w:val="03F17B4A"/>
    <w:rsid w:val="0408007A"/>
    <w:rsid w:val="040A441A"/>
    <w:rsid w:val="04106F53"/>
    <w:rsid w:val="0414611F"/>
    <w:rsid w:val="0418331C"/>
    <w:rsid w:val="0419418A"/>
    <w:rsid w:val="041B7C47"/>
    <w:rsid w:val="041C319F"/>
    <w:rsid w:val="0427108C"/>
    <w:rsid w:val="04294F18"/>
    <w:rsid w:val="042A7187"/>
    <w:rsid w:val="042B33D8"/>
    <w:rsid w:val="042C308B"/>
    <w:rsid w:val="042D20D2"/>
    <w:rsid w:val="043577A7"/>
    <w:rsid w:val="04372A5C"/>
    <w:rsid w:val="043E59F2"/>
    <w:rsid w:val="043F7469"/>
    <w:rsid w:val="04436DC4"/>
    <w:rsid w:val="04440EA0"/>
    <w:rsid w:val="04444CB2"/>
    <w:rsid w:val="04494E7A"/>
    <w:rsid w:val="044A0633"/>
    <w:rsid w:val="044C68FD"/>
    <w:rsid w:val="04540308"/>
    <w:rsid w:val="04551C41"/>
    <w:rsid w:val="04641947"/>
    <w:rsid w:val="046B4436"/>
    <w:rsid w:val="046C2146"/>
    <w:rsid w:val="04843C89"/>
    <w:rsid w:val="048C3B1E"/>
    <w:rsid w:val="04934A7F"/>
    <w:rsid w:val="04984D1C"/>
    <w:rsid w:val="04A066CF"/>
    <w:rsid w:val="04A57815"/>
    <w:rsid w:val="04A94009"/>
    <w:rsid w:val="04AD1448"/>
    <w:rsid w:val="04B90163"/>
    <w:rsid w:val="04B964AF"/>
    <w:rsid w:val="04C35B2E"/>
    <w:rsid w:val="04DE568D"/>
    <w:rsid w:val="04DF5733"/>
    <w:rsid w:val="04E10D11"/>
    <w:rsid w:val="04E17BF4"/>
    <w:rsid w:val="04E3290D"/>
    <w:rsid w:val="04E76D05"/>
    <w:rsid w:val="04F35A38"/>
    <w:rsid w:val="04F71F30"/>
    <w:rsid w:val="04F74903"/>
    <w:rsid w:val="04F83794"/>
    <w:rsid w:val="04FD2A0D"/>
    <w:rsid w:val="0502580E"/>
    <w:rsid w:val="05094148"/>
    <w:rsid w:val="05095033"/>
    <w:rsid w:val="05190DB8"/>
    <w:rsid w:val="052E418C"/>
    <w:rsid w:val="05324869"/>
    <w:rsid w:val="05376A92"/>
    <w:rsid w:val="05416AD3"/>
    <w:rsid w:val="0545362E"/>
    <w:rsid w:val="0546108F"/>
    <w:rsid w:val="054651C2"/>
    <w:rsid w:val="05485E4F"/>
    <w:rsid w:val="05502C13"/>
    <w:rsid w:val="05522B1A"/>
    <w:rsid w:val="05694EC2"/>
    <w:rsid w:val="056A1DD5"/>
    <w:rsid w:val="056C089D"/>
    <w:rsid w:val="056C09FC"/>
    <w:rsid w:val="056F4DE9"/>
    <w:rsid w:val="05711AD9"/>
    <w:rsid w:val="057F5D36"/>
    <w:rsid w:val="058357AA"/>
    <w:rsid w:val="05836DF3"/>
    <w:rsid w:val="058918EA"/>
    <w:rsid w:val="058B6C56"/>
    <w:rsid w:val="059B2A22"/>
    <w:rsid w:val="05A526DC"/>
    <w:rsid w:val="05AA6FCB"/>
    <w:rsid w:val="05AE247B"/>
    <w:rsid w:val="05B25D04"/>
    <w:rsid w:val="05B859E1"/>
    <w:rsid w:val="05C80DAA"/>
    <w:rsid w:val="05CC6B20"/>
    <w:rsid w:val="05D02BB5"/>
    <w:rsid w:val="05D72867"/>
    <w:rsid w:val="05D95AC6"/>
    <w:rsid w:val="05DC7EC9"/>
    <w:rsid w:val="05E0796D"/>
    <w:rsid w:val="05E25CFC"/>
    <w:rsid w:val="05EA5DC5"/>
    <w:rsid w:val="05F22C80"/>
    <w:rsid w:val="05F37125"/>
    <w:rsid w:val="0615160A"/>
    <w:rsid w:val="06206FB9"/>
    <w:rsid w:val="06222931"/>
    <w:rsid w:val="062574D8"/>
    <w:rsid w:val="06273A89"/>
    <w:rsid w:val="06282685"/>
    <w:rsid w:val="0629216E"/>
    <w:rsid w:val="062B41A2"/>
    <w:rsid w:val="062D0A2C"/>
    <w:rsid w:val="06336726"/>
    <w:rsid w:val="06384E7D"/>
    <w:rsid w:val="064E0AD5"/>
    <w:rsid w:val="06501B23"/>
    <w:rsid w:val="0660528D"/>
    <w:rsid w:val="066B3337"/>
    <w:rsid w:val="066C45F5"/>
    <w:rsid w:val="066F3E13"/>
    <w:rsid w:val="067F2DD0"/>
    <w:rsid w:val="068825E9"/>
    <w:rsid w:val="068909A4"/>
    <w:rsid w:val="06895720"/>
    <w:rsid w:val="06912586"/>
    <w:rsid w:val="06937E55"/>
    <w:rsid w:val="06997641"/>
    <w:rsid w:val="069A2E9A"/>
    <w:rsid w:val="069B4C53"/>
    <w:rsid w:val="06A77829"/>
    <w:rsid w:val="06AE3D33"/>
    <w:rsid w:val="06B246F4"/>
    <w:rsid w:val="06B31533"/>
    <w:rsid w:val="06B75B79"/>
    <w:rsid w:val="06BB0833"/>
    <w:rsid w:val="06C23F7C"/>
    <w:rsid w:val="06C255FA"/>
    <w:rsid w:val="06C36E15"/>
    <w:rsid w:val="06C732A2"/>
    <w:rsid w:val="06C90671"/>
    <w:rsid w:val="06D9096D"/>
    <w:rsid w:val="06DC4FFA"/>
    <w:rsid w:val="06DD6653"/>
    <w:rsid w:val="06E57700"/>
    <w:rsid w:val="06E660C9"/>
    <w:rsid w:val="06EC67E9"/>
    <w:rsid w:val="06EF719B"/>
    <w:rsid w:val="06F03767"/>
    <w:rsid w:val="06FA1E46"/>
    <w:rsid w:val="070102EA"/>
    <w:rsid w:val="070457AF"/>
    <w:rsid w:val="07054F55"/>
    <w:rsid w:val="070B25FD"/>
    <w:rsid w:val="0713317C"/>
    <w:rsid w:val="07190EAB"/>
    <w:rsid w:val="071B22A7"/>
    <w:rsid w:val="07242CC0"/>
    <w:rsid w:val="072B5451"/>
    <w:rsid w:val="073828E2"/>
    <w:rsid w:val="073914C4"/>
    <w:rsid w:val="07485D3E"/>
    <w:rsid w:val="074B3A4F"/>
    <w:rsid w:val="074F1093"/>
    <w:rsid w:val="074F7243"/>
    <w:rsid w:val="07510891"/>
    <w:rsid w:val="075753C7"/>
    <w:rsid w:val="075F15EF"/>
    <w:rsid w:val="07614013"/>
    <w:rsid w:val="076311CC"/>
    <w:rsid w:val="07636EDD"/>
    <w:rsid w:val="07664A67"/>
    <w:rsid w:val="076B1D27"/>
    <w:rsid w:val="077B4D0F"/>
    <w:rsid w:val="077E71FF"/>
    <w:rsid w:val="07801937"/>
    <w:rsid w:val="07853F71"/>
    <w:rsid w:val="07875366"/>
    <w:rsid w:val="07880172"/>
    <w:rsid w:val="078805A4"/>
    <w:rsid w:val="078A5A27"/>
    <w:rsid w:val="078F4F3F"/>
    <w:rsid w:val="079163D1"/>
    <w:rsid w:val="079B1A95"/>
    <w:rsid w:val="079B402D"/>
    <w:rsid w:val="079F3A5B"/>
    <w:rsid w:val="07A67B29"/>
    <w:rsid w:val="07A87603"/>
    <w:rsid w:val="07AF6C70"/>
    <w:rsid w:val="07B23CA1"/>
    <w:rsid w:val="07C00A96"/>
    <w:rsid w:val="07C040E2"/>
    <w:rsid w:val="07C11750"/>
    <w:rsid w:val="07CA505C"/>
    <w:rsid w:val="07CB15D7"/>
    <w:rsid w:val="07DB4DED"/>
    <w:rsid w:val="07E42BFC"/>
    <w:rsid w:val="07E6566F"/>
    <w:rsid w:val="07EC77F3"/>
    <w:rsid w:val="07FE1725"/>
    <w:rsid w:val="080073F0"/>
    <w:rsid w:val="080963DE"/>
    <w:rsid w:val="081F40A9"/>
    <w:rsid w:val="082225C6"/>
    <w:rsid w:val="08231FEF"/>
    <w:rsid w:val="082A5BBA"/>
    <w:rsid w:val="082D5367"/>
    <w:rsid w:val="083056C4"/>
    <w:rsid w:val="08347556"/>
    <w:rsid w:val="08350000"/>
    <w:rsid w:val="0843513B"/>
    <w:rsid w:val="08440BB2"/>
    <w:rsid w:val="084804B9"/>
    <w:rsid w:val="08481F09"/>
    <w:rsid w:val="08515667"/>
    <w:rsid w:val="085B404A"/>
    <w:rsid w:val="085D72DE"/>
    <w:rsid w:val="085E45D5"/>
    <w:rsid w:val="08603E16"/>
    <w:rsid w:val="086724C0"/>
    <w:rsid w:val="086D5017"/>
    <w:rsid w:val="086D5ED8"/>
    <w:rsid w:val="08840417"/>
    <w:rsid w:val="08987A09"/>
    <w:rsid w:val="08A20F80"/>
    <w:rsid w:val="08A2180A"/>
    <w:rsid w:val="08A3034E"/>
    <w:rsid w:val="08A64432"/>
    <w:rsid w:val="08B5004A"/>
    <w:rsid w:val="08B850E0"/>
    <w:rsid w:val="08C0402F"/>
    <w:rsid w:val="08DC3E99"/>
    <w:rsid w:val="08DD4E64"/>
    <w:rsid w:val="08FD64F4"/>
    <w:rsid w:val="09065088"/>
    <w:rsid w:val="090B14C8"/>
    <w:rsid w:val="09142D98"/>
    <w:rsid w:val="092078EE"/>
    <w:rsid w:val="092B77DC"/>
    <w:rsid w:val="092F7408"/>
    <w:rsid w:val="0938205C"/>
    <w:rsid w:val="093F3899"/>
    <w:rsid w:val="09413B64"/>
    <w:rsid w:val="094F4648"/>
    <w:rsid w:val="09534535"/>
    <w:rsid w:val="095A6EB4"/>
    <w:rsid w:val="095B6784"/>
    <w:rsid w:val="096770DE"/>
    <w:rsid w:val="09694184"/>
    <w:rsid w:val="097705D6"/>
    <w:rsid w:val="097F7F63"/>
    <w:rsid w:val="09831E72"/>
    <w:rsid w:val="09855B60"/>
    <w:rsid w:val="098A5ECB"/>
    <w:rsid w:val="09965856"/>
    <w:rsid w:val="09A22A7D"/>
    <w:rsid w:val="09B46C80"/>
    <w:rsid w:val="09B718D5"/>
    <w:rsid w:val="09CB2D14"/>
    <w:rsid w:val="09CE6B60"/>
    <w:rsid w:val="09D11278"/>
    <w:rsid w:val="09D17732"/>
    <w:rsid w:val="09D46685"/>
    <w:rsid w:val="09D91862"/>
    <w:rsid w:val="09E7739A"/>
    <w:rsid w:val="09E82973"/>
    <w:rsid w:val="09F07CBB"/>
    <w:rsid w:val="09F4185A"/>
    <w:rsid w:val="09F448EE"/>
    <w:rsid w:val="09F8117E"/>
    <w:rsid w:val="09F818EF"/>
    <w:rsid w:val="09F92F37"/>
    <w:rsid w:val="09FA5785"/>
    <w:rsid w:val="09FB213F"/>
    <w:rsid w:val="0A0F3801"/>
    <w:rsid w:val="0A145E48"/>
    <w:rsid w:val="0A1D5DFA"/>
    <w:rsid w:val="0A22171B"/>
    <w:rsid w:val="0A261A83"/>
    <w:rsid w:val="0A314FC7"/>
    <w:rsid w:val="0A3652FA"/>
    <w:rsid w:val="0A381DAD"/>
    <w:rsid w:val="0A38225F"/>
    <w:rsid w:val="0A384203"/>
    <w:rsid w:val="0A3A1B65"/>
    <w:rsid w:val="0A48254D"/>
    <w:rsid w:val="0A4B40B8"/>
    <w:rsid w:val="0A4D7E40"/>
    <w:rsid w:val="0A56715B"/>
    <w:rsid w:val="0A664D54"/>
    <w:rsid w:val="0A6A1A7C"/>
    <w:rsid w:val="0A6E324D"/>
    <w:rsid w:val="0A6E75E8"/>
    <w:rsid w:val="0A725056"/>
    <w:rsid w:val="0A74526B"/>
    <w:rsid w:val="0A8013A5"/>
    <w:rsid w:val="0A8727CB"/>
    <w:rsid w:val="0A882C4C"/>
    <w:rsid w:val="0A931B67"/>
    <w:rsid w:val="0A966FB1"/>
    <w:rsid w:val="0A980FA4"/>
    <w:rsid w:val="0A9943A4"/>
    <w:rsid w:val="0A9D5B5B"/>
    <w:rsid w:val="0AAF29A5"/>
    <w:rsid w:val="0AB12117"/>
    <w:rsid w:val="0AB35E9C"/>
    <w:rsid w:val="0AB92AD2"/>
    <w:rsid w:val="0AC167D1"/>
    <w:rsid w:val="0AC23BBF"/>
    <w:rsid w:val="0AC54090"/>
    <w:rsid w:val="0ACC6746"/>
    <w:rsid w:val="0AD56DEA"/>
    <w:rsid w:val="0AD74764"/>
    <w:rsid w:val="0AD83EC0"/>
    <w:rsid w:val="0ADE36B8"/>
    <w:rsid w:val="0AE26248"/>
    <w:rsid w:val="0AEC0AE1"/>
    <w:rsid w:val="0AF00237"/>
    <w:rsid w:val="0AF02565"/>
    <w:rsid w:val="0AF327FD"/>
    <w:rsid w:val="0AF46293"/>
    <w:rsid w:val="0AF8684E"/>
    <w:rsid w:val="0AFE0FC3"/>
    <w:rsid w:val="0AFE4EC1"/>
    <w:rsid w:val="0B081A9B"/>
    <w:rsid w:val="0B117178"/>
    <w:rsid w:val="0B192F80"/>
    <w:rsid w:val="0B265BA1"/>
    <w:rsid w:val="0B2F3ED5"/>
    <w:rsid w:val="0B326690"/>
    <w:rsid w:val="0B3360BC"/>
    <w:rsid w:val="0B371BF8"/>
    <w:rsid w:val="0B39531E"/>
    <w:rsid w:val="0B3E6797"/>
    <w:rsid w:val="0B4355E2"/>
    <w:rsid w:val="0B4A5928"/>
    <w:rsid w:val="0B5318D3"/>
    <w:rsid w:val="0B6E37D4"/>
    <w:rsid w:val="0B701155"/>
    <w:rsid w:val="0B71250B"/>
    <w:rsid w:val="0B733C0F"/>
    <w:rsid w:val="0B7472EF"/>
    <w:rsid w:val="0B7C3D00"/>
    <w:rsid w:val="0B807968"/>
    <w:rsid w:val="0B8759B7"/>
    <w:rsid w:val="0B944646"/>
    <w:rsid w:val="0B9608DC"/>
    <w:rsid w:val="0B9D0833"/>
    <w:rsid w:val="0B9F021D"/>
    <w:rsid w:val="0BC25656"/>
    <w:rsid w:val="0BC31C88"/>
    <w:rsid w:val="0BCE4C7A"/>
    <w:rsid w:val="0BD43D05"/>
    <w:rsid w:val="0BE07C1D"/>
    <w:rsid w:val="0BE71F8A"/>
    <w:rsid w:val="0BF17A44"/>
    <w:rsid w:val="0BF44FDA"/>
    <w:rsid w:val="0C0209BC"/>
    <w:rsid w:val="0C08304E"/>
    <w:rsid w:val="0C0B2FAE"/>
    <w:rsid w:val="0C0E5D36"/>
    <w:rsid w:val="0C184565"/>
    <w:rsid w:val="0C196353"/>
    <w:rsid w:val="0C217492"/>
    <w:rsid w:val="0C2B2F8F"/>
    <w:rsid w:val="0C31361D"/>
    <w:rsid w:val="0C3561A1"/>
    <w:rsid w:val="0C422C85"/>
    <w:rsid w:val="0C423129"/>
    <w:rsid w:val="0C440C2A"/>
    <w:rsid w:val="0C4512DF"/>
    <w:rsid w:val="0C46210E"/>
    <w:rsid w:val="0C533E9C"/>
    <w:rsid w:val="0C544907"/>
    <w:rsid w:val="0C67142C"/>
    <w:rsid w:val="0C6B1D36"/>
    <w:rsid w:val="0C6C0294"/>
    <w:rsid w:val="0C6C3EA4"/>
    <w:rsid w:val="0C775E08"/>
    <w:rsid w:val="0C7837D5"/>
    <w:rsid w:val="0C7C45D5"/>
    <w:rsid w:val="0C7E640B"/>
    <w:rsid w:val="0C837B01"/>
    <w:rsid w:val="0C9455FD"/>
    <w:rsid w:val="0CA003F2"/>
    <w:rsid w:val="0CA60F80"/>
    <w:rsid w:val="0CAF6EE7"/>
    <w:rsid w:val="0CB0129E"/>
    <w:rsid w:val="0CB7009F"/>
    <w:rsid w:val="0CBE5C99"/>
    <w:rsid w:val="0CC16A80"/>
    <w:rsid w:val="0CC76441"/>
    <w:rsid w:val="0CD030F4"/>
    <w:rsid w:val="0CD92B64"/>
    <w:rsid w:val="0CE73CD1"/>
    <w:rsid w:val="0CE769E6"/>
    <w:rsid w:val="0CF075D7"/>
    <w:rsid w:val="0CF8084A"/>
    <w:rsid w:val="0D0231E2"/>
    <w:rsid w:val="0D044BBF"/>
    <w:rsid w:val="0D0F257A"/>
    <w:rsid w:val="0D0F3A6C"/>
    <w:rsid w:val="0D131F8F"/>
    <w:rsid w:val="0D182222"/>
    <w:rsid w:val="0D191996"/>
    <w:rsid w:val="0D25406E"/>
    <w:rsid w:val="0D2735F0"/>
    <w:rsid w:val="0D2B349E"/>
    <w:rsid w:val="0D2E151E"/>
    <w:rsid w:val="0D3B5559"/>
    <w:rsid w:val="0D3D2F2D"/>
    <w:rsid w:val="0D452229"/>
    <w:rsid w:val="0D4E2779"/>
    <w:rsid w:val="0D4F3B85"/>
    <w:rsid w:val="0D4F532F"/>
    <w:rsid w:val="0D521F36"/>
    <w:rsid w:val="0D526BDE"/>
    <w:rsid w:val="0D5842A2"/>
    <w:rsid w:val="0D5D3BCD"/>
    <w:rsid w:val="0D6445C8"/>
    <w:rsid w:val="0D644E26"/>
    <w:rsid w:val="0D6863DF"/>
    <w:rsid w:val="0D7077D1"/>
    <w:rsid w:val="0D837D42"/>
    <w:rsid w:val="0D8874D7"/>
    <w:rsid w:val="0D8E7BF9"/>
    <w:rsid w:val="0D9B2D28"/>
    <w:rsid w:val="0D9B2D7A"/>
    <w:rsid w:val="0D9E0B3B"/>
    <w:rsid w:val="0DA76694"/>
    <w:rsid w:val="0DAB068D"/>
    <w:rsid w:val="0DAE7DE4"/>
    <w:rsid w:val="0DB11D6E"/>
    <w:rsid w:val="0DB3291F"/>
    <w:rsid w:val="0DB96627"/>
    <w:rsid w:val="0DC67E14"/>
    <w:rsid w:val="0DC700DD"/>
    <w:rsid w:val="0DCF6946"/>
    <w:rsid w:val="0DD86ADA"/>
    <w:rsid w:val="0DDD765B"/>
    <w:rsid w:val="0DE10E54"/>
    <w:rsid w:val="0DF03F5D"/>
    <w:rsid w:val="0DF1308D"/>
    <w:rsid w:val="0DF242B3"/>
    <w:rsid w:val="0DF944C7"/>
    <w:rsid w:val="0DFB409F"/>
    <w:rsid w:val="0E061301"/>
    <w:rsid w:val="0E0D62C8"/>
    <w:rsid w:val="0E0E0B34"/>
    <w:rsid w:val="0E0E3C39"/>
    <w:rsid w:val="0E154E83"/>
    <w:rsid w:val="0E1C1E4D"/>
    <w:rsid w:val="0E2065A6"/>
    <w:rsid w:val="0E225239"/>
    <w:rsid w:val="0E2C1DE4"/>
    <w:rsid w:val="0E335B68"/>
    <w:rsid w:val="0E3B107D"/>
    <w:rsid w:val="0E3B53F9"/>
    <w:rsid w:val="0E501E85"/>
    <w:rsid w:val="0E560610"/>
    <w:rsid w:val="0E575FFC"/>
    <w:rsid w:val="0E680B4E"/>
    <w:rsid w:val="0E7C42B8"/>
    <w:rsid w:val="0E8747B5"/>
    <w:rsid w:val="0E895153"/>
    <w:rsid w:val="0E944D76"/>
    <w:rsid w:val="0E95514D"/>
    <w:rsid w:val="0E9F2909"/>
    <w:rsid w:val="0EA51BC7"/>
    <w:rsid w:val="0EAC29AB"/>
    <w:rsid w:val="0EAE0555"/>
    <w:rsid w:val="0EB043AD"/>
    <w:rsid w:val="0EB13F27"/>
    <w:rsid w:val="0EB17BD0"/>
    <w:rsid w:val="0EB30DB0"/>
    <w:rsid w:val="0EB55974"/>
    <w:rsid w:val="0EC40DA2"/>
    <w:rsid w:val="0EC73FB3"/>
    <w:rsid w:val="0EC83E5A"/>
    <w:rsid w:val="0EEA2FBA"/>
    <w:rsid w:val="0EF2495E"/>
    <w:rsid w:val="0EF46735"/>
    <w:rsid w:val="0EFC7DAC"/>
    <w:rsid w:val="0EFD3504"/>
    <w:rsid w:val="0F08284E"/>
    <w:rsid w:val="0F153607"/>
    <w:rsid w:val="0F1573E3"/>
    <w:rsid w:val="0F227D11"/>
    <w:rsid w:val="0F243151"/>
    <w:rsid w:val="0F244749"/>
    <w:rsid w:val="0F2A2D44"/>
    <w:rsid w:val="0F2A5D2C"/>
    <w:rsid w:val="0F4152F9"/>
    <w:rsid w:val="0F4C1268"/>
    <w:rsid w:val="0F4E2D49"/>
    <w:rsid w:val="0F503AA2"/>
    <w:rsid w:val="0F555B81"/>
    <w:rsid w:val="0F5B75EA"/>
    <w:rsid w:val="0F5F534A"/>
    <w:rsid w:val="0F6040C6"/>
    <w:rsid w:val="0F784460"/>
    <w:rsid w:val="0F7C1E62"/>
    <w:rsid w:val="0F7D4331"/>
    <w:rsid w:val="0F7F73B4"/>
    <w:rsid w:val="0F83006F"/>
    <w:rsid w:val="0F887FF1"/>
    <w:rsid w:val="0F943148"/>
    <w:rsid w:val="0F96648D"/>
    <w:rsid w:val="0F9B2054"/>
    <w:rsid w:val="0F9D0EDD"/>
    <w:rsid w:val="0F9D5C4F"/>
    <w:rsid w:val="0F9F4C71"/>
    <w:rsid w:val="0FA158D0"/>
    <w:rsid w:val="0FA21099"/>
    <w:rsid w:val="0FA852B1"/>
    <w:rsid w:val="0FAD22A7"/>
    <w:rsid w:val="0FB66B28"/>
    <w:rsid w:val="0FB87455"/>
    <w:rsid w:val="0FBB4CD9"/>
    <w:rsid w:val="0FC30CD6"/>
    <w:rsid w:val="0FC50BC2"/>
    <w:rsid w:val="0FC71701"/>
    <w:rsid w:val="0FCF1412"/>
    <w:rsid w:val="0FD11C9D"/>
    <w:rsid w:val="0FDF23DF"/>
    <w:rsid w:val="0FE46AE1"/>
    <w:rsid w:val="0FE779BE"/>
    <w:rsid w:val="0FE8143C"/>
    <w:rsid w:val="0FF34FED"/>
    <w:rsid w:val="0FF82DA7"/>
    <w:rsid w:val="0FFE0D2A"/>
    <w:rsid w:val="10077699"/>
    <w:rsid w:val="100A39FE"/>
    <w:rsid w:val="100D3CCF"/>
    <w:rsid w:val="10106C13"/>
    <w:rsid w:val="10114476"/>
    <w:rsid w:val="10124C31"/>
    <w:rsid w:val="10127FB8"/>
    <w:rsid w:val="101E5565"/>
    <w:rsid w:val="102851C5"/>
    <w:rsid w:val="102D5E1E"/>
    <w:rsid w:val="102D682E"/>
    <w:rsid w:val="10337205"/>
    <w:rsid w:val="10352E19"/>
    <w:rsid w:val="103E084E"/>
    <w:rsid w:val="104749E5"/>
    <w:rsid w:val="104B10E3"/>
    <w:rsid w:val="10547CCB"/>
    <w:rsid w:val="105B44C1"/>
    <w:rsid w:val="10637130"/>
    <w:rsid w:val="106656E0"/>
    <w:rsid w:val="10683BD6"/>
    <w:rsid w:val="106B1C94"/>
    <w:rsid w:val="106C78B6"/>
    <w:rsid w:val="107D5200"/>
    <w:rsid w:val="108F0FA4"/>
    <w:rsid w:val="109D7304"/>
    <w:rsid w:val="10A41534"/>
    <w:rsid w:val="10A6157E"/>
    <w:rsid w:val="10B1047F"/>
    <w:rsid w:val="10BA0E8B"/>
    <w:rsid w:val="10C4598F"/>
    <w:rsid w:val="10C54325"/>
    <w:rsid w:val="10C9366A"/>
    <w:rsid w:val="10D961DA"/>
    <w:rsid w:val="10DE1FF4"/>
    <w:rsid w:val="10E26D4F"/>
    <w:rsid w:val="10E9705E"/>
    <w:rsid w:val="10F07C34"/>
    <w:rsid w:val="10F25990"/>
    <w:rsid w:val="10F66CA7"/>
    <w:rsid w:val="11082A80"/>
    <w:rsid w:val="11093CAC"/>
    <w:rsid w:val="110D4B75"/>
    <w:rsid w:val="111541AC"/>
    <w:rsid w:val="1129694B"/>
    <w:rsid w:val="112D0AAF"/>
    <w:rsid w:val="113F57F9"/>
    <w:rsid w:val="1150752F"/>
    <w:rsid w:val="11565FBB"/>
    <w:rsid w:val="11583242"/>
    <w:rsid w:val="11593990"/>
    <w:rsid w:val="115E06A9"/>
    <w:rsid w:val="116D66E4"/>
    <w:rsid w:val="117D12DD"/>
    <w:rsid w:val="11873DAC"/>
    <w:rsid w:val="11881FBC"/>
    <w:rsid w:val="1188542B"/>
    <w:rsid w:val="118E0D2A"/>
    <w:rsid w:val="1194711D"/>
    <w:rsid w:val="119E697D"/>
    <w:rsid w:val="11A01701"/>
    <w:rsid w:val="11A40211"/>
    <w:rsid w:val="11AC321F"/>
    <w:rsid w:val="11AF73FB"/>
    <w:rsid w:val="11B45B3E"/>
    <w:rsid w:val="11C374DE"/>
    <w:rsid w:val="11D1784A"/>
    <w:rsid w:val="11D33672"/>
    <w:rsid w:val="11DA2582"/>
    <w:rsid w:val="11DE7715"/>
    <w:rsid w:val="11E0585A"/>
    <w:rsid w:val="11E65CEA"/>
    <w:rsid w:val="11F44E1A"/>
    <w:rsid w:val="11F91188"/>
    <w:rsid w:val="11FC443B"/>
    <w:rsid w:val="12000426"/>
    <w:rsid w:val="12011E84"/>
    <w:rsid w:val="12083BEC"/>
    <w:rsid w:val="12093839"/>
    <w:rsid w:val="1210118B"/>
    <w:rsid w:val="12182CAF"/>
    <w:rsid w:val="121A7CC3"/>
    <w:rsid w:val="12230FE5"/>
    <w:rsid w:val="122745B0"/>
    <w:rsid w:val="1228627B"/>
    <w:rsid w:val="122D4276"/>
    <w:rsid w:val="122E7000"/>
    <w:rsid w:val="1230395C"/>
    <w:rsid w:val="1244592F"/>
    <w:rsid w:val="12485074"/>
    <w:rsid w:val="124A24F0"/>
    <w:rsid w:val="125131FB"/>
    <w:rsid w:val="12545148"/>
    <w:rsid w:val="12566E47"/>
    <w:rsid w:val="125C750B"/>
    <w:rsid w:val="125E692E"/>
    <w:rsid w:val="125F080F"/>
    <w:rsid w:val="12643178"/>
    <w:rsid w:val="12650EA9"/>
    <w:rsid w:val="12767E60"/>
    <w:rsid w:val="127E2E8D"/>
    <w:rsid w:val="127F5D5A"/>
    <w:rsid w:val="128C593F"/>
    <w:rsid w:val="129631B4"/>
    <w:rsid w:val="12985D33"/>
    <w:rsid w:val="12996F77"/>
    <w:rsid w:val="12A131A9"/>
    <w:rsid w:val="12B113FF"/>
    <w:rsid w:val="12B37C11"/>
    <w:rsid w:val="12BC109C"/>
    <w:rsid w:val="12C74B83"/>
    <w:rsid w:val="12D57A5C"/>
    <w:rsid w:val="12D747D6"/>
    <w:rsid w:val="12D760BE"/>
    <w:rsid w:val="12D91D6F"/>
    <w:rsid w:val="12DC2B63"/>
    <w:rsid w:val="12DC40D0"/>
    <w:rsid w:val="12F86AA1"/>
    <w:rsid w:val="12FC04C9"/>
    <w:rsid w:val="130B7F7E"/>
    <w:rsid w:val="13100357"/>
    <w:rsid w:val="13104F54"/>
    <w:rsid w:val="131A3D77"/>
    <w:rsid w:val="131C653F"/>
    <w:rsid w:val="132E675B"/>
    <w:rsid w:val="132F4A2A"/>
    <w:rsid w:val="13322A49"/>
    <w:rsid w:val="133255DD"/>
    <w:rsid w:val="13337C22"/>
    <w:rsid w:val="13384286"/>
    <w:rsid w:val="133A22A3"/>
    <w:rsid w:val="134517A9"/>
    <w:rsid w:val="13453886"/>
    <w:rsid w:val="135B7A7E"/>
    <w:rsid w:val="135E5185"/>
    <w:rsid w:val="13617A45"/>
    <w:rsid w:val="137E6C24"/>
    <w:rsid w:val="1387187D"/>
    <w:rsid w:val="13896768"/>
    <w:rsid w:val="139C7274"/>
    <w:rsid w:val="139D0EB0"/>
    <w:rsid w:val="13A557C4"/>
    <w:rsid w:val="13B0417C"/>
    <w:rsid w:val="13B571B4"/>
    <w:rsid w:val="13BB31D9"/>
    <w:rsid w:val="13C204F9"/>
    <w:rsid w:val="13C56040"/>
    <w:rsid w:val="13D2500B"/>
    <w:rsid w:val="13D64477"/>
    <w:rsid w:val="13D75FA2"/>
    <w:rsid w:val="13DE7947"/>
    <w:rsid w:val="13E27FF6"/>
    <w:rsid w:val="13E30482"/>
    <w:rsid w:val="13E93BFA"/>
    <w:rsid w:val="13EF7494"/>
    <w:rsid w:val="13F2781F"/>
    <w:rsid w:val="13F630F3"/>
    <w:rsid w:val="14033C74"/>
    <w:rsid w:val="14034054"/>
    <w:rsid w:val="14113354"/>
    <w:rsid w:val="14142EA7"/>
    <w:rsid w:val="141C7498"/>
    <w:rsid w:val="141E276F"/>
    <w:rsid w:val="14234B5F"/>
    <w:rsid w:val="142351A5"/>
    <w:rsid w:val="14372537"/>
    <w:rsid w:val="143B264C"/>
    <w:rsid w:val="143D511F"/>
    <w:rsid w:val="144738D4"/>
    <w:rsid w:val="14510EC3"/>
    <w:rsid w:val="14565BEC"/>
    <w:rsid w:val="1460591F"/>
    <w:rsid w:val="14625DC4"/>
    <w:rsid w:val="14625F01"/>
    <w:rsid w:val="14685DE6"/>
    <w:rsid w:val="14696A79"/>
    <w:rsid w:val="146F7A31"/>
    <w:rsid w:val="147037B9"/>
    <w:rsid w:val="14736196"/>
    <w:rsid w:val="14806C92"/>
    <w:rsid w:val="14885076"/>
    <w:rsid w:val="1494006B"/>
    <w:rsid w:val="149C013F"/>
    <w:rsid w:val="149F7117"/>
    <w:rsid w:val="14AC3FA8"/>
    <w:rsid w:val="14B206C5"/>
    <w:rsid w:val="14BC76AF"/>
    <w:rsid w:val="14C105CE"/>
    <w:rsid w:val="14C1148D"/>
    <w:rsid w:val="14CF6341"/>
    <w:rsid w:val="14D4580B"/>
    <w:rsid w:val="14DA5ECF"/>
    <w:rsid w:val="14DB1D9A"/>
    <w:rsid w:val="14E15CE6"/>
    <w:rsid w:val="14E275F3"/>
    <w:rsid w:val="14E8429B"/>
    <w:rsid w:val="14F668E8"/>
    <w:rsid w:val="14FD3790"/>
    <w:rsid w:val="150404B1"/>
    <w:rsid w:val="15097E9B"/>
    <w:rsid w:val="15133DE8"/>
    <w:rsid w:val="15206F7D"/>
    <w:rsid w:val="152A73E7"/>
    <w:rsid w:val="152B1192"/>
    <w:rsid w:val="152D11ED"/>
    <w:rsid w:val="152E29C9"/>
    <w:rsid w:val="15303A12"/>
    <w:rsid w:val="1532530E"/>
    <w:rsid w:val="153E555F"/>
    <w:rsid w:val="1541287A"/>
    <w:rsid w:val="1543425D"/>
    <w:rsid w:val="155011BE"/>
    <w:rsid w:val="155D0B0B"/>
    <w:rsid w:val="156574D4"/>
    <w:rsid w:val="15661350"/>
    <w:rsid w:val="1568243F"/>
    <w:rsid w:val="15772BA9"/>
    <w:rsid w:val="157961E8"/>
    <w:rsid w:val="15860D57"/>
    <w:rsid w:val="158E6F2C"/>
    <w:rsid w:val="159A4933"/>
    <w:rsid w:val="159B2381"/>
    <w:rsid w:val="159D2A4E"/>
    <w:rsid w:val="15A31A26"/>
    <w:rsid w:val="15A33787"/>
    <w:rsid w:val="15A96E42"/>
    <w:rsid w:val="15AC6FED"/>
    <w:rsid w:val="15B03BB7"/>
    <w:rsid w:val="15B04228"/>
    <w:rsid w:val="15B33980"/>
    <w:rsid w:val="15B4347E"/>
    <w:rsid w:val="15B8449E"/>
    <w:rsid w:val="15C108ED"/>
    <w:rsid w:val="15CC1C82"/>
    <w:rsid w:val="15CC408F"/>
    <w:rsid w:val="15D73E1B"/>
    <w:rsid w:val="15F02143"/>
    <w:rsid w:val="15F712E9"/>
    <w:rsid w:val="16034A4B"/>
    <w:rsid w:val="160C45B2"/>
    <w:rsid w:val="160C6F54"/>
    <w:rsid w:val="161749EF"/>
    <w:rsid w:val="16233507"/>
    <w:rsid w:val="162F3904"/>
    <w:rsid w:val="163E6C51"/>
    <w:rsid w:val="163F1F02"/>
    <w:rsid w:val="16416049"/>
    <w:rsid w:val="1643751C"/>
    <w:rsid w:val="1644734C"/>
    <w:rsid w:val="164E6142"/>
    <w:rsid w:val="16542D78"/>
    <w:rsid w:val="16546247"/>
    <w:rsid w:val="16583FA7"/>
    <w:rsid w:val="165A688B"/>
    <w:rsid w:val="165D38FC"/>
    <w:rsid w:val="16603C64"/>
    <w:rsid w:val="16657DE2"/>
    <w:rsid w:val="166A6500"/>
    <w:rsid w:val="166B46ED"/>
    <w:rsid w:val="166C7E66"/>
    <w:rsid w:val="167A002E"/>
    <w:rsid w:val="167E55AB"/>
    <w:rsid w:val="16886F6C"/>
    <w:rsid w:val="169E7F37"/>
    <w:rsid w:val="16A21E6D"/>
    <w:rsid w:val="16A31392"/>
    <w:rsid w:val="16A55244"/>
    <w:rsid w:val="16A7286C"/>
    <w:rsid w:val="16A944C3"/>
    <w:rsid w:val="16AE3E6F"/>
    <w:rsid w:val="16BD2E09"/>
    <w:rsid w:val="16C136B1"/>
    <w:rsid w:val="16C730BC"/>
    <w:rsid w:val="16C86353"/>
    <w:rsid w:val="16C87579"/>
    <w:rsid w:val="16CC3785"/>
    <w:rsid w:val="16CD228E"/>
    <w:rsid w:val="16CF32B1"/>
    <w:rsid w:val="16D719AA"/>
    <w:rsid w:val="16DD04BD"/>
    <w:rsid w:val="16EB7266"/>
    <w:rsid w:val="16EC61C9"/>
    <w:rsid w:val="16EE4DBC"/>
    <w:rsid w:val="16F02157"/>
    <w:rsid w:val="17060517"/>
    <w:rsid w:val="170704AD"/>
    <w:rsid w:val="170C1788"/>
    <w:rsid w:val="17106206"/>
    <w:rsid w:val="171D755A"/>
    <w:rsid w:val="17207DA9"/>
    <w:rsid w:val="1729285F"/>
    <w:rsid w:val="17331B3B"/>
    <w:rsid w:val="1735217A"/>
    <w:rsid w:val="173D04DE"/>
    <w:rsid w:val="173F0EEF"/>
    <w:rsid w:val="174229B1"/>
    <w:rsid w:val="174856C6"/>
    <w:rsid w:val="174F69CC"/>
    <w:rsid w:val="17590A96"/>
    <w:rsid w:val="176F3644"/>
    <w:rsid w:val="177E76FE"/>
    <w:rsid w:val="177F145B"/>
    <w:rsid w:val="17802167"/>
    <w:rsid w:val="178B1688"/>
    <w:rsid w:val="178F68D3"/>
    <w:rsid w:val="179B4DC7"/>
    <w:rsid w:val="179C6D68"/>
    <w:rsid w:val="17AC5DF4"/>
    <w:rsid w:val="17AD2D12"/>
    <w:rsid w:val="17B1749B"/>
    <w:rsid w:val="17CD278E"/>
    <w:rsid w:val="17D43F7E"/>
    <w:rsid w:val="17DD3AC7"/>
    <w:rsid w:val="17E24DE8"/>
    <w:rsid w:val="17E75DF7"/>
    <w:rsid w:val="17F81651"/>
    <w:rsid w:val="17FD4AB8"/>
    <w:rsid w:val="180969DB"/>
    <w:rsid w:val="180970DC"/>
    <w:rsid w:val="180D404C"/>
    <w:rsid w:val="18203BA2"/>
    <w:rsid w:val="18216D8D"/>
    <w:rsid w:val="18231865"/>
    <w:rsid w:val="18255AE4"/>
    <w:rsid w:val="18283CD2"/>
    <w:rsid w:val="1838436E"/>
    <w:rsid w:val="18420A9F"/>
    <w:rsid w:val="18435FD5"/>
    <w:rsid w:val="18482977"/>
    <w:rsid w:val="18491288"/>
    <w:rsid w:val="18584790"/>
    <w:rsid w:val="185D5507"/>
    <w:rsid w:val="185E6E6F"/>
    <w:rsid w:val="18615EEF"/>
    <w:rsid w:val="186C25D0"/>
    <w:rsid w:val="1882757D"/>
    <w:rsid w:val="188425FA"/>
    <w:rsid w:val="188A73DF"/>
    <w:rsid w:val="188C1742"/>
    <w:rsid w:val="18932DD0"/>
    <w:rsid w:val="189E5E48"/>
    <w:rsid w:val="189F1B22"/>
    <w:rsid w:val="189F60E6"/>
    <w:rsid w:val="18A7747C"/>
    <w:rsid w:val="18AA3C36"/>
    <w:rsid w:val="18AB48DC"/>
    <w:rsid w:val="18B13208"/>
    <w:rsid w:val="18BD1E84"/>
    <w:rsid w:val="18BD7ED3"/>
    <w:rsid w:val="18C473B2"/>
    <w:rsid w:val="18CB3B97"/>
    <w:rsid w:val="18D36244"/>
    <w:rsid w:val="18D94BBD"/>
    <w:rsid w:val="18E25DBD"/>
    <w:rsid w:val="18E51B9A"/>
    <w:rsid w:val="18E74ABF"/>
    <w:rsid w:val="18E777A2"/>
    <w:rsid w:val="18EC111D"/>
    <w:rsid w:val="18F0799D"/>
    <w:rsid w:val="18F90F28"/>
    <w:rsid w:val="190150B5"/>
    <w:rsid w:val="19103FC1"/>
    <w:rsid w:val="19170285"/>
    <w:rsid w:val="191C7BEC"/>
    <w:rsid w:val="191D14CB"/>
    <w:rsid w:val="192B1436"/>
    <w:rsid w:val="1938177D"/>
    <w:rsid w:val="1941002F"/>
    <w:rsid w:val="19422CC7"/>
    <w:rsid w:val="1946000D"/>
    <w:rsid w:val="19484649"/>
    <w:rsid w:val="19557F76"/>
    <w:rsid w:val="195A6814"/>
    <w:rsid w:val="195E1404"/>
    <w:rsid w:val="19636D3B"/>
    <w:rsid w:val="19695191"/>
    <w:rsid w:val="196C73A7"/>
    <w:rsid w:val="196F00A5"/>
    <w:rsid w:val="19743E6A"/>
    <w:rsid w:val="197A07FB"/>
    <w:rsid w:val="197D7DAA"/>
    <w:rsid w:val="19940D54"/>
    <w:rsid w:val="199634FE"/>
    <w:rsid w:val="19A54265"/>
    <w:rsid w:val="19A56582"/>
    <w:rsid w:val="19AA74E4"/>
    <w:rsid w:val="19AC1697"/>
    <w:rsid w:val="19C24C05"/>
    <w:rsid w:val="19CB1E9C"/>
    <w:rsid w:val="19CF0E0D"/>
    <w:rsid w:val="19D03BFC"/>
    <w:rsid w:val="19D53539"/>
    <w:rsid w:val="19DA5A46"/>
    <w:rsid w:val="19E12AC5"/>
    <w:rsid w:val="19E76390"/>
    <w:rsid w:val="19E76C27"/>
    <w:rsid w:val="19EF0071"/>
    <w:rsid w:val="19F535CF"/>
    <w:rsid w:val="1A032AD4"/>
    <w:rsid w:val="1A0E3C91"/>
    <w:rsid w:val="1A1E0FC1"/>
    <w:rsid w:val="1A215537"/>
    <w:rsid w:val="1A244A6D"/>
    <w:rsid w:val="1A3521E7"/>
    <w:rsid w:val="1A361FBD"/>
    <w:rsid w:val="1A3E336A"/>
    <w:rsid w:val="1A4051E5"/>
    <w:rsid w:val="1A42345A"/>
    <w:rsid w:val="1A466B2A"/>
    <w:rsid w:val="1A4C7C94"/>
    <w:rsid w:val="1A4E0C46"/>
    <w:rsid w:val="1A5B0BC1"/>
    <w:rsid w:val="1A5F6F6C"/>
    <w:rsid w:val="1A68649D"/>
    <w:rsid w:val="1A692BE8"/>
    <w:rsid w:val="1A6D72BE"/>
    <w:rsid w:val="1A7C1965"/>
    <w:rsid w:val="1A860A46"/>
    <w:rsid w:val="1A9312F8"/>
    <w:rsid w:val="1A9415AB"/>
    <w:rsid w:val="1A9B5A27"/>
    <w:rsid w:val="1AA10ADC"/>
    <w:rsid w:val="1AA15062"/>
    <w:rsid w:val="1AA50AC7"/>
    <w:rsid w:val="1AAC1B25"/>
    <w:rsid w:val="1AB03994"/>
    <w:rsid w:val="1AB04332"/>
    <w:rsid w:val="1AB202D4"/>
    <w:rsid w:val="1AB43BC8"/>
    <w:rsid w:val="1AB55286"/>
    <w:rsid w:val="1AB84758"/>
    <w:rsid w:val="1ABD595A"/>
    <w:rsid w:val="1AC67FE6"/>
    <w:rsid w:val="1ACA071B"/>
    <w:rsid w:val="1ACA4990"/>
    <w:rsid w:val="1AD3613F"/>
    <w:rsid w:val="1AD411D0"/>
    <w:rsid w:val="1AD913EE"/>
    <w:rsid w:val="1AE91A9C"/>
    <w:rsid w:val="1AEC30B1"/>
    <w:rsid w:val="1AED461A"/>
    <w:rsid w:val="1AF25685"/>
    <w:rsid w:val="1AF32A24"/>
    <w:rsid w:val="1AFA6173"/>
    <w:rsid w:val="1AFB534D"/>
    <w:rsid w:val="1B034D49"/>
    <w:rsid w:val="1B146EE3"/>
    <w:rsid w:val="1B1F474A"/>
    <w:rsid w:val="1B2E2A18"/>
    <w:rsid w:val="1B3C072B"/>
    <w:rsid w:val="1B4432E5"/>
    <w:rsid w:val="1B5D2E09"/>
    <w:rsid w:val="1B6719A3"/>
    <w:rsid w:val="1B714C0F"/>
    <w:rsid w:val="1B780DC7"/>
    <w:rsid w:val="1B82464C"/>
    <w:rsid w:val="1B84330E"/>
    <w:rsid w:val="1B883238"/>
    <w:rsid w:val="1B8D0D70"/>
    <w:rsid w:val="1B9C7A30"/>
    <w:rsid w:val="1BA03B6D"/>
    <w:rsid w:val="1BAE4028"/>
    <w:rsid w:val="1BB20247"/>
    <w:rsid w:val="1BB539C3"/>
    <w:rsid w:val="1BBB5234"/>
    <w:rsid w:val="1BC1341C"/>
    <w:rsid w:val="1BCA0537"/>
    <w:rsid w:val="1BCC7A0E"/>
    <w:rsid w:val="1BD01FCF"/>
    <w:rsid w:val="1BD256E9"/>
    <w:rsid w:val="1BD32D90"/>
    <w:rsid w:val="1BD50B57"/>
    <w:rsid w:val="1BD90252"/>
    <w:rsid w:val="1BDD10F4"/>
    <w:rsid w:val="1BDE667F"/>
    <w:rsid w:val="1BEA383D"/>
    <w:rsid w:val="1BED5BC5"/>
    <w:rsid w:val="1BEE2DFE"/>
    <w:rsid w:val="1BF03B32"/>
    <w:rsid w:val="1BF57A4E"/>
    <w:rsid w:val="1BF708D8"/>
    <w:rsid w:val="1C00693E"/>
    <w:rsid w:val="1C0D7C19"/>
    <w:rsid w:val="1C192854"/>
    <w:rsid w:val="1C1C65CD"/>
    <w:rsid w:val="1C25140C"/>
    <w:rsid w:val="1C273069"/>
    <w:rsid w:val="1C30034C"/>
    <w:rsid w:val="1C376699"/>
    <w:rsid w:val="1C495E64"/>
    <w:rsid w:val="1C4A2B9D"/>
    <w:rsid w:val="1C4C170C"/>
    <w:rsid w:val="1C524877"/>
    <w:rsid w:val="1C58034D"/>
    <w:rsid w:val="1C5A2DD0"/>
    <w:rsid w:val="1C5E3427"/>
    <w:rsid w:val="1C621885"/>
    <w:rsid w:val="1C630408"/>
    <w:rsid w:val="1C6369CA"/>
    <w:rsid w:val="1C661C10"/>
    <w:rsid w:val="1C6D6E2C"/>
    <w:rsid w:val="1C764D37"/>
    <w:rsid w:val="1C7B1642"/>
    <w:rsid w:val="1C7D35AB"/>
    <w:rsid w:val="1C814489"/>
    <w:rsid w:val="1C845E73"/>
    <w:rsid w:val="1C847D89"/>
    <w:rsid w:val="1C8D5444"/>
    <w:rsid w:val="1C976E0B"/>
    <w:rsid w:val="1C9C2013"/>
    <w:rsid w:val="1C9D2A98"/>
    <w:rsid w:val="1CA04C2B"/>
    <w:rsid w:val="1CAC2E3E"/>
    <w:rsid w:val="1CB60329"/>
    <w:rsid w:val="1CC008AB"/>
    <w:rsid w:val="1CC17515"/>
    <w:rsid w:val="1CCC5091"/>
    <w:rsid w:val="1CD30B8F"/>
    <w:rsid w:val="1CE54ECB"/>
    <w:rsid w:val="1CED3BC1"/>
    <w:rsid w:val="1CED7BAB"/>
    <w:rsid w:val="1CF52751"/>
    <w:rsid w:val="1CF97FB2"/>
    <w:rsid w:val="1D0C7B19"/>
    <w:rsid w:val="1D154742"/>
    <w:rsid w:val="1D182889"/>
    <w:rsid w:val="1D237926"/>
    <w:rsid w:val="1D343BFA"/>
    <w:rsid w:val="1D3C485D"/>
    <w:rsid w:val="1D4510CA"/>
    <w:rsid w:val="1D471F6C"/>
    <w:rsid w:val="1D543932"/>
    <w:rsid w:val="1D5814A0"/>
    <w:rsid w:val="1D5858F7"/>
    <w:rsid w:val="1D68275F"/>
    <w:rsid w:val="1D6D497B"/>
    <w:rsid w:val="1D734902"/>
    <w:rsid w:val="1D7C7EA5"/>
    <w:rsid w:val="1D814FE1"/>
    <w:rsid w:val="1D826556"/>
    <w:rsid w:val="1D83619A"/>
    <w:rsid w:val="1D841CE2"/>
    <w:rsid w:val="1D842F06"/>
    <w:rsid w:val="1D995104"/>
    <w:rsid w:val="1D9A2648"/>
    <w:rsid w:val="1D9A6E90"/>
    <w:rsid w:val="1DAC2F4D"/>
    <w:rsid w:val="1DB252A7"/>
    <w:rsid w:val="1DB44BF1"/>
    <w:rsid w:val="1DB84E6A"/>
    <w:rsid w:val="1DBA55A0"/>
    <w:rsid w:val="1DBF59C6"/>
    <w:rsid w:val="1DC04CEE"/>
    <w:rsid w:val="1DCF296C"/>
    <w:rsid w:val="1DD408D2"/>
    <w:rsid w:val="1DDD7782"/>
    <w:rsid w:val="1DE467CA"/>
    <w:rsid w:val="1DE849A7"/>
    <w:rsid w:val="1DEE467B"/>
    <w:rsid w:val="1DF2744B"/>
    <w:rsid w:val="1DF302D5"/>
    <w:rsid w:val="1DF46786"/>
    <w:rsid w:val="1DFC08BD"/>
    <w:rsid w:val="1E014755"/>
    <w:rsid w:val="1E19151C"/>
    <w:rsid w:val="1E1B60D7"/>
    <w:rsid w:val="1E1B640B"/>
    <w:rsid w:val="1E1C3808"/>
    <w:rsid w:val="1E2C42AC"/>
    <w:rsid w:val="1E3273D8"/>
    <w:rsid w:val="1E3851B6"/>
    <w:rsid w:val="1E3925AD"/>
    <w:rsid w:val="1E3B2E26"/>
    <w:rsid w:val="1E3F0120"/>
    <w:rsid w:val="1E3F1C3F"/>
    <w:rsid w:val="1E4718D3"/>
    <w:rsid w:val="1E576F6E"/>
    <w:rsid w:val="1E5D6083"/>
    <w:rsid w:val="1E7D2354"/>
    <w:rsid w:val="1E8F34D3"/>
    <w:rsid w:val="1E9E7DAA"/>
    <w:rsid w:val="1E9F023B"/>
    <w:rsid w:val="1EA323A6"/>
    <w:rsid w:val="1EAF051F"/>
    <w:rsid w:val="1EBA35CC"/>
    <w:rsid w:val="1EBA51C8"/>
    <w:rsid w:val="1EC35392"/>
    <w:rsid w:val="1EC571A1"/>
    <w:rsid w:val="1ED11B70"/>
    <w:rsid w:val="1ED9064C"/>
    <w:rsid w:val="1EE549F2"/>
    <w:rsid w:val="1EE72C31"/>
    <w:rsid w:val="1EE733D3"/>
    <w:rsid w:val="1EF01A13"/>
    <w:rsid w:val="1EF02FD8"/>
    <w:rsid w:val="1EFD3FCF"/>
    <w:rsid w:val="1EFD7AA7"/>
    <w:rsid w:val="1F0542B2"/>
    <w:rsid w:val="1F0A20B4"/>
    <w:rsid w:val="1F1A7D3D"/>
    <w:rsid w:val="1F2619CC"/>
    <w:rsid w:val="1F466729"/>
    <w:rsid w:val="1F4917BB"/>
    <w:rsid w:val="1F5A54FA"/>
    <w:rsid w:val="1F67496F"/>
    <w:rsid w:val="1F686BCE"/>
    <w:rsid w:val="1F711611"/>
    <w:rsid w:val="1F782E1F"/>
    <w:rsid w:val="1F783F82"/>
    <w:rsid w:val="1F8173D8"/>
    <w:rsid w:val="1F852683"/>
    <w:rsid w:val="1F870703"/>
    <w:rsid w:val="1F8B5688"/>
    <w:rsid w:val="1F8E70E4"/>
    <w:rsid w:val="1F981322"/>
    <w:rsid w:val="1F991FC9"/>
    <w:rsid w:val="1F9A4E30"/>
    <w:rsid w:val="1F9B7C15"/>
    <w:rsid w:val="1F9C0BED"/>
    <w:rsid w:val="1FBC13ED"/>
    <w:rsid w:val="1FCA7A2F"/>
    <w:rsid w:val="1FCF71E0"/>
    <w:rsid w:val="1FDB4524"/>
    <w:rsid w:val="1FEB7FC9"/>
    <w:rsid w:val="1FFD3858"/>
    <w:rsid w:val="1FFD7D8B"/>
    <w:rsid w:val="200C2EB1"/>
    <w:rsid w:val="200E2E73"/>
    <w:rsid w:val="202322E2"/>
    <w:rsid w:val="20251A09"/>
    <w:rsid w:val="202A2563"/>
    <w:rsid w:val="202C44F1"/>
    <w:rsid w:val="203C02CC"/>
    <w:rsid w:val="203E36BE"/>
    <w:rsid w:val="20410B25"/>
    <w:rsid w:val="20422CCA"/>
    <w:rsid w:val="20447047"/>
    <w:rsid w:val="205151D7"/>
    <w:rsid w:val="205D7F80"/>
    <w:rsid w:val="206207DA"/>
    <w:rsid w:val="206566A1"/>
    <w:rsid w:val="20662B46"/>
    <w:rsid w:val="20680EDC"/>
    <w:rsid w:val="206B2129"/>
    <w:rsid w:val="206F524C"/>
    <w:rsid w:val="2070258E"/>
    <w:rsid w:val="20711B53"/>
    <w:rsid w:val="20725FC1"/>
    <w:rsid w:val="207B0653"/>
    <w:rsid w:val="2086245E"/>
    <w:rsid w:val="20876A37"/>
    <w:rsid w:val="208B32C3"/>
    <w:rsid w:val="208E69E9"/>
    <w:rsid w:val="20935B52"/>
    <w:rsid w:val="20952C31"/>
    <w:rsid w:val="209866F2"/>
    <w:rsid w:val="209C0289"/>
    <w:rsid w:val="20A14DD4"/>
    <w:rsid w:val="20A316C0"/>
    <w:rsid w:val="20A36B68"/>
    <w:rsid w:val="20A66B99"/>
    <w:rsid w:val="20AE7128"/>
    <w:rsid w:val="20AF09FF"/>
    <w:rsid w:val="20BA7B49"/>
    <w:rsid w:val="20C66BFF"/>
    <w:rsid w:val="20CE1029"/>
    <w:rsid w:val="20D04FFE"/>
    <w:rsid w:val="20E93CBD"/>
    <w:rsid w:val="20EA5B2B"/>
    <w:rsid w:val="2101297B"/>
    <w:rsid w:val="21031E2E"/>
    <w:rsid w:val="21041785"/>
    <w:rsid w:val="21086E7B"/>
    <w:rsid w:val="210D49B0"/>
    <w:rsid w:val="21206938"/>
    <w:rsid w:val="21222136"/>
    <w:rsid w:val="21277E98"/>
    <w:rsid w:val="212A01B6"/>
    <w:rsid w:val="212B621B"/>
    <w:rsid w:val="21330915"/>
    <w:rsid w:val="213355AC"/>
    <w:rsid w:val="213D645C"/>
    <w:rsid w:val="21406008"/>
    <w:rsid w:val="214B038E"/>
    <w:rsid w:val="214C269C"/>
    <w:rsid w:val="21521F21"/>
    <w:rsid w:val="2154093D"/>
    <w:rsid w:val="2158653C"/>
    <w:rsid w:val="21601B50"/>
    <w:rsid w:val="2176585D"/>
    <w:rsid w:val="217901B4"/>
    <w:rsid w:val="217C1093"/>
    <w:rsid w:val="217F3420"/>
    <w:rsid w:val="2183046B"/>
    <w:rsid w:val="21896D9C"/>
    <w:rsid w:val="219106DE"/>
    <w:rsid w:val="21940B8A"/>
    <w:rsid w:val="219F6258"/>
    <w:rsid w:val="21A17CA5"/>
    <w:rsid w:val="21A35840"/>
    <w:rsid w:val="21A37836"/>
    <w:rsid w:val="21AC724C"/>
    <w:rsid w:val="21B22C38"/>
    <w:rsid w:val="21B342EC"/>
    <w:rsid w:val="21B727CA"/>
    <w:rsid w:val="21BB235A"/>
    <w:rsid w:val="21BE68ED"/>
    <w:rsid w:val="21C01FE1"/>
    <w:rsid w:val="21CE11B1"/>
    <w:rsid w:val="21D21D06"/>
    <w:rsid w:val="21D66F41"/>
    <w:rsid w:val="21EE2F37"/>
    <w:rsid w:val="21F06A97"/>
    <w:rsid w:val="21F074FB"/>
    <w:rsid w:val="21F92C55"/>
    <w:rsid w:val="22013A3F"/>
    <w:rsid w:val="220F160D"/>
    <w:rsid w:val="223B3E0D"/>
    <w:rsid w:val="223D3A15"/>
    <w:rsid w:val="2241018F"/>
    <w:rsid w:val="2243687C"/>
    <w:rsid w:val="22572C29"/>
    <w:rsid w:val="225930FE"/>
    <w:rsid w:val="22676F85"/>
    <w:rsid w:val="22680582"/>
    <w:rsid w:val="226B697C"/>
    <w:rsid w:val="22737CC3"/>
    <w:rsid w:val="22812827"/>
    <w:rsid w:val="22832A09"/>
    <w:rsid w:val="228D19BA"/>
    <w:rsid w:val="22911E82"/>
    <w:rsid w:val="2294294A"/>
    <w:rsid w:val="22A00B5B"/>
    <w:rsid w:val="22A0443E"/>
    <w:rsid w:val="22B072B8"/>
    <w:rsid w:val="22B1151D"/>
    <w:rsid w:val="22BA76E0"/>
    <w:rsid w:val="22BB4471"/>
    <w:rsid w:val="22BF6DF2"/>
    <w:rsid w:val="22C82D75"/>
    <w:rsid w:val="22CB6251"/>
    <w:rsid w:val="22CC0097"/>
    <w:rsid w:val="22CC197F"/>
    <w:rsid w:val="22CD7307"/>
    <w:rsid w:val="22D948D3"/>
    <w:rsid w:val="22DA2BE3"/>
    <w:rsid w:val="22DF43A8"/>
    <w:rsid w:val="22E05068"/>
    <w:rsid w:val="22E529B4"/>
    <w:rsid w:val="22EA52DF"/>
    <w:rsid w:val="22EA6B74"/>
    <w:rsid w:val="22F07BB1"/>
    <w:rsid w:val="22F76196"/>
    <w:rsid w:val="22F812B2"/>
    <w:rsid w:val="230152E2"/>
    <w:rsid w:val="230A0513"/>
    <w:rsid w:val="2318360D"/>
    <w:rsid w:val="231B4326"/>
    <w:rsid w:val="23224334"/>
    <w:rsid w:val="233031B8"/>
    <w:rsid w:val="23315CCB"/>
    <w:rsid w:val="23396333"/>
    <w:rsid w:val="233D466F"/>
    <w:rsid w:val="233E1624"/>
    <w:rsid w:val="235126E7"/>
    <w:rsid w:val="235208F7"/>
    <w:rsid w:val="236312FE"/>
    <w:rsid w:val="236535B6"/>
    <w:rsid w:val="236570B1"/>
    <w:rsid w:val="236B718B"/>
    <w:rsid w:val="237167A4"/>
    <w:rsid w:val="237B0A22"/>
    <w:rsid w:val="23814BB6"/>
    <w:rsid w:val="238237CF"/>
    <w:rsid w:val="23823BEB"/>
    <w:rsid w:val="23870195"/>
    <w:rsid w:val="23897765"/>
    <w:rsid w:val="238A26B9"/>
    <w:rsid w:val="23A02BCF"/>
    <w:rsid w:val="23AC1615"/>
    <w:rsid w:val="23AC2FFE"/>
    <w:rsid w:val="23B20B41"/>
    <w:rsid w:val="23B323FC"/>
    <w:rsid w:val="23BB3529"/>
    <w:rsid w:val="23C043C0"/>
    <w:rsid w:val="23C05854"/>
    <w:rsid w:val="23C152EE"/>
    <w:rsid w:val="23CF73C3"/>
    <w:rsid w:val="23D4097A"/>
    <w:rsid w:val="23D57CDC"/>
    <w:rsid w:val="23E06BCB"/>
    <w:rsid w:val="23E200D0"/>
    <w:rsid w:val="23F04154"/>
    <w:rsid w:val="23F9707F"/>
    <w:rsid w:val="23FA7FF1"/>
    <w:rsid w:val="23FC1481"/>
    <w:rsid w:val="23FE3FB3"/>
    <w:rsid w:val="241A6780"/>
    <w:rsid w:val="24261C41"/>
    <w:rsid w:val="242C224A"/>
    <w:rsid w:val="242C7584"/>
    <w:rsid w:val="24300B32"/>
    <w:rsid w:val="24333233"/>
    <w:rsid w:val="24344233"/>
    <w:rsid w:val="24354F1F"/>
    <w:rsid w:val="243A3205"/>
    <w:rsid w:val="243E3EFB"/>
    <w:rsid w:val="24406621"/>
    <w:rsid w:val="2448222C"/>
    <w:rsid w:val="244A754B"/>
    <w:rsid w:val="2464142E"/>
    <w:rsid w:val="246E2073"/>
    <w:rsid w:val="24705424"/>
    <w:rsid w:val="247A127C"/>
    <w:rsid w:val="24821911"/>
    <w:rsid w:val="248431A9"/>
    <w:rsid w:val="248A10CD"/>
    <w:rsid w:val="248B1614"/>
    <w:rsid w:val="24AE252A"/>
    <w:rsid w:val="24BB282B"/>
    <w:rsid w:val="24BF192E"/>
    <w:rsid w:val="24C866A3"/>
    <w:rsid w:val="24CC6EE2"/>
    <w:rsid w:val="24D4336C"/>
    <w:rsid w:val="24DD3DCC"/>
    <w:rsid w:val="24DD4A36"/>
    <w:rsid w:val="24E5518A"/>
    <w:rsid w:val="24E55C08"/>
    <w:rsid w:val="24E601A7"/>
    <w:rsid w:val="24E77036"/>
    <w:rsid w:val="24ED20F2"/>
    <w:rsid w:val="24F12D6A"/>
    <w:rsid w:val="24F442A7"/>
    <w:rsid w:val="24F665D7"/>
    <w:rsid w:val="24F95403"/>
    <w:rsid w:val="24FB6174"/>
    <w:rsid w:val="24FC4CA0"/>
    <w:rsid w:val="24FF21B4"/>
    <w:rsid w:val="250518FE"/>
    <w:rsid w:val="250763B1"/>
    <w:rsid w:val="25090F9F"/>
    <w:rsid w:val="250E07F3"/>
    <w:rsid w:val="251C1761"/>
    <w:rsid w:val="25213E93"/>
    <w:rsid w:val="25225B09"/>
    <w:rsid w:val="25275DF5"/>
    <w:rsid w:val="252B2E7B"/>
    <w:rsid w:val="253923C1"/>
    <w:rsid w:val="25393384"/>
    <w:rsid w:val="25476666"/>
    <w:rsid w:val="256334DA"/>
    <w:rsid w:val="256A2AD1"/>
    <w:rsid w:val="256B5315"/>
    <w:rsid w:val="25755DE8"/>
    <w:rsid w:val="2579399E"/>
    <w:rsid w:val="25794D22"/>
    <w:rsid w:val="257C22FA"/>
    <w:rsid w:val="25853681"/>
    <w:rsid w:val="258702B7"/>
    <w:rsid w:val="25883AC9"/>
    <w:rsid w:val="258E4B3B"/>
    <w:rsid w:val="25A97929"/>
    <w:rsid w:val="25B153F6"/>
    <w:rsid w:val="25B42A6E"/>
    <w:rsid w:val="25C04A8B"/>
    <w:rsid w:val="25C95E6D"/>
    <w:rsid w:val="25CC6F27"/>
    <w:rsid w:val="25CE187B"/>
    <w:rsid w:val="25D84F97"/>
    <w:rsid w:val="25D90423"/>
    <w:rsid w:val="25EE0B0D"/>
    <w:rsid w:val="25F27985"/>
    <w:rsid w:val="25F6534D"/>
    <w:rsid w:val="25FA6A35"/>
    <w:rsid w:val="25FD356F"/>
    <w:rsid w:val="26016962"/>
    <w:rsid w:val="26086977"/>
    <w:rsid w:val="26183AD5"/>
    <w:rsid w:val="26344057"/>
    <w:rsid w:val="263C1F0F"/>
    <w:rsid w:val="2641339E"/>
    <w:rsid w:val="26421AEF"/>
    <w:rsid w:val="26492BE0"/>
    <w:rsid w:val="264E2431"/>
    <w:rsid w:val="26596F76"/>
    <w:rsid w:val="26666516"/>
    <w:rsid w:val="266D11A4"/>
    <w:rsid w:val="266F06F9"/>
    <w:rsid w:val="26754C44"/>
    <w:rsid w:val="267A485B"/>
    <w:rsid w:val="267B7F3D"/>
    <w:rsid w:val="267C60F7"/>
    <w:rsid w:val="268046A1"/>
    <w:rsid w:val="2686268A"/>
    <w:rsid w:val="26933383"/>
    <w:rsid w:val="26984ED8"/>
    <w:rsid w:val="26995063"/>
    <w:rsid w:val="269B45B4"/>
    <w:rsid w:val="26A351EB"/>
    <w:rsid w:val="26AA7F60"/>
    <w:rsid w:val="26AB1E97"/>
    <w:rsid w:val="26B23A1D"/>
    <w:rsid w:val="26B51798"/>
    <w:rsid w:val="26BB616D"/>
    <w:rsid w:val="26C90DE8"/>
    <w:rsid w:val="26D3783F"/>
    <w:rsid w:val="26D43E1F"/>
    <w:rsid w:val="26DD35A2"/>
    <w:rsid w:val="26DE1E84"/>
    <w:rsid w:val="26E203BA"/>
    <w:rsid w:val="26EC33AA"/>
    <w:rsid w:val="26F63FD6"/>
    <w:rsid w:val="26F676A1"/>
    <w:rsid w:val="26FC46AD"/>
    <w:rsid w:val="26FD5A1C"/>
    <w:rsid w:val="27016BAF"/>
    <w:rsid w:val="27021434"/>
    <w:rsid w:val="27022565"/>
    <w:rsid w:val="27033137"/>
    <w:rsid w:val="2705110E"/>
    <w:rsid w:val="27063C8C"/>
    <w:rsid w:val="270A6366"/>
    <w:rsid w:val="27156620"/>
    <w:rsid w:val="27161C9C"/>
    <w:rsid w:val="271E286F"/>
    <w:rsid w:val="27264B3C"/>
    <w:rsid w:val="27326799"/>
    <w:rsid w:val="27331DBC"/>
    <w:rsid w:val="273662F4"/>
    <w:rsid w:val="273D4AFE"/>
    <w:rsid w:val="273F44C8"/>
    <w:rsid w:val="2749187A"/>
    <w:rsid w:val="27496AB3"/>
    <w:rsid w:val="27537BAF"/>
    <w:rsid w:val="275C5DAE"/>
    <w:rsid w:val="27654F47"/>
    <w:rsid w:val="2767099D"/>
    <w:rsid w:val="276B682A"/>
    <w:rsid w:val="278103EA"/>
    <w:rsid w:val="27830C2E"/>
    <w:rsid w:val="279A1F67"/>
    <w:rsid w:val="27A123A5"/>
    <w:rsid w:val="27A26C85"/>
    <w:rsid w:val="27AC7124"/>
    <w:rsid w:val="27C06540"/>
    <w:rsid w:val="27CC56B8"/>
    <w:rsid w:val="27D42C41"/>
    <w:rsid w:val="27DF6421"/>
    <w:rsid w:val="27E24E27"/>
    <w:rsid w:val="27EF081B"/>
    <w:rsid w:val="27EF2436"/>
    <w:rsid w:val="27F5501E"/>
    <w:rsid w:val="27FE4D8F"/>
    <w:rsid w:val="280F3467"/>
    <w:rsid w:val="28132E7F"/>
    <w:rsid w:val="2813548B"/>
    <w:rsid w:val="281F5B86"/>
    <w:rsid w:val="282C62A7"/>
    <w:rsid w:val="283C65C9"/>
    <w:rsid w:val="28597D87"/>
    <w:rsid w:val="28605A12"/>
    <w:rsid w:val="28680B17"/>
    <w:rsid w:val="28750795"/>
    <w:rsid w:val="28794831"/>
    <w:rsid w:val="287A115B"/>
    <w:rsid w:val="2890506D"/>
    <w:rsid w:val="28922428"/>
    <w:rsid w:val="289F6453"/>
    <w:rsid w:val="28B069E3"/>
    <w:rsid w:val="28B4747E"/>
    <w:rsid w:val="28BC30F7"/>
    <w:rsid w:val="28C57264"/>
    <w:rsid w:val="28C73D47"/>
    <w:rsid w:val="28CF5830"/>
    <w:rsid w:val="28D01848"/>
    <w:rsid w:val="28E406A6"/>
    <w:rsid w:val="28E555AE"/>
    <w:rsid w:val="28E85998"/>
    <w:rsid w:val="28F43F2F"/>
    <w:rsid w:val="29024DE9"/>
    <w:rsid w:val="290C7CD0"/>
    <w:rsid w:val="290E7D52"/>
    <w:rsid w:val="290F4AA8"/>
    <w:rsid w:val="291D6230"/>
    <w:rsid w:val="29210C46"/>
    <w:rsid w:val="2922503E"/>
    <w:rsid w:val="292465EA"/>
    <w:rsid w:val="29272FFA"/>
    <w:rsid w:val="2928175A"/>
    <w:rsid w:val="29291758"/>
    <w:rsid w:val="292E50F8"/>
    <w:rsid w:val="292F172A"/>
    <w:rsid w:val="29315B22"/>
    <w:rsid w:val="29333DD5"/>
    <w:rsid w:val="293F40D2"/>
    <w:rsid w:val="2943573B"/>
    <w:rsid w:val="29443570"/>
    <w:rsid w:val="294762D1"/>
    <w:rsid w:val="29545657"/>
    <w:rsid w:val="29677067"/>
    <w:rsid w:val="2970136E"/>
    <w:rsid w:val="29716787"/>
    <w:rsid w:val="297978C1"/>
    <w:rsid w:val="298C1106"/>
    <w:rsid w:val="298C63A7"/>
    <w:rsid w:val="29901EDE"/>
    <w:rsid w:val="29971FAA"/>
    <w:rsid w:val="29A834FC"/>
    <w:rsid w:val="29B52A18"/>
    <w:rsid w:val="29BF1A86"/>
    <w:rsid w:val="29BF2D44"/>
    <w:rsid w:val="29C755C1"/>
    <w:rsid w:val="29C84058"/>
    <w:rsid w:val="29C96280"/>
    <w:rsid w:val="29CF72E6"/>
    <w:rsid w:val="29D9786D"/>
    <w:rsid w:val="29E80205"/>
    <w:rsid w:val="29E94041"/>
    <w:rsid w:val="29F25110"/>
    <w:rsid w:val="29F41B5C"/>
    <w:rsid w:val="29FC3267"/>
    <w:rsid w:val="2A131C01"/>
    <w:rsid w:val="2A15006C"/>
    <w:rsid w:val="2A173E20"/>
    <w:rsid w:val="2A1879AF"/>
    <w:rsid w:val="2A1A57F6"/>
    <w:rsid w:val="2A21282C"/>
    <w:rsid w:val="2A266D49"/>
    <w:rsid w:val="2A2D0015"/>
    <w:rsid w:val="2A366CCD"/>
    <w:rsid w:val="2A3D2D20"/>
    <w:rsid w:val="2A4813F8"/>
    <w:rsid w:val="2A5A2A99"/>
    <w:rsid w:val="2A5E457E"/>
    <w:rsid w:val="2A7009C8"/>
    <w:rsid w:val="2A72127B"/>
    <w:rsid w:val="2A741043"/>
    <w:rsid w:val="2A7A47C0"/>
    <w:rsid w:val="2A846107"/>
    <w:rsid w:val="2A871370"/>
    <w:rsid w:val="2A8F6407"/>
    <w:rsid w:val="2A9A3AC4"/>
    <w:rsid w:val="2A9C5CFF"/>
    <w:rsid w:val="2AA20C8A"/>
    <w:rsid w:val="2AA75BD7"/>
    <w:rsid w:val="2AA83BF0"/>
    <w:rsid w:val="2AAD4C57"/>
    <w:rsid w:val="2AAE35AA"/>
    <w:rsid w:val="2AB945B1"/>
    <w:rsid w:val="2AB95420"/>
    <w:rsid w:val="2AD56815"/>
    <w:rsid w:val="2ADC4077"/>
    <w:rsid w:val="2AEB2C69"/>
    <w:rsid w:val="2B0716D3"/>
    <w:rsid w:val="2B0C0911"/>
    <w:rsid w:val="2B0E5887"/>
    <w:rsid w:val="2B187374"/>
    <w:rsid w:val="2B1D1F99"/>
    <w:rsid w:val="2B1E7F57"/>
    <w:rsid w:val="2B204B15"/>
    <w:rsid w:val="2B355171"/>
    <w:rsid w:val="2B38456C"/>
    <w:rsid w:val="2B3A4E21"/>
    <w:rsid w:val="2B3F4A7B"/>
    <w:rsid w:val="2B417741"/>
    <w:rsid w:val="2B467789"/>
    <w:rsid w:val="2B4B4FA8"/>
    <w:rsid w:val="2B4E57A1"/>
    <w:rsid w:val="2B4F3B66"/>
    <w:rsid w:val="2B58409C"/>
    <w:rsid w:val="2B594E87"/>
    <w:rsid w:val="2B6B1996"/>
    <w:rsid w:val="2B6B387C"/>
    <w:rsid w:val="2B6D17F6"/>
    <w:rsid w:val="2B736CB0"/>
    <w:rsid w:val="2B7A3CE8"/>
    <w:rsid w:val="2B8876E5"/>
    <w:rsid w:val="2B8E2395"/>
    <w:rsid w:val="2B922ADB"/>
    <w:rsid w:val="2B960A5E"/>
    <w:rsid w:val="2B980AA4"/>
    <w:rsid w:val="2B9E5166"/>
    <w:rsid w:val="2BA05FC5"/>
    <w:rsid w:val="2BA40723"/>
    <w:rsid w:val="2BA45FC6"/>
    <w:rsid w:val="2BAD74B3"/>
    <w:rsid w:val="2BAF053A"/>
    <w:rsid w:val="2BBB6F1E"/>
    <w:rsid w:val="2BC0230D"/>
    <w:rsid w:val="2BC268FB"/>
    <w:rsid w:val="2BC37697"/>
    <w:rsid w:val="2BC5401F"/>
    <w:rsid w:val="2BC70378"/>
    <w:rsid w:val="2BC72340"/>
    <w:rsid w:val="2BD93563"/>
    <w:rsid w:val="2BD958F4"/>
    <w:rsid w:val="2BEB6BC1"/>
    <w:rsid w:val="2BEC760F"/>
    <w:rsid w:val="2C04435C"/>
    <w:rsid w:val="2C0B35A4"/>
    <w:rsid w:val="2C0F427C"/>
    <w:rsid w:val="2C154628"/>
    <w:rsid w:val="2C256A29"/>
    <w:rsid w:val="2C270ABF"/>
    <w:rsid w:val="2C271BC3"/>
    <w:rsid w:val="2C2E2261"/>
    <w:rsid w:val="2C4E539D"/>
    <w:rsid w:val="2C4F6EA0"/>
    <w:rsid w:val="2C535624"/>
    <w:rsid w:val="2C552EFB"/>
    <w:rsid w:val="2C5850D4"/>
    <w:rsid w:val="2C6748FE"/>
    <w:rsid w:val="2C6D2ADF"/>
    <w:rsid w:val="2C6E358C"/>
    <w:rsid w:val="2C7C4D5D"/>
    <w:rsid w:val="2C860D8F"/>
    <w:rsid w:val="2C8910EC"/>
    <w:rsid w:val="2C8941A9"/>
    <w:rsid w:val="2C8C2924"/>
    <w:rsid w:val="2C913AE5"/>
    <w:rsid w:val="2C931392"/>
    <w:rsid w:val="2C9E0A90"/>
    <w:rsid w:val="2CA433C1"/>
    <w:rsid w:val="2CB43989"/>
    <w:rsid w:val="2CBA4652"/>
    <w:rsid w:val="2CBE21BF"/>
    <w:rsid w:val="2CC23B99"/>
    <w:rsid w:val="2CC26F05"/>
    <w:rsid w:val="2CC4213D"/>
    <w:rsid w:val="2CC57BAD"/>
    <w:rsid w:val="2CC9353E"/>
    <w:rsid w:val="2CCA5E5D"/>
    <w:rsid w:val="2CCC5AEB"/>
    <w:rsid w:val="2CCE7AD1"/>
    <w:rsid w:val="2CD432BF"/>
    <w:rsid w:val="2CD92A37"/>
    <w:rsid w:val="2CE14EC7"/>
    <w:rsid w:val="2CE16DC6"/>
    <w:rsid w:val="2CE31400"/>
    <w:rsid w:val="2CEA4520"/>
    <w:rsid w:val="2CEB2FF3"/>
    <w:rsid w:val="2CF62BF7"/>
    <w:rsid w:val="2CFB4954"/>
    <w:rsid w:val="2CFC0737"/>
    <w:rsid w:val="2CFE22F5"/>
    <w:rsid w:val="2CFF2739"/>
    <w:rsid w:val="2D0C3BFF"/>
    <w:rsid w:val="2D1C3943"/>
    <w:rsid w:val="2D273513"/>
    <w:rsid w:val="2D3200FC"/>
    <w:rsid w:val="2D3A0589"/>
    <w:rsid w:val="2D466E0E"/>
    <w:rsid w:val="2D4D6FC9"/>
    <w:rsid w:val="2D5E1540"/>
    <w:rsid w:val="2D670AE8"/>
    <w:rsid w:val="2D675E39"/>
    <w:rsid w:val="2D6A1FE4"/>
    <w:rsid w:val="2D7276DC"/>
    <w:rsid w:val="2D7A464E"/>
    <w:rsid w:val="2D817904"/>
    <w:rsid w:val="2D845C20"/>
    <w:rsid w:val="2D8548A2"/>
    <w:rsid w:val="2D93773C"/>
    <w:rsid w:val="2D9A48CE"/>
    <w:rsid w:val="2D9C4E0B"/>
    <w:rsid w:val="2DA43C61"/>
    <w:rsid w:val="2DB31650"/>
    <w:rsid w:val="2DB80686"/>
    <w:rsid w:val="2DBD102D"/>
    <w:rsid w:val="2DC003A4"/>
    <w:rsid w:val="2DC30DC7"/>
    <w:rsid w:val="2DD4312C"/>
    <w:rsid w:val="2DDC063C"/>
    <w:rsid w:val="2DE31106"/>
    <w:rsid w:val="2DE37A1D"/>
    <w:rsid w:val="2DE62CB6"/>
    <w:rsid w:val="2DF46242"/>
    <w:rsid w:val="2E003427"/>
    <w:rsid w:val="2E110D15"/>
    <w:rsid w:val="2E1677E1"/>
    <w:rsid w:val="2E2A734E"/>
    <w:rsid w:val="2E2F11DE"/>
    <w:rsid w:val="2E2F6131"/>
    <w:rsid w:val="2E332DC5"/>
    <w:rsid w:val="2E340CE5"/>
    <w:rsid w:val="2E4844A8"/>
    <w:rsid w:val="2E486B0F"/>
    <w:rsid w:val="2E4D57F8"/>
    <w:rsid w:val="2E545B71"/>
    <w:rsid w:val="2E6449E4"/>
    <w:rsid w:val="2E680F14"/>
    <w:rsid w:val="2E6A3058"/>
    <w:rsid w:val="2E736EE5"/>
    <w:rsid w:val="2E7A0CBF"/>
    <w:rsid w:val="2E7F57A3"/>
    <w:rsid w:val="2E82635A"/>
    <w:rsid w:val="2E837D8A"/>
    <w:rsid w:val="2E8472FA"/>
    <w:rsid w:val="2E8E06C5"/>
    <w:rsid w:val="2E9626FF"/>
    <w:rsid w:val="2E9C0B4E"/>
    <w:rsid w:val="2E9F3922"/>
    <w:rsid w:val="2EA21967"/>
    <w:rsid w:val="2EA71774"/>
    <w:rsid w:val="2EB22AE9"/>
    <w:rsid w:val="2EB338A8"/>
    <w:rsid w:val="2EB61A9A"/>
    <w:rsid w:val="2EC04C20"/>
    <w:rsid w:val="2EC6096A"/>
    <w:rsid w:val="2EC72B5C"/>
    <w:rsid w:val="2ED10978"/>
    <w:rsid w:val="2ED20453"/>
    <w:rsid w:val="2EDB7A3A"/>
    <w:rsid w:val="2EDC3C1E"/>
    <w:rsid w:val="2EE63B47"/>
    <w:rsid w:val="2EE73F3C"/>
    <w:rsid w:val="2F0B43DE"/>
    <w:rsid w:val="2F1426C0"/>
    <w:rsid w:val="2F1B73DC"/>
    <w:rsid w:val="2F202357"/>
    <w:rsid w:val="2F2B5A23"/>
    <w:rsid w:val="2F310B8D"/>
    <w:rsid w:val="2F325687"/>
    <w:rsid w:val="2F356ADF"/>
    <w:rsid w:val="2F3F241D"/>
    <w:rsid w:val="2F595574"/>
    <w:rsid w:val="2F5D2DAB"/>
    <w:rsid w:val="2F5E1B4F"/>
    <w:rsid w:val="2F62587A"/>
    <w:rsid w:val="2F7808CE"/>
    <w:rsid w:val="2F843A12"/>
    <w:rsid w:val="2F8E58DB"/>
    <w:rsid w:val="2F8F6B45"/>
    <w:rsid w:val="2F984222"/>
    <w:rsid w:val="2F9D082A"/>
    <w:rsid w:val="2FA63E6A"/>
    <w:rsid w:val="2FA85D44"/>
    <w:rsid w:val="2FAB2014"/>
    <w:rsid w:val="2FAC4ED8"/>
    <w:rsid w:val="2FB3494E"/>
    <w:rsid w:val="2FB63F59"/>
    <w:rsid w:val="2FC37E5F"/>
    <w:rsid w:val="2FC555A0"/>
    <w:rsid w:val="2FCA48A2"/>
    <w:rsid w:val="2FCD2488"/>
    <w:rsid w:val="2FCF2FCA"/>
    <w:rsid w:val="2FD1189A"/>
    <w:rsid w:val="2FD536BB"/>
    <w:rsid w:val="2FD53934"/>
    <w:rsid w:val="2FD83AD5"/>
    <w:rsid w:val="2FDE686A"/>
    <w:rsid w:val="2FEA11C9"/>
    <w:rsid w:val="2FEB4979"/>
    <w:rsid w:val="2FF31595"/>
    <w:rsid w:val="2FF33B79"/>
    <w:rsid w:val="2FF81ADB"/>
    <w:rsid w:val="2FF95E23"/>
    <w:rsid w:val="30132467"/>
    <w:rsid w:val="30170D74"/>
    <w:rsid w:val="301A2688"/>
    <w:rsid w:val="30283F85"/>
    <w:rsid w:val="3030333C"/>
    <w:rsid w:val="303509E8"/>
    <w:rsid w:val="303A52F1"/>
    <w:rsid w:val="303C57A4"/>
    <w:rsid w:val="30483CA7"/>
    <w:rsid w:val="304908B3"/>
    <w:rsid w:val="304D798D"/>
    <w:rsid w:val="305106D3"/>
    <w:rsid w:val="30555ABE"/>
    <w:rsid w:val="305A5509"/>
    <w:rsid w:val="306536A0"/>
    <w:rsid w:val="306E551D"/>
    <w:rsid w:val="30772663"/>
    <w:rsid w:val="307A266F"/>
    <w:rsid w:val="307C2B1C"/>
    <w:rsid w:val="308E6FAD"/>
    <w:rsid w:val="30A40CB8"/>
    <w:rsid w:val="30AA763C"/>
    <w:rsid w:val="30AF4777"/>
    <w:rsid w:val="30B0476D"/>
    <w:rsid w:val="30BA713B"/>
    <w:rsid w:val="30CC6997"/>
    <w:rsid w:val="30CE21FE"/>
    <w:rsid w:val="30D777C7"/>
    <w:rsid w:val="30E3619A"/>
    <w:rsid w:val="30E53AAE"/>
    <w:rsid w:val="30F84FBF"/>
    <w:rsid w:val="31042FC4"/>
    <w:rsid w:val="310C65BB"/>
    <w:rsid w:val="310E7851"/>
    <w:rsid w:val="310F3200"/>
    <w:rsid w:val="3119047B"/>
    <w:rsid w:val="312D1467"/>
    <w:rsid w:val="313C3182"/>
    <w:rsid w:val="31442067"/>
    <w:rsid w:val="31486CE7"/>
    <w:rsid w:val="314E2597"/>
    <w:rsid w:val="31501669"/>
    <w:rsid w:val="3154160F"/>
    <w:rsid w:val="31634189"/>
    <w:rsid w:val="317577FA"/>
    <w:rsid w:val="31774509"/>
    <w:rsid w:val="31782588"/>
    <w:rsid w:val="317A12CE"/>
    <w:rsid w:val="317D7B7E"/>
    <w:rsid w:val="31810E75"/>
    <w:rsid w:val="31820C7F"/>
    <w:rsid w:val="31891FDE"/>
    <w:rsid w:val="318A3CD5"/>
    <w:rsid w:val="3194459F"/>
    <w:rsid w:val="31A225C6"/>
    <w:rsid w:val="31A366FB"/>
    <w:rsid w:val="31AE551C"/>
    <w:rsid w:val="31B01138"/>
    <w:rsid w:val="31B02937"/>
    <w:rsid w:val="31B964E5"/>
    <w:rsid w:val="31BD3F35"/>
    <w:rsid w:val="31C32802"/>
    <w:rsid w:val="31C84FFB"/>
    <w:rsid w:val="31D12EFB"/>
    <w:rsid w:val="31E86464"/>
    <w:rsid w:val="31F33FF3"/>
    <w:rsid w:val="31FA4158"/>
    <w:rsid w:val="320B66D4"/>
    <w:rsid w:val="3216514D"/>
    <w:rsid w:val="32185A96"/>
    <w:rsid w:val="321B3E1C"/>
    <w:rsid w:val="321C45C9"/>
    <w:rsid w:val="321E3540"/>
    <w:rsid w:val="32237BC2"/>
    <w:rsid w:val="322625C1"/>
    <w:rsid w:val="32297F8E"/>
    <w:rsid w:val="323B0259"/>
    <w:rsid w:val="323E19F9"/>
    <w:rsid w:val="32454E88"/>
    <w:rsid w:val="32543870"/>
    <w:rsid w:val="32637914"/>
    <w:rsid w:val="32642B03"/>
    <w:rsid w:val="3269501E"/>
    <w:rsid w:val="326C0D8C"/>
    <w:rsid w:val="326E4B50"/>
    <w:rsid w:val="3270337B"/>
    <w:rsid w:val="32795C38"/>
    <w:rsid w:val="327C0DCA"/>
    <w:rsid w:val="327E7A41"/>
    <w:rsid w:val="32806F36"/>
    <w:rsid w:val="32820B46"/>
    <w:rsid w:val="3283688E"/>
    <w:rsid w:val="32856842"/>
    <w:rsid w:val="328661E1"/>
    <w:rsid w:val="3287253C"/>
    <w:rsid w:val="328C7116"/>
    <w:rsid w:val="3293139C"/>
    <w:rsid w:val="329F572E"/>
    <w:rsid w:val="32A46F63"/>
    <w:rsid w:val="32B26E1E"/>
    <w:rsid w:val="32B434E2"/>
    <w:rsid w:val="32B7057B"/>
    <w:rsid w:val="32C2639D"/>
    <w:rsid w:val="32D04622"/>
    <w:rsid w:val="32D50993"/>
    <w:rsid w:val="32DD4A5E"/>
    <w:rsid w:val="32F3346D"/>
    <w:rsid w:val="32F641BD"/>
    <w:rsid w:val="32FD0B4D"/>
    <w:rsid w:val="32FD7A40"/>
    <w:rsid w:val="330078E4"/>
    <w:rsid w:val="33015FB4"/>
    <w:rsid w:val="33086B05"/>
    <w:rsid w:val="3309157C"/>
    <w:rsid w:val="330A7DA0"/>
    <w:rsid w:val="33223E10"/>
    <w:rsid w:val="33236498"/>
    <w:rsid w:val="33236C13"/>
    <w:rsid w:val="33276F56"/>
    <w:rsid w:val="332947A8"/>
    <w:rsid w:val="332A68C2"/>
    <w:rsid w:val="333B5352"/>
    <w:rsid w:val="33414B5A"/>
    <w:rsid w:val="33414CE6"/>
    <w:rsid w:val="334264E4"/>
    <w:rsid w:val="33460AF2"/>
    <w:rsid w:val="33521DCC"/>
    <w:rsid w:val="33532BE0"/>
    <w:rsid w:val="33537EAD"/>
    <w:rsid w:val="33592483"/>
    <w:rsid w:val="33596A01"/>
    <w:rsid w:val="33607BB7"/>
    <w:rsid w:val="33623D4F"/>
    <w:rsid w:val="33634C64"/>
    <w:rsid w:val="336F12C7"/>
    <w:rsid w:val="33725E34"/>
    <w:rsid w:val="337572DC"/>
    <w:rsid w:val="338961DD"/>
    <w:rsid w:val="33901EF2"/>
    <w:rsid w:val="33992CF9"/>
    <w:rsid w:val="339C2D4F"/>
    <w:rsid w:val="33A2590E"/>
    <w:rsid w:val="33A35404"/>
    <w:rsid w:val="33A524A4"/>
    <w:rsid w:val="33A626A8"/>
    <w:rsid w:val="33BF33B0"/>
    <w:rsid w:val="33C0574A"/>
    <w:rsid w:val="33C47B06"/>
    <w:rsid w:val="33CA354A"/>
    <w:rsid w:val="33CA7E1E"/>
    <w:rsid w:val="33CF1CEF"/>
    <w:rsid w:val="33D3693D"/>
    <w:rsid w:val="33D67DD5"/>
    <w:rsid w:val="33DB6A07"/>
    <w:rsid w:val="33DE2169"/>
    <w:rsid w:val="33EE38C4"/>
    <w:rsid w:val="33F07E72"/>
    <w:rsid w:val="33FE715B"/>
    <w:rsid w:val="33FF2505"/>
    <w:rsid w:val="34041CB3"/>
    <w:rsid w:val="340501C0"/>
    <w:rsid w:val="340717B2"/>
    <w:rsid w:val="340A782B"/>
    <w:rsid w:val="34127F2B"/>
    <w:rsid w:val="34146B96"/>
    <w:rsid w:val="341933F9"/>
    <w:rsid w:val="341B15E2"/>
    <w:rsid w:val="34243E62"/>
    <w:rsid w:val="34251C80"/>
    <w:rsid w:val="34255C85"/>
    <w:rsid w:val="34287166"/>
    <w:rsid w:val="342F733B"/>
    <w:rsid w:val="343D6A09"/>
    <w:rsid w:val="344F270A"/>
    <w:rsid w:val="345B156A"/>
    <w:rsid w:val="34616A2A"/>
    <w:rsid w:val="346E7AC0"/>
    <w:rsid w:val="34767260"/>
    <w:rsid w:val="34796729"/>
    <w:rsid w:val="347B5178"/>
    <w:rsid w:val="34885019"/>
    <w:rsid w:val="34937962"/>
    <w:rsid w:val="349479B7"/>
    <w:rsid w:val="349C4453"/>
    <w:rsid w:val="349D05DD"/>
    <w:rsid w:val="34A539F7"/>
    <w:rsid w:val="34A53B62"/>
    <w:rsid w:val="34B87085"/>
    <w:rsid w:val="34BC5E94"/>
    <w:rsid w:val="34C013E3"/>
    <w:rsid w:val="34C30E5B"/>
    <w:rsid w:val="34CB74D1"/>
    <w:rsid w:val="34D606A4"/>
    <w:rsid w:val="34E25331"/>
    <w:rsid w:val="34E45771"/>
    <w:rsid w:val="34EA148C"/>
    <w:rsid w:val="34F82242"/>
    <w:rsid w:val="35160FA9"/>
    <w:rsid w:val="351A13C3"/>
    <w:rsid w:val="351D3E38"/>
    <w:rsid w:val="35215B7B"/>
    <w:rsid w:val="353B2B37"/>
    <w:rsid w:val="353B5E83"/>
    <w:rsid w:val="35400BC8"/>
    <w:rsid w:val="354E342C"/>
    <w:rsid w:val="355356FE"/>
    <w:rsid w:val="355E26FE"/>
    <w:rsid w:val="357C7CEC"/>
    <w:rsid w:val="358318BE"/>
    <w:rsid w:val="358F3D68"/>
    <w:rsid w:val="35923022"/>
    <w:rsid w:val="359C1923"/>
    <w:rsid w:val="359D0CF8"/>
    <w:rsid w:val="359E2CE6"/>
    <w:rsid w:val="35A24C7B"/>
    <w:rsid w:val="35A869C2"/>
    <w:rsid w:val="35A9117E"/>
    <w:rsid w:val="35AF0CCE"/>
    <w:rsid w:val="35B0564D"/>
    <w:rsid w:val="35BA7A03"/>
    <w:rsid w:val="35C073E3"/>
    <w:rsid w:val="35C20B21"/>
    <w:rsid w:val="35C27873"/>
    <w:rsid w:val="35CC3D0E"/>
    <w:rsid w:val="35D2198B"/>
    <w:rsid w:val="35D849DD"/>
    <w:rsid w:val="35DB0693"/>
    <w:rsid w:val="35DC4D21"/>
    <w:rsid w:val="35E6721B"/>
    <w:rsid w:val="35ED40EA"/>
    <w:rsid w:val="35F54E40"/>
    <w:rsid w:val="35F5636B"/>
    <w:rsid w:val="35FC3901"/>
    <w:rsid w:val="36010F04"/>
    <w:rsid w:val="3603169F"/>
    <w:rsid w:val="36050146"/>
    <w:rsid w:val="360A0F2A"/>
    <w:rsid w:val="360D1F71"/>
    <w:rsid w:val="3613618E"/>
    <w:rsid w:val="3623330C"/>
    <w:rsid w:val="362813D4"/>
    <w:rsid w:val="362C2E6E"/>
    <w:rsid w:val="362F6616"/>
    <w:rsid w:val="363559A3"/>
    <w:rsid w:val="363C2C85"/>
    <w:rsid w:val="36522C59"/>
    <w:rsid w:val="36565199"/>
    <w:rsid w:val="365E5ABF"/>
    <w:rsid w:val="366019F6"/>
    <w:rsid w:val="366308F1"/>
    <w:rsid w:val="366464EA"/>
    <w:rsid w:val="36665416"/>
    <w:rsid w:val="366D121C"/>
    <w:rsid w:val="36701034"/>
    <w:rsid w:val="367E7FCA"/>
    <w:rsid w:val="368B093B"/>
    <w:rsid w:val="368C227E"/>
    <w:rsid w:val="368C4005"/>
    <w:rsid w:val="369A3520"/>
    <w:rsid w:val="36A879A0"/>
    <w:rsid w:val="36AF2EF4"/>
    <w:rsid w:val="36D118C5"/>
    <w:rsid w:val="36D63B75"/>
    <w:rsid w:val="36E60E41"/>
    <w:rsid w:val="36ED189B"/>
    <w:rsid w:val="36F04D59"/>
    <w:rsid w:val="36F71BFF"/>
    <w:rsid w:val="36F7640A"/>
    <w:rsid w:val="36F94485"/>
    <w:rsid w:val="36FC24B7"/>
    <w:rsid w:val="36FE419B"/>
    <w:rsid w:val="370B6BAA"/>
    <w:rsid w:val="37144F33"/>
    <w:rsid w:val="37145CBD"/>
    <w:rsid w:val="371D3590"/>
    <w:rsid w:val="37273021"/>
    <w:rsid w:val="372A3253"/>
    <w:rsid w:val="3735288F"/>
    <w:rsid w:val="373772FE"/>
    <w:rsid w:val="37382181"/>
    <w:rsid w:val="37386B67"/>
    <w:rsid w:val="374774E8"/>
    <w:rsid w:val="374C56F0"/>
    <w:rsid w:val="37644279"/>
    <w:rsid w:val="37750BEF"/>
    <w:rsid w:val="37833B81"/>
    <w:rsid w:val="378425F6"/>
    <w:rsid w:val="37881980"/>
    <w:rsid w:val="3797230D"/>
    <w:rsid w:val="37980A00"/>
    <w:rsid w:val="37986A0C"/>
    <w:rsid w:val="379B0B3B"/>
    <w:rsid w:val="379C00E6"/>
    <w:rsid w:val="37A0589F"/>
    <w:rsid w:val="37A52030"/>
    <w:rsid w:val="37A57C8E"/>
    <w:rsid w:val="37AF6617"/>
    <w:rsid w:val="37B76C22"/>
    <w:rsid w:val="37C3498C"/>
    <w:rsid w:val="37C350BA"/>
    <w:rsid w:val="37CF12EC"/>
    <w:rsid w:val="37CF4642"/>
    <w:rsid w:val="37D0587A"/>
    <w:rsid w:val="37D54DF5"/>
    <w:rsid w:val="37ED33F3"/>
    <w:rsid w:val="37F02B51"/>
    <w:rsid w:val="37FF34E1"/>
    <w:rsid w:val="38060EBF"/>
    <w:rsid w:val="381776DD"/>
    <w:rsid w:val="38194D24"/>
    <w:rsid w:val="382077D3"/>
    <w:rsid w:val="38256848"/>
    <w:rsid w:val="38260E4D"/>
    <w:rsid w:val="382853B5"/>
    <w:rsid w:val="382C2AD2"/>
    <w:rsid w:val="382D14D7"/>
    <w:rsid w:val="383A1811"/>
    <w:rsid w:val="383B45A2"/>
    <w:rsid w:val="38464A9F"/>
    <w:rsid w:val="384D6497"/>
    <w:rsid w:val="38530A5A"/>
    <w:rsid w:val="38542794"/>
    <w:rsid w:val="38566353"/>
    <w:rsid w:val="38596C4A"/>
    <w:rsid w:val="385C64F0"/>
    <w:rsid w:val="38675BD7"/>
    <w:rsid w:val="38711879"/>
    <w:rsid w:val="38841EA0"/>
    <w:rsid w:val="38843C49"/>
    <w:rsid w:val="388B65F6"/>
    <w:rsid w:val="38981682"/>
    <w:rsid w:val="38995872"/>
    <w:rsid w:val="389C776F"/>
    <w:rsid w:val="38A27E6C"/>
    <w:rsid w:val="38A9197D"/>
    <w:rsid w:val="38B15CDB"/>
    <w:rsid w:val="38C4095E"/>
    <w:rsid w:val="38C71381"/>
    <w:rsid w:val="38C737FE"/>
    <w:rsid w:val="38C75EE7"/>
    <w:rsid w:val="38D02FD3"/>
    <w:rsid w:val="38D03657"/>
    <w:rsid w:val="38D44269"/>
    <w:rsid w:val="38D72616"/>
    <w:rsid w:val="38DF3579"/>
    <w:rsid w:val="38E46571"/>
    <w:rsid w:val="38EC33F3"/>
    <w:rsid w:val="38F05567"/>
    <w:rsid w:val="38F23116"/>
    <w:rsid w:val="38F37634"/>
    <w:rsid w:val="38FF6C4C"/>
    <w:rsid w:val="390106C6"/>
    <w:rsid w:val="39073F5A"/>
    <w:rsid w:val="39091C02"/>
    <w:rsid w:val="39107A2B"/>
    <w:rsid w:val="3919203C"/>
    <w:rsid w:val="391A04E2"/>
    <w:rsid w:val="391A0DFC"/>
    <w:rsid w:val="39326BF7"/>
    <w:rsid w:val="393A0C53"/>
    <w:rsid w:val="393B709F"/>
    <w:rsid w:val="39442B0F"/>
    <w:rsid w:val="39475393"/>
    <w:rsid w:val="394A4666"/>
    <w:rsid w:val="39560586"/>
    <w:rsid w:val="395923CB"/>
    <w:rsid w:val="395E1826"/>
    <w:rsid w:val="396C74AE"/>
    <w:rsid w:val="397A2BA2"/>
    <w:rsid w:val="397A32C8"/>
    <w:rsid w:val="39847706"/>
    <w:rsid w:val="3988326A"/>
    <w:rsid w:val="398A429B"/>
    <w:rsid w:val="398C7713"/>
    <w:rsid w:val="398C7770"/>
    <w:rsid w:val="398D4261"/>
    <w:rsid w:val="3990036D"/>
    <w:rsid w:val="399D2593"/>
    <w:rsid w:val="399E145D"/>
    <w:rsid w:val="39A00E5E"/>
    <w:rsid w:val="39B27E58"/>
    <w:rsid w:val="39B346C8"/>
    <w:rsid w:val="39E374CD"/>
    <w:rsid w:val="39F732A7"/>
    <w:rsid w:val="39FB109F"/>
    <w:rsid w:val="3A026CD9"/>
    <w:rsid w:val="3A08496E"/>
    <w:rsid w:val="3A0C3300"/>
    <w:rsid w:val="3A0D258D"/>
    <w:rsid w:val="3A0F22FE"/>
    <w:rsid w:val="3A0F7877"/>
    <w:rsid w:val="3A103F3A"/>
    <w:rsid w:val="3A1D2F54"/>
    <w:rsid w:val="3A1E46B4"/>
    <w:rsid w:val="3A230D95"/>
    <w:rsid w:val="3A2D1A58"/>
    <w:rsid w:val="3A2F7E41"/>
    <w:rsid w:val="3A347A40"/>
    <w:rsid w:val="3A3A7A41"/>
    <w:rsid w:val="3A3B0FD5"/>
    <w:rsid w:val="3A3C7C7A"/>
    <w:rsid w:val="3A3F4A9A"/>
    <w:rsid w:val="3A524DE3"/>
    <w:rsid w:val="3A6105EE"/>
    <w:rsid w:val="3A635C35"/>
    <w:rsid w:val="3A6405D8"/>
    <w:rsid w:val="3A801A4C"/>
    <w:rsid w:val="3A801F6F"/>
    <w:rsid w:val="3A8C71DC"/>
    <w:rsid w:val="3A8E4AC4"/>
    <w:rsid w:val="3A8F0157"/>
    <w:rsid w:val="3A9C47FE"/>
    <w:rsid w:val="3A9C7DF3"/>
    <w:rsid w:val="3AAA103C"/>
    <w:rsid w:val="3AB9233B"/>
    <w:rsid w:val="3ABB58F5"/>
    <w:rsid w:val="3ABD4663"/>
    <w:rsid w:val="3AC61601"/>
    <w:rsid w:val="3AD3666B"/>
    <w:rsid w:val="3AD9729C"/>
    <w:rsid w:val="3ADA20D2"/>
    <w:rsid w:val="3ADE50CD"/>
    <w:rsid w:val="3AE06A0E"/>
    <w:rsid w:val="3AEA4F50"/>
    <w:rsid w:val="3AEB3081"/>
    <w:rsid w:val="3AEC55BE"/>
    <w:rsid w:val="3AEE482B"/>
    <w:rsid w:val="3AF66282"/>
    <w:rsid w:val="3AFB7665"/>
    <w:rsid w:val="3AFD6960"/>
    <w:rsid w:val="3B0055C4"/>
    <w:rsid w:val="3B061496"/>
    <w:rsid w:val="3B065098"/>
    <w:rsid w:val="3B093B6A"/>
    <w:rsid w:val="3B1378D8"/>
    <w:rsid w:val="3B1D7777"/>
    <w:rsid w:val="3B211A02"/>
    <w:rsid w:val="3B227854"/>
    <w:rsid w:val="3B235581"/>
    <w:rsid w:val="3B277DA2"/>
    <w:rsid w:val="3B28311D"/>
    <w:rsid w:val="3B29155D"/>
    <w:rsid w:val="3B2C53D1"/>
    <w:rsid w:val="3B2D1D18"/>
    <w:rsid w:val="3B325A64"/>
    <w:rsid w:val="3B3C7E0D"/>
    <w:rsid w:val="3B3F0A3D"/>
    <w:rsid w:val="3B4216D8"/>
    <w:rsid w:val="3B5C01F1"/>
    <w:rsid w:val="3B5F2A98"/>
    <w:rsid w:val="3B6D6ECE"/>
    <w:rsid w:val="3B6F5982"/>
    <w:rsid w:val="3B740D5E"/>
    <w:rsid w:val="3B7706F3"/>
    <w:rsid w:val="3B8F3A9F"/>
    <w:rsid w:val="3B8F5104"/>
    <w:rsid w:val="3B925249"/>
    <w:rsid w:val="3B925D0E"/>
    <w:rsid w:val="3BA03061"/>
    <w:rsid w:val="3BA610AB"/>
    <w:rsid w:val="3BAE43EA"/>
    <w:rsid w:val="3BB35A5D"/>
    <w:rsid w:val="3BB510C6"/>
    <w:rsid w:val="3BBB3A01"/>
    <w:rsid w:val="3BBC03E8"/>
    <w:rsid w:val="3BC55EAB"/>
    <w:rsid w:val="3BC62621"/>
    <w:rsid w:val="3BC97C83"/>
    <w:rsid w:val="3BCC6958"/>
    <w:rsid w:val="3BD1697F"/>
    <w:rsid w:val="3BD319CA"/>
    <w:rsid w:val="3BE76627"/>
    <w:rsid w:val="3BEF713B"/>
    <w:rsid w:val="3BF07CA4"/>
    <w:rsid w:val="3BF12868"/>
    <w:rsid w:val="3BF22151"/>
    <w:rsid w:val="3BF4593F"/>
    <w:rsid w:val="3BF539C7"/>
    <w:rsid w:val="3BF703D3"/>
    <w:rsid w:val="3C084DC4"/>
    <w:rsid w:val="3C085340"/>
    <w:rsid w:val="3C094F21"/>
    <w:rsid w:val="3C0C5003"/>
    <w:rsid w:val="3C1779FC"/>
    <w:rsid w:val="3C1F5D9C"/>
    <w:rsid w:val="3C264EDE"/>
    <w:rsid w:val="3C286EA8"/>
    <w:rsid w:val="3C2A092A"/>
    <w:rsid w:val="3C3C533C"/>
    <w:rsid w:val="3C43796F"/>
    <w:rsid w:val="3C4A0727"/>
    <w:rsid w:val="3C57318E"/>
    <w:rsid w:val="3C597EC9"/>
    <w:rsid w:val="3C5E5C30"/>
    <w:rsid w:val="3C650CD9"/>
    <w:rsid w:val="3C6826C4"/>
    <w:rsid w:val="3C6F79DB"/>
    <w:rsid w:val="3C787ADC"/>
    <w:rsid w:val="3C8A44E1"/>
    <w:rsid w:val="3C927525"/>
    <w:rsid w:val="3C992A14"/>
    <w:rsid w:val="3C9B2DB8"/>
    <w:rsid w:val="3C9E241A"/>
    <w:rsid w:val="3C9F1C1F"/>
    <w:rsid w:val="3CAB4858"/>
    <w:rsid w:val="3CBE4D8D"/>
    <w:rsid w:val="3CC106DD"/>
    <w:rsid w:val="3CC64DE9"/>
    <w:rsid w:val="3CC70008"/>
    <w:rsid w:val="3CDE08C3"/>
    <w:rsid w:val="3CE14B3F"/>
    <w:rsid w:val="3CEB5994"/>
    <w:rsid w:val="3CF2071D"/>
    <w:rsid w:val="3CFF5B64"/>
    <w:rsid w:val="3CFF60CC"/>
    <w:rsid w:val="3D0A149D"/>
    <w:rsid w:val="3D0B3FC0"/>
    <w:rsid w:val="3D2008B0"/>
    <w:rsid w:val="3D230561"/>
    <w:rsid w:val="3D2A326C"/>
    <w:rsid w:val="3D2E7EAD"/>
    <w:rsid w:val="3D371600"/>
    <w:rsid w:val="3D3B7798"/>
    <w:rsid w:val="3D3C4DEE"/>
    <w:rsid w:val="3D4C4A99"/>
    <w:rsid w:val="3D5D309D"/>
    <w:rsid w:val="3D652120"/>
    <w:rsid w:val="3D660222"/>
    <w:rsid w:val="3D667D99"/>
    <w:rsid w:val="3D670392"/>
    <w:rsid w:val="3D67560B"/>
    <w:rsid w:val="3D702434"/>
    <w:rsid w:val="3D713C5F"/>
    <w:rsid w:val="3D777A43"/>
    <w:rsid w:val="3D797153"/>
    <w:rsid w:val="3D8266FC"/>
    <w:rsid w:val="3D874767"/>
    <w:rsid w:val="3D8D2043"/>
    <w:rsid w:val="3D9320FF"/>
    <w:rsid w:val="3D960AA0"/>
    <w:rsid w:val="3D9B308E"/>
    <w:rsid w:val="3DA86AE8"/>
    <w:rsid w:val="3DB249CE"/>
    <w:rsid w:val="3DB429C8"/>
    <w:rsid w:val="3DBD4C51"/>
    <w:rsid w:val="3DC35EFF"/>
    <w:rsid w:val="3DC6511E"/>
    <w:rsid w:val="3DCC0FA8"/>
    <w:rsid w:val="3DD56805"/>
    <w:rsid w:val="3DD7731A"/>
    <w:rsid w:val="3DDD507A"/>
    <w:rsid w:val="3DE60919"/>
    <w:rsid w:val="3DEB5BE8"/>
    <w:rsid w:val="3DEF7E6A"/>
    <w:rsid w:val="3DF97298"/>
    <w:rsid w:val="3E045FAE"/>
    <w:rsid w:val="3E0A740F"/>
    <w:rsid w:val="3E1F4002"/>
    <w:rsid w:val="3E257C14"/>
    <w:rsid w:val="3E28592C"/>
    <w:rsid w:val="3E37065B"/>
    <w:rsid w:val="3E377EE1"/>
    <w:rsid w:val="3E411016"/>
    <w:rsid w:val="3E477C2A"/>
    <w:rsid w:val="3E514C44"/>
    <w:rsid w:val="3E560000"/>
    <w:rsid w:val="3E5B1535"/>
    <w:rsid w:val="3E633D09"/>
    <w:rsid w:val="3E6545CA"/>
    <w:rsid w:val="3E692B0C"/>
    <w:rsid w:val="3E6A5EE5"/>
    <w:rsid w:val="3E733865"/>
    <w:rsid w:val="3E763389"/>
    <w:rsid w:val="3E7B0DB9"/>
    <w:rsid w:val="3E8633CC"/>
    <w:rsid w:val="3E8C544C"/>
    <w:rsid w:val="3E8F5A2A"/>
    <w:rsid w:val="3E9D3F91"/>
    <w:rsid w:val="3EA21FB1"/>
    <w:rsid w:val="3EA51F39"/>
    <w:rsid w:val="3EBA1378"/>
    <w:rsid w:val="3EBF7D0C"/>
    <w:rsid w:val="3EC673DA"/>
    <w:rsid w:val="3EC75694"/>
    <w:rsid w:val="3EC91537"/>
    <w:rsid w:val="3ECB0C5A"/>
    <w:rsid w:val="3ECE7A2B"/>
    <w:rsid w:val="3ED664C6"/>
    <w:rsid w:val="3EDF38CA"/>
    <w:rsid w:val="3EE0029F"/>
    <w:rsid w:val="3EE255BF"/>
    <w:rsid w:val="3EE551B8"/>
    <w:rsid w:val="3EE72496"/>
    <w:rsid w:val="3EEE4544"/>
    <w:rsid w:val="3EEF0540"/>
    <w:rsid w:val="3F013E92"/>
    <w:rsid w:val="3F083212"/>
    <w:rsid w:val="3F113607"/>
    <w:rsid w:val="3F1A48E3"/>
    <w:rsid w:val="3F2328B7"/>
    <w:rsid w:val="3F275B87"/>
    <w:rsid w:val="3F2F0DEC"/>
    <w:rsid w:val="3F326FBA"/>
    <w:rsid w:val="3F3A4587"/>
    <w:rsid w:val="3F3F6D4F"/>
    <w:rsid w:val="3F410DAD"/>
    <w:rsid w:val="3F4E7F97"/>
    <w:rsid w:val="3F510266"/>
    <w:rsid w:val="3F536F92"/>
    <w:rsid w:val="3F5F0935"/>
    <w:rsid w:val="3F6D12C5"/>
    <w:rsid w:val="3F7070A6"/>
    <w:rsid w:val="3F7115FC"/>
    <w:rsid w:val="3F7117CA"/>
    <w:rsid w:val="3F720638"/>
    <w:rsid w:val="3F722DC2"/>
    <w:rsid w:val="3F792D5E"/>
    <w:rsid w:val="3F83689E"/>
    <w:rsid w:val="3F846CE3"/>
    <w:rsid w:val="3F863483"/>
    <w:rsid w:val="3F8F505F"/>
    <w:rsid w:val="3F933ABE"/>
    <w:rsid w:val="3F9B276C"/>
    <w:rsid w:val="3FA24447"/>
    <w:rsid w:val="3FAA7116"/>
    <w:rsid w:val="3FB717DA"/>
    <w:rsid w:val="3FBB5A73"/>
    <w:rsid w:val="3FC43922"/>
    <w:rsid w:val="3FCF3D37"/>
    <w:rsid w:val="3FDC1D24"/>
    <w:rsid w:val="3FE87414"/>
    <w:rsid w:val="3FEB718B"/>
    <w:rsid w:val="3FEC2FAA"/>
    <w:rsid w:val="3FEC4815"/>
    <w:rsid w:val="3FED5837"/>
    <w:rsid w:val="3FF25F2E"/>
    <w:rsid w:val="3FF975BE"/>
    <w:rsid w:val="40053001"/>
    <w:rsid w:val="400A0E32"/>
    <w:rsid w:val="400E5C18"/>
    <w:rsid w:val="400F6E4C"/>
    <w:rsid w:val="40145309"/>
    <w:rsid w:val="4019197C"/>
    <w:rsid w:val="401B6030"/>
    <w:rsid w:val="401F1F0B"/>
    <w:rsid w:val="40200241"/>
    <w:rsid w:val="4027622B"/>
    <w:rsid w:val="402A23D0"/>
    <w:rsid w:val="402C3814"/>
    <w:rsid w:val="40375E77"/>
    <w:rsid w:val="403D08CB"/>
    <w:rsid w:val="403F0B42"/>
    <w:rsid w:val="40402D15"/>
    <w:rsid w:val="404615DA"/>
    <w:rsid w:val="404C510F"/>
    <w:rsid w:val="405266DF"/>
    <w:rsid w:val="40535701"/>
    <w:rsid w:val="405603DE"/>
    <w:rsid w:val="405910AF"/>
    <w:rsid w:val="406540E9"/>
    <w:rsid w:val="40675B30"/>
    <w:rsid w:val="40687308"/>
    <w:rsid w:val="407D1798"/>
    <w:rsid w:val="40801A5C"/>
    <w:rsid w:val="408410D5"/>
    <w:rsid w:val="40850B09"/>
    <w:rsid w:val="40890F90"/>
    <w:rsid w:val="408A217E"/>
    <w:rsid w:val="4090796C"/>
    <w:rsid w:val="40984B2F"/>
    <w:rsid w:val="409E0423"/>
    <w:rsid w:val="40A73427"/>
    <w:rsid w:val="40A77EF2"/>
    <w:rsid w:val="40AB170F"/>
    <w:rsid w:val="40AC1C87"/>
    <w:rsid w:val="40AC352C"/>
    <w:rsid w:val="40B24EC3"/>
    <w:rsid w:val="40C5577C"/>
    <w:rsid w:val="40C83401"/>
    <w:rsid w:val="40CA11C7"/>
    <w:rsid w:val="40CF589C"/>
    <w:rsid w:val="40D77601"/>
    <w:rsid w:val="40DB7EA3"/>
    <w:rsid w:val="40E14A79"/>
    <w:rsid w:val="40E8149E"/>
    <w:rsid w:val="40F953BF"/>
    <w:rsid w:val="40FE5FD1"/>
    <w:rsid w:val="41082A2E"/>
    <w:rsid w:val="411719DE"/>
    <w:rsid w:val="411E3847"/>
    <w:rsid w:val="411E715C"/>
    <w:rsid w:val="41274931"/>
    <w:rsid w:val="4129678A"/>
    <w:rsid w:val="4130294D"/>
    <w:rsid w:val="413626E7"/>
    <w:rsid w:val="414E438B"/>
    <w:rsid w:val="41561717"/>
    <w:rsid w:val="41604C07"/>
    <w:rsid w:val="416301B6"/>
    <w:rsid w:val="41654772"/>
    <w:rsid w:val="41694D3B"/>
    <w:rsid w:val="416C006A"/>
    <w:rsid w:val="41743BA3"/>
    <w:rsid w:val="418F6263"/>
    <w:rsid w:val="419E6A7C"/>
    <w:rsid w:val="41A93015"/>
    <w:rsid w:val="41B34A53"/>
    <w:rsid w:val="41B43C60"/>
    <w:rsid w:val="41BE0DA2"/>
    <w:rsid w:val="41BE5B8D"/>
    <w:rsid w:val="41C2139E"/>
    <w:rsid w:val="41CC548C"/>
    <w:rsid w:val="41D140C0"/>
    <w:rsid w:val="41D77EE1"/>
    <w:rsid w:val="41D908BD"/>
    <w:rsid w:val="41DD6CAB"/>
    <w:rsid w:val="41DE2CCC"/>
    <w:rsid w:val="41E3620D"/>
    <w:rsid w:val="41EA62B7"/>
    <w:rsid w:val="41EE558F"/>
    <w:rsid w:val="41FF52CA"/>
    <w:rsid w:val="42030572"/>
    <w:rsid w:val="42102D79"/>
    <w:rsid w:val="421661C9"/>
    <w:rsid w:val="4218724E"/>
    <w:rsid w:val="421A10E8"/>
    <w:rsid w:val="421C1317"/>
    <w:rsid w:val="42205366"/>
    <w:rsid w:val="4221409A"/>
    <w:rsid w:val="422248FA"/>
    <w:rsid w:val="42263991"/>
    <w:rsid w:val="422B6E8C"/>
    <w:rsid w:val="42422FFD"/>
    <w:rsid w:val="424544B3"/>
    <w:rsid w:val="424723F2"/>
    <w:rsid w:val="4247240D"/>
    <w:rsid w:val="424C1185"/>
    <w:rsid w:val="42513BC7"/>
    <w:rsid w:val="4257745B"/>
    <w:rsid w:val="425973B0"/>
    <w:rsid w:val="425A1A1F"/>
    <w:rsid w:val="425E4C78"/>
    <w:rsid w:val="42623B04"/>
    <w:rsid w:val="42634147"/>
    <w:rsid w:val="426562E9"/>
    <w:rsid w:val="42683021"/>
    <w:rsid w:val="427B4439"/>
    <w:rsid w:val="427F02BA"/>
    <w:rsid w:val="42804130"/>
    <w:rsid w:val="42813D83"/>
    <w:rsid w:val="428907E6"/>
    <w:rsid w:val="428A6742"/>
    <w:rsid w:val="428E2E0A"/>
    <w:rsid w:val="42900E90"/>
    <w:rsid w:val="42946D50"/>
    <w:rsid w:val="42947552"/>
    <w:rsid w:val="429A64C3"/>
    <w:rsid w:val="42A22E48"/>
    <w:rsid w:val="42A75305"/>
    <w:rsid w:val="42A87CBE"/>
    <w:rsid w:val="42AC6FE3"/>
    <w:rsid w:val="42AF7727"/>
    <w:rsid w:val="42B72559"/>
    <w:rsid w:val="42B84D60"/>
    <w:rsid w:val="42C03C96"/>
    <w:rsid w:val="42C74C8B"/>
    <w:rsid w:val="42CF659D"/>
    <w:rsid w:val="42D26B75"/>
    <w:rsid w:val="42D316B5"/>
    <w:rsid w:val="42D52606"/>
    <w:rsid w:val="42D7162A"/>
    <w:rsid w:val="42DD4AB7"/>
    <w:rsid w:val="42E04D6C"/>
    <w:rsid w:val="42E42F56"/>
    <w:rsid w:val="42E94681"/>
    <w:rsid w:val="42FC6140"/>
    <w:rsid w:val="431852D4"/>
    <w:rsid w:val="431D151F"/>
    <w:rsid w:val="43263CE6"/>
    <w:rsid w:val="432D24EF"/>
    <w:rsid w:val="43354B10"/>
    <w:rsid w:val="43385079"/>
    <w:rsid w:val="434D1A0D"/>
    <w:rsid w:val="434F6DF7"/>
    <w:rsid w:val="43556D78"/>
    <w:rsid w:val="435C2832"/>
    <w:rsid w:val="436C62E9"/>
    <w:rsid w:val="43710A87"/>
    <w:rsid w:val="43757E01"/>
    <w:rsid w:val="437653F3"/>
    <w:rsid w:val="4379055E"/>
    <w:rsid w:val="437C3D7C"/>
    <w:rsid w:val="43822E07"/>
    <w:rsid w:val="43902339"/>
    <w:rsid w:val="4396022B"/>
    <w:rsid w:val="4397703D"/>
    <w:rsid w:val="439A5247"/>
    <w:rsid w:val="439B0965"/>
    <w:rsid w:val="43A72D96"/>
    <w:rsid w:val="43AA737C"/>
    <w:rsid w:val="43B03794"/>
    <w:rsid w:val="43B12035"/>
    <w:rsid w:val="43BB1C53"/>
    <w:rsid w:val="43BD09EE"/>
    <w:rsid w:val="43BD4F8C"/>
    <w:rsid w:val="43C06036"/>
    <w:rsid w:val="43C36FD0"/>
    <w:rsid w:val="43C36FD1"/>
    <w:rsid w:val="43C54F01"/>
    <w:rsid w:val="43C97C5C"/>
    <w:rsid w:val="43CB3DF7"/>
    <w:rsid w:val="43CF5032"/>
    <w:rsid w:val="43D67D62"/>
    <w:rsid w:val="43D931AD"/>
    <w:rsid w:val="43DA347D"/>
    <w:rsid w:val="43DB6324"/>
    <w:rsid w:val="43EA272A"/>
    <w:rsid w:val="43EC5122"/>
    <w:rsid w:val="43ED49E0"/>
    <w:rsid w:val="43EF0C6A"/>
    <w:rsid w:val="43F07D4E"/>
    <w:rsid w:val="441729DB"/>
    <w:rsid w:val="441C1E5A"/>
    <w:rsid w:val="441C4AC0"/>
    <w:rsid w:val="4423107A"/>
    <w:rsid w:val="44256131"/>
    <w:rsid w:val="442855E1"/>
    <w:rsid w:val="44296747"/>
    <w:rsid w:val="442F219A"/>
    <w:rsid w:val="4434381D"/>
    <w:rsid w:val="443E25D5"/>
    <w:rsid w:val="44452D7E"/>
    <w:rsid w:val="4447509E"/>
    <w:rsid w:val="44495519"/>
    <w:rsid w:val="444A7E83"/>
    <w:rsid w:val="4459307F"/>
    <w:rsid w:val="445A7DB9"/>
    <w:rsid w:val="445F064A"/>
    <w:rsid w:val="44625C7F"/>
    <w:rsid w:val="446A1F51"/>
    <w:rsid w:val="446C50EA"/>
    <w:rsid w:val="44756BAD"/>
    <w:rsid w:val="448429CE"/>
    <w:rsid w:val="44851EFD"/>
    <w:rsid w:val="448D4D78"/>
    <w:rsid w:val="44927DCC"/>
    <w:rsid w:val="44993F20"/>
    <w:rsid w:val="449A38BC"/>
    <w:rsid w:val="449B0316"/>
    <w:rsid w:val="44A12617"/>
    <w:rsid w:val="44AC270A"/>
    <w:rsid w:val="44BA4325"/>
    <w:rsid w:val="44BB2EDB"/>
    <w:rsid w:val="44C02D2E"/>
    <w:rsid w:val="44C2043C"/>
    <w:rsid w:val="44CB42FE"/>
    <w:rsid w:val="44E11BE0"/>
    <w:rsid w:val="44E717DF"/>
    <w:rsid w:val="44E86335"/>
    <w:rsid w:val="44EB1CC5"/>
    <w:rsid w:val="44ED06BD"/>
    <w:rsid w:val="44F133E6"/>
    <w:rsid w:val="44F26723"/>
    <w:rsid w:val="44F27CA7"/>
    <w:rsid w:val="44F420AE"/>
    <w:rsid w:val="44F53911"/>
    <w:rsid w:val="44F71CBE"/>
    <w:rsid w:val="45044995"/>
    <w:rsid w:val="45045FF5"/>
    <w:rsid w:val="45052443"/>
    <w:rsid w:val="450C77ED"/>
    <w:rsid w:val="450F5839"/>
    <w:rsid w:val="45165CFE"/>
    <w:rsid w:val="45204AC0"/>
    <w:rsid w:val="452616BE"/>
    <w:rsid w:val="452922F8"/>
    <w:rsid w:val="452951C5"/>
    <w:rsid w:val="45355480"/>
    <w:rsid w:val="45374C31"/>
    <w:rsid w:val="453835E2"/>
    <w:rsid w:val="45486888"/>
    <w:rsid w:val="454E6FCC"/>
    <w:rsid w:val="45536D8E"/>
    <w:rsid w:val="455C1CA5"/>
    <w:rsid w:val="457376CC"/>
    <w:rsid w:val="457F4C93"/>
    <w:rsid w:val="458364F5"/>
    <w:rsid w:val="45871A95"/>
    <w:rsid w:val="458B019D"/>
    <w:rsid w:val="459D1207"/>
    <w:rsid w:val="45AC73AA"/>
    <w:rsid w:val="45B03DD0"/>
    <w:rsid w:val="45BA3433"/>
    <w:rsid w:val="45BF12E3"/>
    <w:rsid w:val="45C10112"/>
    <w:rsid w:val="45C659C8"/>
    <w:rsid w:val="45CA6328"/>
    <w:rsid w:val="45E15A0A"/>
    <w:rsid w:val="45E2201C"/>
    <w:rsid w:val="45E444E0"/>
    <w:rsid w:val="45F233D4"/>
    <w:rsid w:val="45F25837"/>
    <w:rsid w:val="45FE06F0"/>
    <w:rsid w:val="460350DE"/>
    <w:rsid w:val="46211C75"/>
    <w:rsid w:val="46255D27"/>
    <w:rsid w:val="46396E8C"/>
    <w:rsid w:val="463D2F18"/>
    <w:rsid w:val="463D69B7"/>
    <w:rsid w:val="46410305"/>
    <w:rsid w:val="46412D08"/>
    <w:rsid w:val="46442F1B"/>
    <w:rsid w:val="4645612A"/>
    <w:rsid w:val="464C2324"/>
    <w:rsid w:val="465047AC"/>
    <w:rsid w:val="4657287A"/>
    <w:rsid w:val="46584570"/>
    <w:rsid w:val="466E0F01"/>
    <w:rsid w:val="467A211A"/>
    <w:rsid w:val="468040A4"/>
    <w:rsid w:val="4681090B"/>
    <w:rsid w:val="46813FE4"/>
    <w:rsid w:val="46831431"/>
    <w:rsid w:val="468C2437"/>
    <w:rsid w:val="468F0712"/>
    <w:rsid w:val="469176F4"/>
    <w:rsid w:val="46970CB4"/>
    <w:rsid w:val="46A60DBD"/>
    <w:rsid w:val="46AC00AA"/>
    <w:rsid w:val="46B10456"/>
    <w:rsid w:val="46B2125D"/>
    <w:rsid w:val="46B402D7"/>
    <w:rsid w:val="46C06276"/>
    <w:rsid w:val="46C40BF0"/>
    <w:rsid w:val="46C53D4B"/>
    <w:rsid w:val="46C86CD9"/>
    <w:rsid w:val="46CC51A8"/>
    <w:rsid w:val="46D07ED4"/>
    <w:rsid w:val="46D21121"/>
    <w:rsid w:val="46D72505"/>
    <w:rsid w:val="46DD1802"/>
    <w:rsid w:val="46E02EFF"/>
    <w:rsid w:val="46E342E5"/>
    <w:rsid w:val="46FC7BA0"/>
    <w:rsid w:val="46FE7221"/>
    <w:rsid w:val="470318EF"/>
    <w:rsid w:val="47046F7A"/>
    <w:rsid w:val="47057855"/>
    <w:rsid w:val="470978E4"/>
    <w:rsid w:val="4713331F"/>
    <w:rsid w:val="471465D5"/>
    <w:rsid w:val="47242988"/>
    <w:rsid w:val="472820DC"/>
    <w:rsid w:val="4729652A"/>
    <w:rsid w:val="472F1292"/>
    <w:rsid w:val="473207DA"/>
    <w:rsid w:val="4732563C"/>
    <w:rsid w:val="47434A6C"/>
    <w:rsid w:val="47450EBA"/>
    <w:rsid w:val="474C0D30"/>
    <w:rsid w:val="474D22C2"/>
    <w:rsid w:val="475241D4"/>
    <w:rsid w:val="475262E1"/>
    <w:rsid w:val="476504D9"/>
    <w:rsid w:val="47670F63"/>
    <w:rsid w:val="47696CF4"/>
    <w:rsid w:val="476C6445"/>
    <w:rsid w:val="476F7F06"/>
    <w:rsid w:val="477B1385"/>
    <w:rsid w:val="477D3DC4"/>
    <w:rsid w:val="477D6493"/>
    <w:rsid w:val="47801579"/>
    <w:rsid w:val="478278A9"/>
    <w:rsid w:val="47844620"/>
    <w:rsid w:val="478A1D61"/>
    <w:rsid w:val="478C4FBF"/>
    <w:rsid w:val="4791587B"/>
    <w:rsid w:val="47972E27"/>
    <w:rsid w:val="479F5E87"/>
    <w:rsid w:val="47A379F0"/>
    <w:rsid w:val="47A5552A"/>
    <w:rsid w:val="47A70F2B"/>
    <w:rsid w:val="47A902BF"/>
    <w:rsid w:val="47A9326C"/>
    <w:rsid w:val="47A974DE"/>
    <w:rsid w:val="47B25BFA"/>
    <w:rsid w:val="47B46FD5"/>
    <w:rsid w:val="47BB0514"/>
    <w:rsid w:val="47BD3218"/>
    <w:rsid w:val="47BF4584"/>
    <w:rsid w:val="47C2097E"/>
    <w:rsid w:val="47C35FA2"/>
    <w:rsid w:val="47C70405"/>
    <w:rsid w:val="47C8025B"/>
    <w:rsid w:val="47C84E3E"/>
    <w:rsid w:val="47CB1782"/>
    <w:rsid w:val="47D9648F"/>
    <w:rsid w:val="47E1506C"/>
    <w:rsid w:val="47E92A4D"/>
    <w:rsid w:val="47F16AEB"/>
    <w:rsid w:val="47F87804"/>
    <w:rsid w:val="47FA29D6"/>
    <w:rsid w:val="47FC3550"/>
    <w:rsid w:val="4801447E"/>
    <w:rsid w:val="480E7F19"/>
    <w:rsid w:val="48117F25"/>
    <w:rsid w:val="48163758"/>
    <w:rsid w:val="48192C4F"/>
    <w:rsid w:val="481B699B"/>
    <w:rsid w:val="48220AA3"/>
    <w:rsid w:val="48256020"/>
    <w:rsid w:val="48352811"/>
    <w:rsid w:val="4838627D"/>
    <w:rsid w:val="4848684F"/>
    <w:rsid w:val="484E2745"/>
    <w:rsid w:val="484E7834"/>
    <w:rsid w:val="485F1802"/>
    <w:rsid w:val="48603656"/>
    <w:rsid w:val="4877447C"/>
    <w:rsid w:val="487D2534"/>
    <w:rsid w:val="488179A3"/>
    <w:rsid w:val="489755C8"/>
    <w:rsid w:val="489C48B5"/>
    <w:rsid w:val="489E1D32"/>
    <w:rsid w:val="48AD6B19"/>
    <w:rsid w:val="48AE35E3"/>
    <w:rsid w:val="48B9409A"/>
    <w:rsid w:val="48C043A2"/>
    <w:rsid w:val="48C1148C"/>
    <w:rsid w:val="48C40FC3"/>
    <w:rsid w:val="48CC7871"/>
    <w:rsid w:val="48D30093"/>
    <w:rsid w:val="48D31FB5"/>
    <w:rsid w:val="48EA4AEE"/>
    <w:rsid w:val="48F10EE5"/>
    <w:rsid w:val="48F364BF"/>
    <w:rsid w:val="48FA16E2"/>
    <w:rsid w:val="48FB5E5F"/>
    <w:rsid w:val="48FC789F"/>
    <w:rsid w:val="48FF6042"/>
    <w:rsid w:val="49043575"/>
    <w:rsid w:val="4907275B"/>
    <w:rsid w:val="4908047E"/>
    <w:rsid w:val="49185D75"/>
    <w:rsid w:val="491B09DB"/>
    <w:rsid w:val="492314B1"/>
    <w:rsid w:val="49236469"/>
    <w:rsid w:val="493951C1"/>
    <w:rsid w:val="49547E8A"/>
    <w:rsid w:val="495C29A6"/>
    <w:rsid w:val="49640A85"/>
    <w:rsid w:val="49667ECD"/>
    <w:rsid w:val="496C69F1"/>
    <w:rsid w:val="49733A89"/>
    <w:rsid w:val="49835889"/>
    <w:rsid w:val="49934337"/>
    <w:rsid w:val="49A6359A"/>
    <w:rsid w:val="49AB10D1"/>
    <w:rsid w:val="49AD2039"/>
    <w:rsid w:val="49B97C63"/>
    <w:rsid w:val="49BB7279"/>
    <w:rsid w:val="49BC2911"/>
    <w:rsid w:val="49C30DBF"/>
    <w:rsid w:val="49C740DB"/>
    <w:rsid w:val="49D14856"/>
    <w:rsid w:val="49D80D40"/>
    <w:rsid w:val="49DD1B41"/>
    <w:rsid w:val="49DF45C0"/>
    <w:rsid w:val="49E46389"/>
    <w:rsid w:val="49EF21C6"/>
    <w:rsid w:val="4A107784"/>
    <w:rsid w:val="4A146B90"/>
    <w:rsid w:val="4A1713D6"/>
    <w:rsid w:val="4A1E0839"/>
    <w:rsid w:val="4A212C64"/>
    <w:rsid w:val="4A350CD0"/>
    <w:rsid w:val="4A3A3189"/>
    <w:rsid w:val="4A444038"/>
    <w:rsid w:val="4A602910"/>
    <w:rsid w:val="4A736BB7"/>
    <w:rsid w:val="4A7928FB"/>
    <w:rsid w:val="4A7B5179"/>
    <w:rsid w:val="4A83411C"/>
    <w:rsid w:val="4A893283"/>
    <w:rsid w:val="4A8E6277"/>
    <w:rsid w:val="4A94390D"/>
    <w:rsid w:val="4A9F5337"/>
    <w:rsid w:val="4AA713D1"/>
    <w:rsid w:val="4AAD12A9"/>
    <w:rsid w:val="4AAD5F1C"/>
    <w:rsid w:val="4AC30164"/>
    <w:rsid w:val="4AC46ABB"/>
    <w:rsid w:val="4AC82293"/>
    <w:rsid w:val="4AD27D82"/>
    <w:rsid w:val="4AD47C48"/>
    <w:rsid w:val="4ADB6D44"/>
    <w:rsid w:val="4AE663C3"/>
    <w:rsid w:val="4AF2109C"/>
    <w:rsid w:val="4AFA2199"/>
    <w:rsid w:val="4AFC10B4"/>
    <w:rsid w:val="4B0203F1"/>
    <w:rsid w:val="4B02343D"/>
    <w:rsid w:val="4B053550"/>
    <w:rsid w:val="4B063F72"/>
    <w:rsid w:val="4B0D4F09"/>
    <w:rsid w:val="4B0E6C30"/>
    <w:rsid w:val="4B153EAC"/>
    <w:rsid w:val="4B221D06"/>
    <w:rsid w:val="4B241321"/>
    <w:rsid w:val="4B337F4A"/>
    <w:rsid w:val="4B364A0C"/>
    <w:rsid w:val="4B3A7F15"/>
    <w:rsid w:val="4B61114B"/>
    <w:rsid w:val="4B6744C9"/>
    <w:rsid w:val="4B676EF1"/>
    <w:rsid w:val="4B711F55"/>
    <w:rsid w:val="4B74267C"/>
    <w:rsid w:val="4B786662"/>
    <w:rsid w:val="4B7A0B77"/>
    <w:rsid w:val="4B7F3BDE"/>
    <w:rsid w:val="4B821D54"/>
    <w:rsid w:val="4B8E172A"/>
    <w:rsid w:val="4B8F60AA"/>
    <w:rsid w:val="4B9557D2"/>
    <w:rsid w:val="4B9A6DF1"/>
    <w:rsid w:val="4B9D044E"/>
    <w:rsid w:val="4BA067E7"/>
    <w:rsid w:val="4BA75731"/>
    <w:rsid w:val="4BB0116C"/>
    <w:rsid w:val="4BB57B3A"/>
    <w:rsid w:val="4BB7794D"/>
    <w:rsid w:val="4BBF1D3A"/>
    <w:rsid w:val="4BC71DEA"/>
    <w:rsid w:val="4BC86F13"/>
    <w:rsid w:val="4BCB03B9"/>
    <w:rsid w:val="4BCB4097"/>
    <w:rsid w:val="4BD003B1"/>
    <w:rsid w:val="4BD00760"/>
    <w:rsid w:val="4BD04642"/>
    <w:rsid w:val="4BD20FDD"/>
    <w:rsid w:val="4BD73EF1"/>
    <w:rsid w:val="4BD76AEA"/>
    <w:rsid w:val="4BE95625"/>
    <w:rsid w:val="4BF86499"/>
    <w:rsid w:val="4BFC0D71"/>
    <w:rsid w:val="4C010BBF"/>
    <w:rsid w:val="4C1058B6"/>
    <w:rsid w:val="4C1A438A"/>
    <w:rsid w:val="4C1F016C"/>
    <w:rsid w:val="4C1F425B"/>
    <w:rsid w:val="4C211EFD"/>
    <w:rsid w:val="4C2D3861"/>
    <w:rsid w:val="4C304020"/>
    <w:rsid w:val="4C32528C"/>
    <w:rsid w:val="4C374413"/>
    <w:rsid w:val="4C4450E1"/>
    <w:rsid w:val="4C493E53"/>
    <w:rsid w:val="4C4A1976"/>
    <w:rsid w:val="4C4B2CAE"/>
    <w:rsid w:val="4C554D1D"/>
    <w:rsid w:val="4C560A1B"/>
    <w:rsid w:val="4C590B10"/>
    <w:rsid w:val="4C642486"/>
    <w:rsid w:val="4C645523"/>
    <w:rsid w:val="4C732593"/>
    <w:rsid w:val="4C84619C"/>
    <w:rsid w:val="4C8A0AB8"/>
    <w:rsid w:val="4C8E3FE1"/>
    <w:rsid w:val="4C8F410C"/>
    <w:rsid w:val="4C921BC5"/>
    <w:rsid w:val="4C9D4558"/>
    <w:rsid w:val="4C9F4C7B"/>
    <w:rsid w:val="4CA10A95"/>
    <w:rsid w:val="4CA72F69"/>
    <w:rsid w:val="4CAB5930"/>
    <w:rsid w:val="4CAD14BE"/>
    <w:rsid w:val="4CAD54E8"/>
    <w:rsid w:val="4CBA656C"/>
    <w:rsid w:val="4CBE206C"/>
    <w:rsid w:val="4CC63610"/>
    <w:rsid w:val="4CCA2210"/>
    <w:rsid w:val="4CCE02C3"/>
    <w:rsid w:val="4CD62D61"/>
    <w:rsid w:val="4CE270CC"/>
    <w:rsid w:val="4CEB1FAD"/>
    <w:rsid w:val="4CEC4226"/>
    <w:rsid w:val="4CF421A2"/>
    <w:rsid w:val="4CF463AF"/>
    <w:rsid w:val="4CFA13D2"/>
    <w:rsid w:val="4D026B7D"/>
    <w:rsid w:val="4D092106"/>
    <w:rsid w:val="4D0B51C3"/>
    <w:rsid w:val="4D171D84"/>
    <w:rsid w:val="4D1A05A2"/>
    <w:rsid w:val="4D273E96"/>
    <w:rsid w:val="4D491E2A"/>
    <w:rsid w:val="4D6622E5"/>
    <w:rsid w:val="4D6B0B75"/>
    <w:rsid w:val="4D702DE7"/>
    <w:rsid w:val="4D704BA7"/>
    <w:rsid w:val="4D781FB5"/>
    <w:rsid w:val="4D790EF7"/>
    <w:rsid w:val="4D7F5BCF"/>
    <w:rsid w:val="4D8A1B94"/>
    <w:rsid w:val="4D8D1784"/>
    <w:rsid w:val="4D8E5435"/>
    <w:rsid w:val="4D9410E6"/>
    <w:rsid w:val="4D997B82"/>
    <w:rsid w:val="4D9B32D9"/>
    <w:rsid w:val="4D9D5E2A"/>
    <w:rsid w:val="4DAA0AF9"/>
    <w:rsid w:val="4DAE6288"/>
    <w:rsid w:val="4DB6041C"/>
    <w:rsid w:val="4DB60A50"/>
    <w:rsid w:val="4DBF46BC"/>
    <w:rsid w:val="4DC61C35"/>
    <w:rsid w:val="4DC75EB2"/>
    <w:rsid w:val="4DCA4E85"/>
    <w:rsid w:val="4DCB3D87"/>
    <w:rsid w:val="4DD30525"/>
    <w:rsid w:val="4DE704B1"/>
    <w:rsid w:val="4DEA5E14"/>
    <w:rsid w:val="4DF83E86"/>
    <w:rsid w:val="4DFB79F1"/>
    <w:rsid w:val="4DFD6C99"/>
    <w:rsid w:val="4E053FCB"/>
    <w:rsid w:val="4E1A0887"/>
    <w:rsid w:val="4E215375"/>
    <w:rsid w:val="4E256AFF"/>
    <w:rsid w:val="4E2662DB"/>
    <w:rsid w:val="4E290B1B"/>
    <w:rsid w:val="4E2B5DFB"/>
    <w:rsid w:val="4E364B75"/>
    <w:rsid w:val="4E376FBA"/>
    <w:rsid w:val="4E434DFE"/>
    <w:rsid w:val="4E4427DB"/>
    <w:rsid w:val="4E4658A8"/>
    <w:rsid w:val="4E48346F"/>
    <w:rsid w:val="4E497288"/>
    <w:rsid w:val="4E4D7D97"/>
    <w:rsid w:val="4E5040EC"/>
    <w:rsid w:val="4E563AB6"/>
    <w:rsid w:val="4E58399B"/>
    <w:rsid w:val="4E5842CF"/>
    <w:rsid w:val="4E5C0E47"/>
    <w:rsid w:val="4E5F011C"/>
    <w:rsid w:val="4E63130D"/>
    <w:rsid w:val="4E6513EC"/>
    <w:rsid w:val="4E6C37CE"/>
    <w:rsid w:val="4E706194"/>
    <w:rsid w:val="4E83345C"/>
    <w:rsid w:val="4E8B0C9C"/>
    <w:rsid w:val="4E8D6FC5"/>
    <w:rsid w:val="4E982191"/>
    <w:rsid w:val="4E9D6935"/>
    <w:rsid w:val="4EAE0283"/>
    <w:rsid w:val="4EB1437D"/>
    <w:rsid w:val="4EB4641C"/>
    <w:rsid w:val="4EB56993"/>
    <w:rsid w:val="4EBA6BD2"/>
    <w:rsid w:val="4EBB4A68"/>
    <w:rsid w:val="4EC0536A"/>
    <w:rsid w:val="4EC550D7"/>
    <w:rsid w:val="4EDE64AC"/>
    <w:rsid w:val="4EE21F00"/>
    <w:rsid w:val="4EEE1F86"/>
    <w:rsid w:val="4EEF6C74"/>
    <w:rsid w:val="4EF86508"/>
    <w:rsid w:val="4F067D36"/>
    <w:rsid w:val="4F0750DB"/>
    <w:rsid w:val="4F186A90"/>
    <w:rsid w:val="4F1C0E75"/>
    <w:rsid w:val="4F31735E"/>
    <w:rsid w:val="4F3A094B"/>
    <w:rsid w:val="4F3A68EF"/>
    <w:rsid w:val="4F3C3417"/>
    <w:rsid w:val="4F423392"/>
    <w:rsid w:val="4F42424B"/>
    <w:rsid w:val="4F444726"/>
    <w:rsid w:val="4F457CF8"/>
    <w:rsid w:val="4F480265"/>
    <w:rsid w:val="4F4823E8"/>
    <w:rsid w:val="4F5B01C3"/>
    <w:rsid w:val="4F6D6BE7"/>
    <w:rsid w:val="4F7A6A98"/>
    <w:rsid w:val="4F7E1188"/>
    <w:rsid w:val="4F895038"/>
    <w:rsid w:val="4F8B20C0"/>
    <w:rsid w:val="4F9A7CAE"/>
    <w:rsid w:val="4FA604F1"/>
    <w:rsid w:val="4FA76FFF"/>
    <w:rsid w:val="4FAA623A"/>
    <w:rsid w:val="4FB8345D"/>
    <w:rsid w:val="4FBF46C8"/>
    <w:rsid w:val="4FBF6136"/>
    <w:rsid w:val="4FC23641"/>
    <w:rsid w:val="4FC77AE2"/>
    <w:rsid w:val="4FCD5053"/>
    <w:rsid w:val="4FD31C3D"/>
    <w:rsid w:val="4FDB1C5A"/>
    <w:rsid w:val="4FE67426"/>
    <w:rsid w:val="4FEC7F74"/>
    <w:rsid w:val="50001EE7"/>
    <w:rsid w:val="500576B5"/>
    <w:rsid w:val="50065665"/>
    <w:rsid w:val="50085A17"/>
    <w:rsid w:val="500E079A"/>
    <w:rsid w:val="50190EAA"/>
    <w:rsid w:val="501C19A2"/>
    <w:rsid w:val="502857C5"/>
    <w:rsid w:val="50313DCF"/>
    <w:rsid w:val="50377656"/>
    <w:rsid w:val="503F47A8"/>
    <w:rsid w:val="503F6B5D"/>
    <w:rsid w:val="50422B4F"/>
    <w:rsid w:val="504545E2"/>
    <w:rsid w:val="504C3EF8"/>
    <w:rsid w:val="5057700B"/>
    <w:rsid w:val="505A3253"/>
    <w:rsid w:val="505C565E"/>
    <w:rsid w:val="50693BFA"/>
    <w:rsid w:val="508C5766"/>
    <w:rsid w:val="508D2A0A"/>
    <w:rsid w:val="509F2776"/>
    <w:rsid w:val="50A01337"/>
    <w:rsid w:val="50A10895"/>
    <w:rsid w:val="50BA6215"/>
    <w:rsid w:val="50C56938"/>
    <w:rsid w:val="50C67D9E"/>
    <w:rsid w:val="50D07BDF"/>
    <w:rsid w:val="50D12D94"/>
    <w:rsid w:val="50D67E48"/>
    <w:rsid w:val="50D7453F"/>
    <w:rsid w:val="50DA290B"/>
    <w:rsid w:val="50DF5D67"/>
    <w:rsid w:val="50EC491F"/>
    <w:rsid w:val="50F279F0"/>
    <w:rsid w:val="51155486"/>
    <w:rsid w:val="511B7C6E"/>
    <w:rsid w:val="51231158"/>
    <w:rsid w:val="512671CF"/>
    <w:rsid w:val="513A5B8F"/>
    <w:rsid w:val="51427078"/>
    <w:rsid w:val="51475405"/>
    <w:rsid w:val="51484B50"/>
    <w:rsid w:val="51485155"/>
    <w:rsid w:val="514A618B"/>
    <w:rsid w:val="514B4CE2"/>
    <w:rsid w:val="51500267"/>
    <w:rsid w:val="515622C3"/>
    <w:rsid w:val="51571319"/>
    <w:rsid w:val="5160708E"/>
    <w:rsid w:val="5164636D"/>
    <w:rsid w:val="516A7F02"/>
    <w:rsid w:val="516B59CC"/>
    <w:rsid w:val="5174100E"/>
    <w:rsid w:val="51741444"/>
    <w:rsid w:val="51746F09"/>
    <w:rsid w:val="5178745E"/>
    <w:rsid w:val="517D3F1E"/>
    <w:rsid w:val="517D6B14"/>
    <w:rsid w:val="517F687C"/>
    <w:rsid w:val="51825924"/>
    <w:rsid w:val="518403B7"/>
    <w:rsid w:val="51873312"/>
    <w:rsid w:val="51881634"/>
    <w:rsid w:val="51884878"/>
    <w:rsid w:val="518B7F23"/>
    <w:rsid w:val="51921A61"/>
    <w:rsid w:val="519267AA"/>
    <w:rsid w:val="51964CB9"/>
    <w:rsid w:val="519C1375"/>
    <w:rsid w:val="51A53B1F"/>
    <w:rsid w:val="51A64409"/>
    <w:rsid w:val="51B81662"/>
    <w:rsid w:val="51C65AE6"/>
    <w:rsid w:val="51CB08EE"/>
    <w:rsid w:val="51CE43B7"/>
    <w:rsid w:val="51CF63CE"/>
    <w:rsid w:val="51DA1333"/>
    <w:rsid w:val="51E06837"/>
    <w:rsid w:val="51E24322"/>
    <w:rsid w:val="51E709D3"/>
    <w:rsid w:val="51EA1C76"/>
    <w:rsid w:val="51EC6F02"/>
    <w:rsid w:val="51F44F64"/>
    <w:rsid w:val="51F93BD4"/>
    <w:rsid w:val="52054CB1"/>
    <w:rsid w:val="52080154"/>
    <w:rsid w:val="521A0C6C"/>
    <w:rsid w:val="522C02EB"/>
    <w:rsid w:val="522E0690"/>
    <w:rsid w:val="52357971"/>
    <w:rsid w:val="523C2A16"/>
    <w:rsid w:val="524427F7"/>
    <w:rsid w:val="525438E1"/>
    <w:rsid w:val="52696B6A"/>
    <w:rsid w:val="526A3311"/>
    <w:rsid w:val="526C1C54"/>
    <w:rsid w:val="526D427C"/>
    <w:rsid w:val="526F0A5A"/>
    <w:rsid w:val="5274337A"/>
    <w:rsid w:val="527D3F39"/>
    <w:rsid w:val="528C6811"/>
    <w:rsid w:val="528F7F4B"/>
    <w:rsid w:val="529E5C53"/>
    <w:rsid w:val="52A421E2"/>
    <w:rsid w:val="52AE523F"/>
    <w:rsid w:val="52B00FD5"/>
    <w:rsid w:val="52B1382F"/>
    <w:rsid w:val="52B42EE6"/>
    <w:rsid w:val="52B50294"/>
    <w:rsid w:val="52BE7CB8"/>
    <w:rsid w:val="52CE7AFB"/>
    <w:rsid w:val="52D47E9A"/>
    <w:rsid w:val="52DE044B"/>
    <w:rsid w:val="52E0041B"/>
    <w:rsid w:val="52E12E44"/>
    <w:rsid w:val="52E16267"/>
    <w:rsid w:val="52E32F72"/>
    <w:rsid w:val="52E74EA8"/>
    <w:rsid w:val="52EF52ED"/>
    <w:rsid w:val="52F805BD"/>
    <w:rsid w:val="52FA4F1C"/>
    <w:rsid w:val="52FE7938"/>
    <w:rsid w:val="53095E5E"/>
    <w:rsid w:val="530C5EAD"/>
    <w:rsid w:val="530E2F70"/>
    <w:rsid w:val="531D0A62"/>
    <w:rsid w:val="531D0DD1"/>
    <w:rsid w:val="531D368D"/>
    <w:rsid w:val="53250E8A"/>
    <w:rsid w:val="532849C6"/>
    <w:rsid w:val="532C7602"/>
    <w:rsid w:val="532E1E1B"/>
    <w:rsid w:val="53311FC1"/>
    <w:rsid w:val="533E6464"/>
    <w:rsid w:val="53406155"/>
    <w:rsid w:val="53435E75"/>
    <w:rsid w:val="534C30B5"/>
    <w:rsid w:val="534E3941"/>
    <w:rsid w:val="535656BD"/>
    <w:rsid w:val="535F7E0E"/>
    <w:rsid w:val="536006E0"/>
    <w:rsid w:val="536E52FD"/>
    <w:rsid w:val="537475B6"/>
    <w:rsid w:val="537C714B"/>
    <w:rsid w:val="537E1D2B"/>
    <w:rsid w:val="537F4253"/>
    <w:rsid w:val="5382264B"/>
    <w:rsid w:val="53831060"/>
    <w:rsid w:val="538F054A"/>
    <w:rsid w:val="539058B4"/>
    <w:rsid w:val="5395371E"/>
    <w:rsid w:val="539B2792"/>
    <w:rsid w:val="53A845AC"/>
    <w:rsid w:val="53B46461"/>
    <w:rsid w:val="53BF6B7A"/>
    <w:rsid w:val="53C15CE5"/>
    <w:rsid w:val="53CD234B"/>
    <w:rsid w:val="53E01910"/>
    <w:rsid w:val="53E520E2"/>
    <w:rsid w:val="53E71D7F"/>
    <w:rsid w:val="53EE4889"/>
    <w:rsid w:val="53F0367D"/>
    <w:rsid w:val="53F11B8F"/>
    <w:rsid w:val="53F17A66"/>
    <w:rsid w:val="53F24593"/>
    <w:rsid w:val="53FA3DEB"/>
    <w:rsid w:val="540018CD"/>
    <w:rsid w:val="5402325D"/>
    <w:rsid w:val="54031C7F"/>
    <w:rsid w:val="54067900"/>
    <w:rsid w:val="540B5854"/>
    <w:rsid w:val="540F4DA2"/>
    <w:rsid w:val="541108A3"/>
    <w:rsid w:val="5416476C"/>
    <w:rsid w:val="541A19E8"/>
    <w:rsid w:val="541C2290"/>
    <w:rsid w:val="541F69FF"/>
    <w:rsid w:val="542138B3"/>
    <w:rsid w:val="54246C3D"/>
    <w:rsid w:val="542A7144"/>
    <w:rsid w:val="542B10B1"/>
    <w:rsid w:val="543266D5"/>
    <w:rsid w:val="544405C2"/>
    <w:rsid w:val="54445A61"/>
    <w:rsid w:val="545314EF"/>
    <w:rsid w:val="546A179A"/>
    <w:rsid w:val="546D555C"/>
    <w:rsid w:val="54822391"/>
    <w:rsid w:val="548C1F76"/>
    <w:rsid w:val="548E1399"/>
    <w:rsid w:val="54924A01"/>
    <w:rsid w:val="54944EA3"/>
    <w:rsid w:val="54AB5694"/>
    <w:rsid w:val="54BB7EF7"/>
    <w:rsid w:val="54C42872"/>
    <w:rsid w:val="54C6590A"/>
    <w:rsid w:val="54CF7A9A"/>
    <w:rsid w:val="54DA05B7"/>
    <w:rsid w:val="54E720E8"/>
    <w:rsid w:val="54F05F92"/>
    <w:rsid w:val="54F36505"/>
    <w:rsid w:val="54F37401"/>
    <w:rsid w:val="54F6233B"/>
    <w:rsid w:val="55064480"/>
    <w:rsid w:val="55097C6A"/>
    <w:rsid w:val="55184984"/>
    <w:rsid w:val="552B3425"/>
    <w:rsid w:val="552B623F"/>
    <w:rsid w:val="553469B4"/>
    <w:rsid w:val="553939E3"/>
    <w:rsid w:val="553D5E10"/>
    <w:rsid w:val="553E7413"/>
    <w:rsid w:val="554752D3"/>
    <w:rsid w:val="555027FA"/>
    <w:rsid w:val="556C16BE"/>
    <w:rsid w:val="556D39C3"/>
    <w:rsid w:val="556E2FB6"/>
    <w:rsid w:val="55736A37"/>
    <w:rsid w:val="55760B47"/>
    <w:rsid w:val="55844BE8"/>
    <w:rsid w:val="55874A8A"/>
    <w:rsid w:val="55AA6F6D"/>
    <w:rsid w:val="55B14CDA"/>
    <w:rsid w:val="55B636BF"/>
    <w:rsid w:val="55BF65D3"/>
    <w:rsid w:val="55D55AED"/>
    <w:rsid w:val="55EB09B8"/>
    <w:rsid w:val="55F72EE5"/>
    <w:rsid w:val="55FA2898"/>
    <w:rsid w:val="55FF205D"/>
    <w:rsid w:val="560403BA"/>
    <w:rsid w:val="5605376E"/>
    <w:rsid w:val="560730FC"/>
    <w:rsid w:val="56073E87"/>
    <w:rsid w:val="56151605"/>
    <w:rsid w:val="561633FE"/>
    <w:rsid w:val="561664AB"/>
    <w:rsid w:val="562528CE"/>
    <w:rsid w:val="5628798F"/>
    <w:rsid w:val="56325CA4"/>
    <w:rsid w:val="5633171F"/>
    <w:rsid w:val="563900A2"/>
    <w:rsid w:val="56394F9A"/>
    <w:rsid w:val="56524C4A"/>
    <w:rsid w:val="5653783A"/>
    <w:rsid w:val="56557B70"/>
    <w:rsid w:val="566348C9"/>
    <w:rsid w:val="56707467"/>
    <w:rsid w:val="568D4429"/>
    <w:rsid w:val="5692218B"/>
    <w:rsid w:val="56952AFD"/>
    <w:rsid w:val="56964C03"/>
    <w:rsid w:val="56A16488"/>
    <w:rsid w:val="56A87127"/>
    <w:rsid w:val="56A96856"/>
    <w:rsid w:val="56AA4CCF"/>
    <w:rsid w:val="56AB4CF3"/>
    <w:rsid w:val="56B23C3D"/>
    <w:rsid w:val="56B56823"/>
    <w:rsid w:val="56B61B4C"/>
    <w:rsid w:val="56C27032"/>
    <w:rsid w:val="56CB0FB7"/>
    <w:rsid w:val="56D308C6"/>
    <w:rsid w:val="56D50783"/>
    <w:rsid w:val="56D751BE"/>
    <w:rsid w:val="56D85ED5"/>
    <w:rsid w:val="56DA6CF8"/>
    <w:rsid w:val="56E100A0"/>
    <w:rsid w:val="56E13FF8"/>
    <w:rsid w:val="56FC104C"/>
    <w:rsid w:val="56FD784F"/>
    <w:rsid w:val="56FF093B"/>
    <w:rsid w:val="571651B5"/>
    <w:rsid w:val="571A36C2"/>
    <w:rsid w:val="571E6A65"/>
    <w:rsid w:val="5728120B"/>
    <w:rsid w:val="5729404A"/>
    <w:rsid w:val="572A3922"/>
    <w:rsid w:val="57312F34"/>
    <w:rsid w:val="57315806"/>
    <w:rsid w:val="57325064"/>
    <w:rsid w:val="573E3285"/>
    <w:rsid w:val="57417BB0"/>
    <w:rsid w:val="57554D2F"/>
    <w:rsid w:val="5767476F"/>
    <w:rsid w:val="576B61F6"/>
    <w:rsid w:val="576D7BC3"/>
    <w:rsid w:val="57715848"/>
    <w:rsid w:val="577471FE"/>
    <w:rsid w:val="5778469E"/>
    <w:rsid w:val="57790693"/>
    <w:rsid w:val="577A7F59"/>
    <w:rsid w:val="578057C3"/>
    <w:rsid w:val="578550F2"/>
    <w:rsid w:val="578A05DD"/>
    <w:rsid w:val="578E5288"/>
    <w:rsid w:val="579E4EBF"/>
    <w:rsid w:val="579F7807"/>
    <w:rsid w:val="57A271A6"/>
    <w:rsid w:val="57A5074F"/>
    <w:rsid w:val="57AC06DB"/>
    <w:rsid w:val="57C34D42"/>
    <w:rsid w:val="57D92CDF"/>
    <w:rsid w:val="57D94BA2"/>
    <w:rsid w:val="57DA7C90"/>
    <w:rsid w:val="57DA7F65"/>
    <w:rsid w:val="57DF64AD"/>
    <w:rsid w:val="57E40E34"/>
    <w:rsid w:val="57E647B9"/>
    <w:rsid w:val="57E84878"/>
    <w:rsid w:val="57EF5D37"/>
    <w:rsid w:val="57F00A39"/>
    <w:rsid w:val="57F47BA5"/>
    <w:rsid w:val="57FC13D3"/>
    <w:rsid w:val="57FD2552"/>
    <w:rsid w:val="57FE712C"/>
    <w:rsid w:val="5811752C"/>
    <w:rsid w:val="58197D9F"/>
    <w:rsid w:val="581E7EEF"/>
    <w:rsid w:val="58291D0C"/>
    <w:rsid w:val="58302FB5"/>
    <w:rsid w:val="583377D3"/>
    <w:rsid w:val="583655C6"/>
    <w:rsid w:val="583B5545"/>
    <w:rsid w:val="584133A0"/>
    <w:rsid w:val="58426CC9"/>
    <w:rsid w:val="584E169B"/>
    <w:rsid w:val="5855431B"/>
    <w:rsid w:val="58575048"/>
    <w:rsid w:val="58677F43"/>
    <w:rsid w:val="58752001"/>
    <w:rsid w:val="587A5184"/>
    <w:rsid w:val="587F7A24"/>
    <w:rsid w:val="58806096"/>
    <w:rsid w:val="588131C3"/>
    <w:rsid w:val="588143D0"/>
    <w:rsid w:val="58826931"/>
    <w:rsid w:val="588C1BD7"/>
    <w:rsid w:val="58A014B5"/>
    <w:rsid w:val="58A417DE"/>
    <w:rsid w:val="58AB6D01"/>
    <w:rsid w:val="58B322DA"/>
    <w:rsid w:val="58B32E71"/>
    <w:rsid w:val="58B5257D"/>
    <w:rsid w:val="58B87E6F"/>
    <w:rsid w:val="58C535ED"/>
    <w:rsid w:val="58C66A7F"/>
    <w:rsid w:val="58CC579F"/>
    <w:rsid w:val="58CF2B80"/>
    <w:rsid w:val="58D15BF2"/>
    <w:rsid w:val="58D8386F"/>
    <w:rsid w:val="58D960B5"/>
    <w:rsid w:val="58F313E1"/>
    <w:rsid w:val="58F342FD"/>
    <w:rsid w:val="58FA600E"/>
    <w:rsid w:val="58FA705D"/>
    <w:rsid w:val="58FB7272"/>
    <w:rsid w:val="58FE1BD2"/>
    <w:rsid w:val="58FF56BF"/>
    <w:rsid w:val="5901162D"/>
    <w:rsid w:val="59051D5C"/>
    <w:rsid w:val="59074703"/>
    <w:rsid w:val="59197B36"/>
    <w:rsid w:val="591A5EFF"/>
    <w:rsid w:val="592443CD"/>
    <w:rsid w:val="592A5E96"/>
    <w:rsid w:val="592E793B"/>
    <w:rsid w:val="592F2B84"/>
    <w:rsid w:val="59381FF7"/>
    <w:rsid w:val="5938308E"/>
    <w:rsid w:val="594E5292"/>
    <w:rsid w:val="595C0F36"/>
    <w:rsid w:val="59612D3C"/>
    <w:rsid w:val="5965125F"/>
    <w:rsid w:val="59674E05"/>
    <w:rsid w:val="596B0A46"/>
    <w:rsid w:val="596D2C88"/>
    <w:rsid w:val="598129E3"/>
    <w:rsid w:val="5994266E"/>
    <w:rsid w:val="5999597D"/>
    <w:rsid w:val="599F48C1"/>
    <w:rsid w:val="59A35088"/>
    <w:rsid w:val="59A82BCE"/>
    <w:rsid w:val="59B550F8"/>
    <w:rsid w:val="59C15857"/>
    <w:rsid w:val="59C20F9B"/>
    <w:rsid w:val="59C30DBB"/>
    <w:rsid w:val="59C4058C"/>
    <w:rsid w:val="59CA45EE"/>
    <w:rsid w:val="59D605BF"/>
    <w:rsid w:val="59DD263A"/>
    <w:rsid w:val="59F04034"/>
    <w:rsid w:val="59F53A08"/>
    <w:rsid w:val="59FB059F"/>
    <w:rsid w:val="59FB1FEC"/>
    <w:rsid w:val="59FE4B66"/>
    <w:rsid w:val="5A0A7A0C"/>
    <w:rsid w:val="5A151CAC"/>
    <w:rsid w:val="5A1D594F"/>
    <w:rsid w:val="5A296E35"/>
    <w:rsid w:val="5A3A4E8B"/>
    <w:rsid w:val="5A462D1D"/>
    <w:rsid w:val="5A4925BF"/>
    <w:rsid w:val="5A4F038A"/>
    <w:rsid w:val="5A4F1A68"/>
    <w:rsid w:val="5A57323C"/>
    <w:rsid w:val="5A597345"/>
    <w:rsid w:val="5A5B53C5"/>
    <w:rsid w:val="5A636563"/>
    <w:rsid w:val="5A6A142C"/>
    <w:rsid w:val="5A6A4276"/>
    <w:rsid w:val="5A725286"/>
    <w:rsid w:val="5A760E74"/>
    <w:rsid w:val="5A7E53FE"/>
    <w:rsid w:val="5A8B125E"/>
    <w:rsid w:val="5A8F4F4C"/>
    <w:rsid w:val="5A9573BE"/>
    <w:rsid w:val="5AA3525F"/>
    <w:rsid w:val="5AAD60DC"/>
    <w:rsid w:val="5AB04387"/>
    <w:rsid w:val="5AC871DB"/>
    <w:rsid w:val="5AC9477F"/>
    <w:rsid w:val="5AC9485B"/>
    <w:rsid w:val="5ACA4BA5"/>
    <w:rsid w:val="5ACB6476"/>
    <w:rsid w:val="5AD61218"/>
    <w:rsid w:val="5ADB5514"/>
    <w:rsid w:val="5ADF72C3"/>
    <w:rsid w:val="5AE05FF1"/>
    <w:rsid w:val="5AE168C5"/>
    <w:rsid w:val="5AE547BC"/>
    <w:rsid w:val="5AF033D1"/>
    <w:rsid w:val="5AF364F3"/>
    <w:rsid w:val="5AFB2F0F"/>
    <w:rsid w:val="5B0A164E"/>
    <w:rsid w:val="5B0C0B18"/>
    <w:rsid w:val="5B0D0483"/>
    <w:rsid w:val="5B0E6A4E"/>
    <w:rsid w:val="5B210CDA"/>
    <w:rsid w:val="5B3365D8"/>
    <w:rsid w:val="5B34682E"/>
    <w:rsid w:val="5B3E4294"/>
    <w:rsid w:val="5B416F5D"/>
    <w:rsid w:val="5B4362EF"/>
    <w:rsid w:val="5B444618"/>
    <w:rsid w:val="5B473FCE"/>
    <w:rsid w:val="5B47470F"/>
    <w:rsid w:val="5B524A1F"/>
    <w:rsid w:val="5B534EA1"/>
    <w:rsid w:val="5B686D2B"/>
    <w:rsid w:val="5B6C224D"/>
    <w:rsid w:val="5B7308CB"/>
    <w:rsid w:val="5B7F3129"/>
    <w:rsid w:val="5B802793"/>
    <w:rsid w:val="5B9F64E9"/>
    <w:rsid w:val="5BA45AD3"/>
    <w:rsid w:val="5BB91FB0"/>
    <w:rsid w:val="5BC00C1F"/>
    <w:rsid w:val="5BC02300"/>
    <w:rsid w:val="5BC96E26"/>
    <w:rsid w:val="5BE57D58"/>
    <w:rsid w:val="5BEE44FF"/>
    <w:rsid w:val="5C015893"/>
    <w:rsid w:val="5C082A3E"/>
    <w:rsid w:val="5C0E5554"/>
    <w:rsid w:val="5C102A27"/>
    <w:rsid w:val="5C114F40"/>
    <w:rsid w:val="5C126A7E"/>
    <w:rsid w:val="5C151718"/>
    <w:rsid w:val="5C1744B1"/>
    <w:rsid w:val="5C252DCF"/>
    <w:rsid w:val="5C2A266A"/>
    <w:rsid w:val="5C342059"/>
    <w:rsid w:val="5C3513BD"/>
    <w:rsid w:val="5C352A65"/>
    <w:rsid w:val="5C364D8A"/>
    <w:rsid w:val="5C440A25"/>
    <w:rsid w:val="5C4C7881"/>
    <w:rsid w:val="5C527D32"/>
    <w:rsid w:val="5C540803"/>
    <w:rsid w:val="5C5842D1"/>
    <w:rsid w:val="5C6112BA"/>
    <w:rsid w:val="5C625403"/>
    <w:rsid w:val="5C680AA6"/>
    <w:rsid w:val="5C73335D"/>
    <w:rsid w:val="5C7A68B3"/>
    <w:rsid w:val="5C7E43E8"/>
    <w:rsid w:val="5C826C93"/>
    <w:rsid w:val="5C84466E"/>
    <w:rsid w:val="5C8F17FA"/>
    <w:rsid w:val="5C94472A"/>
    <w:rsid w:val="5C983C16"/>
    <w:rsid w:val="5CA676A8"/>
    <w:rsid w:val="5CB218FC"/>
    <w:rsid w:val="5CB71849"/>
    <w:rsid w:val="5CB75DF9"/>
    <w:rsid w:val="5CBA1290"/>
    <w:rsid w:val="5CBF1091"/>
    <w:rsid w:val="5CC32B37"/>
    <w:rsid w:val="5CC5528A"/>
    <w:rsid w:val="5CDE3B1B"/>
    <w:rsid w:val="5CE64562"/>
    <w:rsid w:val="5CE90D2F"/>
    <w:rsid w:val="5CEB0951"/>
    <w:rsid w:val="5CED60F0"/>
    <w:rsid w:val="5CF31B33"/>
    <w:rsid w:val="5CF7381B"/>
    <w:rsid w:val="5CFA26F3"/>
    <w:rsid w:val="5CFA68DD"/>
    <w:rsid w:val="5D027980"/>
    <w:rsid w:val="5D05531A"/>
    <w:rsid w:val="5D067E48"/>
    <w:rsid w:val="5D117D3C"/>
    <w:rsid w:val="5D1726A8"/>
    <w:rsid w:val="5D197BB2"/>
    <w:rsid w:val="5D1B2956"/>
    <w:rsid w:val="5D290CA8"/>
    <w:rsid w:val="5D2B6C03"/>
    <w:rsid w:val="5D2E337D"/>
    <w:rsid w:val="5D2E3E58"/>
    <w:rsid w:val="5D3562D8"/>
    <w:rsid w:val="5D3968BF"/>
    <w:rsid w:val="5D406A76"/>
    <w:rsid w:val="5D463956"/>
    <w:rsid w:val="5D4F791D"/>
    <w:rsid w:val="5D586222"/>
    <w:rsid w:val="5D5E1556"/>
    <w:rsid w:val="5D623D42"/>
    <w:rsid w:val="5D6D240C"/>
    <w:rsid w:val="5D7148CD"/>
    <w:rsid w:val="5D7C0209"/>
    <w:rsid w:val="5D7C678D"/>
    <w:rsid w:val="5D7E3795"/>
    <w:rsid w:val="5D827482"/>
    <w:rsid w:val="5D864A07"/>
    <w:rsid w:val="5D8A53CE"/>
    <w:rsid w:val="5D8D05CB"/>
    <w:rsid w:val="5D933AC0"/>
    <w:rsid w:val="5D942E95"/>
    <w:rsid w:val="5D9B038C"/>
    <w:rsid w:val="5DA466E5"/>
    <w:rsid w:val="5DA77AFC"/>
    <w:rsid w:val="5DAB7984"/>
    <w:rsid w:val="5DAF36D0"/>
    <w:rsid w:val="5DAF37FA"/>
    <w:rsid w:val="5DAF4D1C"/>
    <w:rsid w:val="5DB2049B"/>
    <w:rsid w:val="5DC630F8"/>
    <w:rsid w:val="5DCA0785"/>
    <w:rsid w:val="5DCF50D0"/>
    <w:rsid w:val="5DD7168F"/>
    <w:rsid w:val="5DD746DD"/>
    <w:rsid w:val="5DDC063D"/>
    <w:rsid w:val="5DDE71EF"/>
    <w:rsid w:val="5DE73DD3"/>
    <w:rsid w:val="5DEA2FAD"/>
    <w:rsid w:val="5DEC0320"/>
    <w:rsid w:val="5DF44364"/>
    <w:rsid w:val="5DFD64DD"/>
    <w:rsid w:val="5E021B29"/>
    <w:rsid w:val="5E023AC9"/>
    <w:rsid w:val="5E151E09"/>
    <w:rsid w:val="5E1B55BD"/>
    <w:rsid w:val="5E2D140E"/>
    <w:rsid w:val="5E3F7DAA"/>
    <w:rsid w:val="5E444BE5"/>
    <w:rsid w:val="5E460F60"/>
    <w:rsid w:val="5E531680"/>
    <w:rsid w:val="5E544DFF"/>
    <w:rsid w:val="5E784B0E"/>
    <w:rsid w:val="5E7B5084"/>
    <w:rsid w:val="5E7F5AAD"/>
    <w:rsid w:val="5E857C13"/>
    <w:rsid w:val="5E867FE1"/>
    <w:rsid w:val="5E870FE8"/>
    <w:rsid w:val="5E917A67"/>
    <w:rsid w:val="5E94752F"/>
    <w:rsid w:val="5EA7250D"/>
    <w:rsid w:val="5EAB6BB4"/>
    <w:rsid w:val="5EAF371C"/>
    <w:rsid w:val="5EB54727"/>
    <w:rsid w:val="5EBD7712"/>
    <w:rsid w:val="5ECA7D3F"/>
    <w:rsid w:val="5ED21A8A"/>
    <w:rsid w:val="5EEC0DF9"/>
    <w:rsid w:val="5EEF6382"/>
    <w:rsid w:val="5EF00769"/>
    <w:rsid w:val="5EF20E27"/>
    <w:rsid w:val="5EF74D77"/>
    <w:rsid w:val="5EF95C0A"/>
    <w:rsid w:val="5F0406EC"/>
    <w:rsid w:val="5F1B1801"/>
    <w:rsid w:val="5F241D6C"/>
    <w:rsid w:val="5F281498"/>
    <w:rsid w:val="5F3408FF"/>
    <w:rsid w:val="5F370B7E"/>
    <w:rsid w:val="5F4C0082"/>
    <w:rsid w:val="5F6507E4"/>
    <w:rsid w:val="5F69238B"/>
    <w:rsid w:val="5F7905AD"/>
    <w:rsid w:val="5F8051D7"/>
    <w:rsid w:val="5F8376A2"/>
    <w:rsid w:val="5F843ABC"/>
    <w:rsid w:val="5F860776"/>
    <w:rsid w:val="5F9D1F03"/>
    <w:rsid w:val="5FAE42EB"/>
    <w:rsid w:val="5FB60A70"/>
    <w:rsid w:val="5FB648F2"/>
    <w:rsid w:val="5FB80068"/>
    <w:rsid w:val="5FC2220C"/>
    <w:rsid w:val="5FC25BE0"/>
    <w:rsid w:val="5FC3727E"/>
    <w:rsid w:val="5FC803FF"/>
    <w:rsid w:val="5FCB0B53"/>
    <w:rsid w:val="5FCB7817"/>
    <w:rsid w:val="5FCE44BF"/>
    <w:rsid w:val="5FD73BCD"/>
    <w:rsid w:val="5FD7448C"/>
    <w:rsid w:val="5FDC17C2"/>
    <w:rsid w:val="5FDC6C01"/>
    <w:rsid w:val="5FDF3BD8"/>
    <w:rsid w:val="5FE4779B"/>
    <w:rsid w:val="5FEA75A3"/>
    <w:rsid w:val="5FFD5182"/>
    <w:rsid w:val="5FFE2ECE"/>
    <w:rsid w:val="6014006A"/>
    <w:rsid w:val="60153482"/>
    <w:rsid w:val="601576C0"/>
    <w:rsid w:val="601B357A"/>
    <w:rsid w:val="604062ED"/>
    <w:rsid w:val="60485344"/>
    <w:rsid w:val="60527715"/>
    <w:rsid w:val="605B370A"/>
    <w:rsid w:val="605C601A"/>
    <w:rsid w:val="606B714C"/>
    <w:rsid w:val="606E4DDD"/>
    <w:rsid w:val="60765345"/>
    <w:rsid w:val="60794C19"/>
    <w:rsid w:val="607E61A2"/>
    <w:rsid w:val="608137F1"/>
    <w:rsid w:val="6085434D"/>
    <w:rsid w:val="60870B14"/>
    <w:rsid w:val="6091099B"/>
    <w:rsid w:val="609221F5"/>
    <w:rsid w:val="609A01DA"/>
    <w:rsid w:val="60A17B54"/>
    <w:rsid w:val="60A61706"/>
    <w:rsid w:val="60B26BFD"/>
    <w:rsid w:val="60BF38F1"/>
    <w:rsid w:val="60C958E7"/>
    <w:rsid w:val="60CD4F6A"/>
    <w:rsid w:val="60CF065C"/>
    <w:rsid w:val="60DB6092"/>
    <w:rsid w:val="60E86528"/>
    <w:rsid w:val="60EE54B4"/>
    <w:rsid w:val="60F25AE3"/>
    <w:rsid w:val="60F8377A"/>
    <w:rsid w:val="60FE350B"/>
    <w:rsid w:val="61006DD1"/>
    <w:rsid w:val="6103007C"/>
    <w:rsid w:val="6104533C"/>
    <w:rsid w:val="61045DDB"/>
    <w:rsid w:val="61067A25"/>
    <w:rsid w:val="61071642"/>
    <w:rsid w:val="610B5873"/>
    <w:rsid w:val="611262CF"/>
    <w:rsid w:val="611C4997"/>
    <w:rsid w:val="612250B6"/>
    <w:rsid w:val="612C1013"/>
    <w:rsid w:val="612C6931"/>
    <w:rsid w:val="61346D4A"/>
    <w:rsid w:val="61411162"/>
    <w:rsid w:val="61412823"/>
    <w:rsid w:val="61494E6B"/>
    <w:rsid w:val="615B4CA7"/>
    <w:rsid w:val="6160066C"/>
    <w:rsid w:val="61613C2A"/>
    <w:rsid w:val="6164012A"/>
    <w:rsid w:val="61657C31"/>
    <w:rsid w:val="61667F3C"/>
    <w:rsid w:val="617215EF"/>
    <w:rsid w:val="617B122A"/>
    <w:rsid w:val="617D356C"/>
    <w:rsid w:val="617E5BD4"/>
    <w:rsid w:val="61834162"/>
    <w:rsid w:val="61902805"/>
    <w:rsid w:val="619B77FB"/>
    <w:rsid w:val="619F36F5"/>
    <w:rsid w:val="61A31F55"/>
    <w:rsid w:val="61AB35A0"/>
    <w:rsid w:val="61B144C1"/>
    <w:rsid w:val="61B33072"/>
    <w:rsid w:val="61BC0033"/>
    <w:rsid w:val="61D27EEE"/>
    <w:rsid w:val="61D45A07"/>
    <w:rsid w:val="61D75772"/>
    <w:rsid w:val="61D80814"/>
    <w:rsid w:val="61D8555C"/>
    <w:rsid w:val="61D95D54"/>
    <w:rsid w:val="61DC1343"/>
    <w:rsid w:val="61F162F6"/>
    <w:rsid w:val="61FC53DE"/>
    <w:rsid w:val="61FE27B6"/>
    <w:rsid w:val="62123D08"/>
    <w:rsid w:val="62124512"/>
    <w:rsid w:val="621E3B3F"/>
    <w:rsid w:val="62215F29"/>
    <w:rsid w:val="62255EF3"/>
    <w:rsid w:val="62311ACA"/>
    <w:rsid w:val="62312EDF"/>
    <w:rsid w:val="623E575C"/>
    <w:rsid w:val="624339CE"/>
    <w:rsid w:val="62496B3C"/>
    <w:rsid w:val="624A0CA5"/>
    <w:rsid w:val="624C2C77"/>
    <w:rsid w:val="624F2CF3"/>
    <w:rsid w:val="62516B5E"/>
    <w:rsid w:val="62575661"/>
    <w:rsid w:val="6258047A"/>
    <w:rsid w:val="625E3D51"/>
    <w:rsid w:val="62601F57"/>
    <w:rsid w:val="6275021B"/>
    <w:rsid w:val="62764144"/>
    <w:rsid w:val="62767388"/>
    <w:rsid w:val="627A6205"/>
    <w:rsid w:val="628854BA"/>
    <w:rsid w:val="628A2164"/>
    <w:rsid w:val="628C4AD5"/>
    <w:rsid w:val="62910F49"/>
    <w:rsid w:val="62952C97"/>
    <w:rsid w:val="629B5F62"/>
    <w:rsid w:val="62A226C5"/>
    <w:rsid w:val="62A940BB"/>
    <w:rsid w:val="62AB4253"/>
    <w:rsid w:val="62BD2EAB"/>
    <w:rsid w:val="62C53A3D"/>
    <w:rsid w:val="62D77539"/>
    <w:rsid w:val="62DB461B"/>
    <w:rsid w:val="62EB6D52"/>
    <w:rsid w:val="62F23688"/>
    <w:rsid w:val="62F27711"/>
    <w:rsid w:val="62F743EF"/>
    <w:rsid w:val="63041067"/>
    <w:rsid w:val="6305055C"/>
    <w:rsid w:val="63073DDB"/>
    <w:rsid w:val="631B363A"/>
    <w:rsid w:val="631B40DA"/>
    <w:rsid w:val="631D14CB"/>
    <w:rsid w:val="6321574C"/>
    <w:rsid w:val="632A7C2A"/>
    <w:rsid w:val="63317AB4"/>
    <w:rsid w:val="63353275"/>
    <w:rsid w:val="63382359"/>
    <w:rsid w:val="633C0880"/>
    <w:rsid w:val="633E45EC"/>
    <w:rsid w:val="63440F61"/>
    <w:rsid w:val="634D14ED"/>
    <w:rsid w:val="634D3057"/>
    <w:rsid w:val="634F6681"/>
    <w:rsid w:val="63507056"/>
    <w:rsid w:val="635070C4"/>
    <w:rsid w:val="635142C3"/>
    <w:rsid w:val="635A627C"/>
    <w:rsid w:val="637177E6"/>
    <w:rsid w:val="63747147"/>
    <w:rsid w:val="637955C5"/>
    <w:rsid w:val="637B2C9C"/>
    <w:rsid w:val="63821D88"/>
    <w:rsid w:val="63871C2E"/>
    <w:rsid w:val="63895773"/>
    <w:rsid w:val="639C79B6"/>
    <w:rsid w:val="63AA023A"/>
    <w:rsid w:val="63BA2D13"/>
    <w:rsid w:val="63BB78E4"/>
    <w:rsid w:val="63C226EF"/>
    <w:rsid w:val="63CB3AC9"/>
    <w:rsid w:val="63CC7D38"/>
    <w:rsid w:val="63CE2F2F"/>
    <w:rsid w:val="63DD5949"/>
    <w:rsid w:val="63EA2222"/>
    <w:rsid w:val="63ED37AD"/>
    <w:rsid w:val="63F9767B"/>
    <w:rsid w:val="64001F4D"/>
    <w:rsid w:val="64032601"/>
    <w:rsid w:val="640E73D6"/>
    <w:rsid w:val="641536F7"/>
    <w:rsid w:val="64161EEC"/>
    <w:rsid w:val="64215899"/>
    <w:rsid w:val="64330CCD"/>
    <w:rsid w:val="64492B74"/>
    <w:rsid w:val="644B65E1"/>
    <w:rsid w:val="64504459"/>
    <w:rsid w:val="645B1281"/>
    <w:rsid w:val="64780F46"/>
    <w:rsid w:val="647B70D7"/>
    <w:rsid w:val="648000E2"/>
    <w:rsid w:val="64897AE3"/>
    <w:rsid w:val="648A7429"/>
    <w:rsid w:val="648D6871"/>
    <w:rsid w:val="64975B38"/>
    <w:rsid w:val="64994510"/>
    <w:rsid w:val="649F2D9D"/>
    <w:rsid w:val="64A501E6"/>
    <w:rsid w:val="64A54F0A"/>
    <w:rsid w:val="64A85136"/>
    <w:rsid w:val="64AD1797"/>
    <w:rsid w:val="64B20E42"/>
    <w:rsid w:val="64BD335E"/>
    <w:rsid w:val="64C604AE"/>
    <w:rsid w:val="64CB2486"/>
    <w:rsid w:val="64D32B43"/>
    <w:rsid w:val="64D63D53"/>
    <w:rsid w:val="64D87A50"/>
    <w:rsid w:val="64EE23F8"/>
    <w:rsid w:val="64F35AA1"/>
    <w:rsid w:val="64F7409E"/>
    <w:rsid w:val="64F961A5"/>
    <w:rsid w:val="64FA2EDF"/>
    <w:rsid w:val="6502310F"/>
    <w:rsid w:val="650E4921"/>
    <w:rsid w:val="65101EB0"/>
    <w:rsid w:val="65103C03"/>
    <w:rsid w:val="65231719"/>
    <w:rsid w:val="65242A08"/>
    <w:rsid w:val="652649DE"/>
    <w:rsid w:val="652D1954"/>
    <w:rsid w:val="652E5D84"/>
    <w:rsid w:val="653C4A65"/>
    <w:rsid w:val="653C6321"/>
    <w:rsid w:val="65491175"/>
    <w:rsid w:val="654C1F45"/>
    <w:rsid w:val="6553612E"/>
    <w:rsid w:val="65582F0F"/>
    <w:rsid w:val="65620D5C"/>
    <w:rsid w:val="656F55AB"/>
    <w:rsid w:val="6572694B"/>
    <w:rsid w:val="6577225F"/>
    <w:rsid w:val="65824FFB"/>
    <w:rsid w:val="65867FE6"/>
    <w:rsid w:val="658C497B"/>
    <w:rsid w:val="658E7435"/>
    <w:rsid w:val="65914EE0"/>
    <w:rsid w:val="65A0360D"/>
    <w:rsid w:val="65A23363"/>
    <w:rsid w:val="65A368B0"/>
    <w:rsid w:val="65A670FE"/>
    <w:rsid w:val="65B25C1C"/>
    <w:rsid w:val="65B4259B"/>
    <w:rsid w:val="65B425B1"/>
    <w:rsid w:val="65C562AC"/>
    <w:rsid w:val="65C750C6"/>
    <w:rsid w:val="65CC628B"/>
    <w:rsid w:val="65CD2A5E"/>
    <w:rsid w:val="65D13FAC"/>
    <w:rsid w:val="65D30CF5"/>
    <w:rsid w:val="65DE4DAE"/>
    <w:rsid w:val="65E11B42"/>
    <w:rsid w:val="65E17DE9"/>
    <w:rsid w:val="65EB6724"/>
    <w:rsid w:val="65EE7D93"/>
    <w:rsid w:val="65F30FA0"/>
    <w:rsid w:val="65F435D6"/>
    <w:rsid w:val="65FB6A2A"/>
    <w:rsid w:val="65FD7D71"/>
    <w:rsid w:val="6605173B"/>
    <w:rsid w:val="660A354C"/>
    <w:rsid w:val="660B4347"/>
    <w:rsid w:val="661A7CB9"/>
    <w:rsid w:val="6626537B"/>
    <w:rsid w:val="662F120B"/>
    <w:rsid w:val="66393280"/>
    <w:rsid w:val="663C075E"/>
    <w:rsid w:val="66551536"/>
    <w:rsid w:val="665D6745"/>
    <w:rsid w:val="66605B27"/>
    <w:rsid w:val="66611C5C"/>
    <w:rsid w:val="666126D2"/>
    <w:rsid w:val="66761911"/>
    <w:rsid w:val="6685484F"/>
    <w:rsid w:val="66936323"/>
    <w:rsid w:val="669636AD"/>
    <w:rsid w:val="66992CD4"/>
    <w:rsid w:val="669A27FF"/>
    <w:rsid w:val="66A27239"/>
    <w:rsid w:val="66A52F93"/>
    <w:rsid w:val="66A55A4E"/>
    <w:rsid w:val="66AB3E53"/>
    <w:rsid w:val="66AC5DF8"/>
    <w:rsid w:val="66B50673"/>
    <w:rsid w:val="66BA5977"/>
    <w:rsid w:val="66BF1CD8"/>
    <w:rsid w:val="66C903F4"/>
    <w:rsid w:val="66CB545B"/>
    <w:rsid w:val="66CD6290"/>
    <w:rsid w:val="66D2236A"/>
    <w:rsid w:val="66D67D84"/>
    <w:rsid w:val="66E934BA"/>
    <w:rsid w:val="66EE5A52"/>
    <w:rsid w:val="66F81871"/>
    <w:rsid w:val="66FC00E3"/>
    <w:rsid w:val="66FE74E3"/>
    <w:rsid w:val="67025A3F"/>
    <w:rsid w:val="67083591"/>
    <w:rsid w:val="671734DE"/>
    <w:rsid w:val="671C6B7F"/>
    <w:rsid w:val="67270623"/>
    <w:rsid w:val="672851C5"/>
    <w:rsid w:val="672D5497"/>
    <w:rsid w:val="67371119"/>
    <w:rsid w:val="67394B5D"/>
    <w:rsid w:val="673E4F9F"/>
    <w:rsid w:val="673F1A2C"/>
    <w:rsid w:val="67494458"/>
    <w:rsid w:val="674C43E8"/>
    <w:rsid w:val="674C680E"/>
    <w:rsid w:val="674E78B4"/>
    <w:rsid w:val="6750293A"/>
    <w:rsid w:val="675379B6"/>
    <w:rsid w:val="675614B5"/>
    <w:rsid w:val="67631787"/>
    <w:rsid w:val="677758EB"/>
    <w:rsid w:val="677A103B"/>
    <w:rsid w:val="677E5DD8"/>
    <w:rsid w:val="67852438"/>
    <w:rsid w:val="6787664C"/>
    <w:rsid w:val="678A202B"/>
    <w:rsid w:val="67994B93"/>
    <w:rsid w:val="679D30DE"/>
    <w:rsid w:val="67AB0CD5"/>
    <w:rsid w:val="67AB1D45"/>
    <w:rsid w:val="67AB4444"/>
    <w:rsid w:val="67AF3DB4"/>
    <w:rsid w:val="67BA3073"/>
    <w:rsid w:val="67C434A2"/>
    <w:rsid w:val="67C661A9"/>
    <w:rsid w:val="67C8049D"/>
    <w:rsid w:val="67C909C4"/>
    <w:rsid w:val="67CA23FA"/>
    <w:rsid w:val="67CB0EF6"/>
    <w:rsid w:val="67CC6FBD"/>
    <w:rsid w:val="67CD68F3"/>
    <w:rsid w:val="67CE36C4"/>
    <w:rsid w:val="67CF0379"/>
    <w:rsid w:val="67CF4E06"/>
    <w:rsid w:val="67D700BC"/>
    <w:rsid w:val="67DA5F31"/>
    <w:rsid w:val="67E125AC"/>
    <w:rsid w:val="67E150E9"/>
    <w:rsid w:val="67EE3F71"/>
    <w:rsid w:val="67F558E1"/>
    <w:rsid w:val="67F74DEF"/>
    <w:rsid w:val="67FF5836"/>
    <w:rsid w:val="681B5E05"/>
    <w:rsid w:val="681D0142"/>
    <w:rsid w:val="68357832"/>
    <w:rsid w:val="683B6CCA"/>
    <w:rsid w:val="684462B8"/>
    <w:rsid w:val="684561ED"/>
    <w:rsid w:val="6846371C"/>
    <w:rsid w:val="68485EAA"/>
    <w:rsid w:val="684F4BD8"/>
    <w:rsid w:val="68580D74"/>
    <w:rsid w:val="685A0997"/>
    <w:rsid w:val="685D728C"/>
    <w:rsid w:val="68643C2C"/>
    <w:rsid w:val="68761D22"/>
    <w:rsid w:val="687F1577"/>
    <w:rsid w:val="688974AE"/>
    <w:rsid w:val="688B205F"/>
    <w:rsid w:val="688C3FDD"/>
    <w:rsid w:val="68901ED6"/>
    <w:rsid w:val="689C3016"/>
    <w:rsid w:val="689D76F0"/>
    <w:rsid w:val="68A0196B"/>
    <w:rsid w:val="68A23AA4"/>
    <w:rsid w:val="68A80105"/>
    <w:rsid w:val="68B80336"/>
    <w:rsid w:val="68C16C26"/>
    <w:rsid w:val="68C43756"/>
    <w:rsid w:val="68CD40FA"/>
    <w:rsid w:val="68CD72CA"/>
    <w:rsid w:val="68D0756E"/>
    <w:rsid w:val="68D90FDA"/>
    <w:rsid w:val="68DB342E"/>
    <w:rsid w:val="68EB1D45"/>
    <w:rsid w:val="68EE4965"/>
    <w:rsid w:val="68F03C64"/>
    <w:rsid w:val="68F073B2"/>
    <w:rsid w:val="690A1572"/>
    <w:rsid w:val="6913036D"/>
    <w:rsid w:val="692418AB"/>
    <w:rsid w:val="692D630B"/>
    <w:rsid w:val="69313BF2"/>
    <w:rsid w:val="69470925"/>
    <w:rsid w:val="69524725"/>
    <w:rsid w:val="69550163"/>
    <w:rsid w:val="695B329A"/>
    <w:rsid w:val="695B75A6"/>
    <w:rsid w:val="69600419"/>
    <w:rsid w:val="69627366"/>
    <w:rsid w:val="6969172B"/>
    <w:rsid w:val="69694044"/>
    <w:rsid w:val="696A0716"/>
    <w:rsid w:val="696C0C96"/>
    <w:rsid w:val="696D3EAA"/>
    <w:rsid w:val="69707CEE"/>
    <w:rsid w:val="69731794"/>
    <w:rsid w:val="697444AD"/>
    <w:rsid w:val="697E1596"/>
    <w:rsid w:val="6980323C"/>
    <w:rsid w:val="698054FD"/>
    <w:rsid w:val="698163D6"/>
    <w:rsid w:val="698B0E4E"/>
    <w:rsid w:val="699636BD"/>
    <w:rsid w:val="699B159B"/>
    <w:rsid w:val="69A25860"/>
    <w:rsid w:val="69A630E8"/>
    <w:rsid w:val="69A82605"/>
    <w:rsid w:val="69B44468"/>
    <w:rsid w:val="69B61DC5"/>
    <w:rsid w:val="69B830D6"/>
    <w:rsid w:val="69BB1E28"/>
    <w:rsid w:val="69C969C1"/>
    <w:rsid w:val="69C970FB"/>
    <w:rsid w:val="69DC4513"/>
    <w:rsid w:val="69E33F50"/>
    <w:rsid w:val="69EF7745"/>
    <w:rsid w:val="69F04E67"/>
    <w:rsid w:val="69F51EF7"/>
    <w:rsid w:val="69F86C2D"/>
    <w:rsid w:val="6A080808"/>
    <w:rsid w:val="6A0B7E11"/>
    <w:rsid w:val="6A0E4AC7"/>
    <w:rsid w:val="6A114366"/>
    <w:rsid w:val="6A1503EC"/>
    <w:rsid w:val="6A17176E"/>
    <w:rsid w:val="6A2F2036"/>
    <w:rsid w:val="6A386EB7"/>
    <w:rsid w:val="6A3E591D"/>
    <w:rsid w:val="6A3E6C09"/>
    <w:rsid w:val="6A410AC8"/>
    <w:rsid w:val="6A433073"/>
    <w:rsid w:val="6A471F2D"/>
    <w:rsid w:val="6A49276C"/>
    <w:rsid w:val="6A49485D"/>
    <w:rsid w:val="6A547F7A"/>
    <w:rsid w:val="6A557D18"/>
    <w:rsid w:val="6A59567E"/>
    <w:rsid w:val="6A5B3BED"/>
    <w:rsid w:val="6A7D4EC7"/>
    <w:rsid w:val="6A80108F"/>
    <w:rsid w:val="6A884F0D"/>
    <w:rsid w:val="6A8D3BA8"/>
    <w:rsid w:val="6AA81638"/>
    <w:rsid w:val="6AB05E54"/>
    <w:rsid w:val="6ABD2184"/>
    <w:rsid w:val="6ABF2494"/>
    <w:rsid w:val="6ABF7FB1"/>
    <w:rsid w:val="6AC039F9"/>
    <w:rsid w:val="6ACE3148"/>
    <w:rsid w:val="6AD531C6"/>
    <w:rsid w:val="6AD95205"/>
    <w:rsid w:val="6ADB0EB8"/>
    <w:rsid w:val="6AE90729"/>
    <w:rsid w:val="6AF70E4D"/>
    <w:rsid w:val="6AFB63ED"/>
    <w:rsid w:val="6B0624DA"/>
    <w:rsid w:val="6B092C81"/>
    <w:rsid w:val="6B1459C9"/>
    <w:rsid w:val="6B167515"/>
    <w:rsid w:val="6B2907B6"/>
    <w:rsid w:val="6B290A78"/>
    <w:rsid w:val="6B2954BC"/>
    <w:rsid w:val="6B2A2054"/>
    <w:rsid w:val="6B33172A"/>
    <w:rsid w:val="6B3A0C9E"/>
    <w:rsid w:val="6B42363B"/>
    <w:rsid w:val="6B451CAF"/>
    <w:rsid w:val="6B523023"/>
    <w:rsid w:val="6B582C58"/>
    <w:rsid w:val="6B596479"/>
    <w:rsid w:val="6B5C5BFB"/>
    <w:rsid w:val="6B611B28"/>
    <w:rsid w:val="6B673E42"/>
    <w:rsid w:val="6B6D2AAC"/>
    <w:rsid w:val="6B6E12B6"/>
    <w:rsid w:val="6B7100E3"/>
    <w:rsid w:val="6B715A58"/>
    <w:rsid w:val="6B723D83"/>
    <w:rsid w:val="6B733D4C"/>
    <w:rsid w:val="6B74161F"/>
    <w:rsid w:val="6B7B62BC"/>
    <w:rsid w:val="6B831A19"/>
    <w:rsid w:val="6B836EAF"/>
    <w:rsid w:val="6B905B6A"/>
    <w:rsid w:val="6BB072F4"/>
    <w:rsid w:val="6BB670F7"/>
    <w:rsid w:val="6BB74CED"/>
    <w:rsid w:val="6BC77C31"/>
    <w:rsid w:val="6BD41785"/>
    <w:rsid w:val="6BD63197"/>
    <w:rsid w:val="6BDD77C1"/>
    <w:rsid w:val="6BDF40D8"/>
    <w:rsid w:val="6BE65D7F"/>
    <w:rsid w:val="6BE946B1"/>
    <w:rsid w:val="6BF14E70"/>
    <w:rsid w:val="6BF70F26"/>
    <w:rsid w:val="6C017862"/>
    <w:rsid w:val="6C0344EE"/>
    <w:rsid w:val="6C0D348B"/>
    <w:rsid w:val="6C104F1A"/>
    <w:rsid w:val="6C145B4D"/>
    <w:rsid w:val="6C16208A"/>
    <w:rsid w:val="6C234836"/>
    <w:rsid w:val="6C247777"/>
    <w:rsid w:val="6C342359"/>
    <w:rsid w:val="6C4479B9"/>
    <w:rsid w:val="6C526757"/>
    <w:rsid w:val="6C5E2E71"/>
    <w:rsid w:val="6C624CF7"/>
    <w:rsid w:val="6C695E8C"/>
    <w:rsid w:val="6C805AD0"/>
    <w:rsid w:val="6C8A7320"/>
    <w:rsid w:val="6C8C7594"/>
    <w:rsid w:val="6C8E2CC9"/>
    <w:rsid w:val="6C9078AC"/>
    <w:rsid w:val="6C95114D"/>
    <w:rsid w:val="6C974A9F"/>
    <w:rsid w:val="6C984F30"/>
    <w:rsid w:val="6C9C1D5B"/>
    <w:rsid w:val="6C9E1D7B"/>
    <w:rsid w:val="6CAC7BD1"/>
    <w:rsid w:val="6CAC7D43"/>
    <w:rsid w:val="6CAE3D3F"/>
    <w:rsid w:val="6CC04001"/>
    <w:rsid w:val="6CC04E86"/>
    <w:rsid w:val="6CC21AF4"/>
    <w:rsid w:val="6CC2677E"/>
    <w:rsid w:val="6CCC19D9"/>
    <w:rsid w:val="6CCE4B69"/>
    <w:rsid w:val="6CDB3D28"/>
    <w:rsid w:val="6CE9063B"/>
    <w:rsid w:val="6CF26120"/>
    <w:rsid w:val="6CFB28F5"/>
    <w:rsid w:val="6CFD2DC3"/>
    <w:rsid w:val="6CFD43CA"/>
    <w:rsid w:val="6CFF63F1"/>
    <w:rsid w:val="6D013F47"/>
    <w:rsid w:val="6D03159D"/>
    <w:rsid w:val="6D062C69"/>
    <w:rsid w:val="6D0C1E53"/>
    <w:rsid w:val="6D1C66CD"/>
    <w:rsid w:val="6D233AE7"/>
    <w:rsid w:val="6D2A5A03"/>
    <w:rsid w:val="6D343B09"/>
    <w:rsid w:val="6D3847AD"/>
    <w:rsid w:val="6D412AE4"/>
    <w:rsid w:val="6D4304A5"/>
    <w:rsid w:val="6D464B28"/>
    <w:rsid w:val="6D4753B5"/>
    <w:rsid w:val="6D4D3154"/>
    <w:rsid w:val="6D542AE0"/>
    <w:rsid w:val="6D663F3B"/>
    <w:rsid w:val="6D6B5469"/>
    <w:rsid w:val="6D6D725E"/>
    <w:rsid w:val="6D6D7BB4"/>
    <w:rsid w:val="6D707361"/>
    <w:rsid w:val="6D7305CE"/>
    <w:rsid w:val="6D7E1D94"/>
    <w:rsid w:val="6D874D71"/>
    <w:rsid w:val="6D8C251D"/>
    <w:rsid w:val="6D907184"/>
    <w:rsid w:val="6D9553D5"/>
    <w:rsid w:val="6D985B7A"/>
    <w:rsid w:val="6D9925B6"/>
    <w:rsid w:val="6D9D0FD1"/>
    <w:rsid w:val="6D9D553E"/>
    <w:rsid w:val="6DA466B4"/>
    <w:rsid w:val="6DA56890"/>
    <w:rsid w:val="6DA87268"/>
    <w:rsid w:val="6DAD0CA2"/>
    <w:rsid w:val="6DAF26CF"/>
    <w:rsid w:val="6DAF597E"/>
    <w:rsid w:val="6DB9161B"/>
    <w:rsid w:val="6DC45C2C"/>
    <w:rsid w:val="6DCE10C2"/>
    <w:rsid w:val="6DD46113"/>
    <w:rsid w:val="6DD56E5D"/>
    <w:rsid w:val="6DDD6498"/>
    <w:rsid w:val="6DE03DD3"/>
    <w:rsid w:val="6DE55846"/>
    <w:rsid w:val="6DE6379D"/>
    <w:rsid w:val="6DF606B9"/>
    <w:rsid w:val="6DF81451"/>
    <w:rsid w:val="6DF925D2"/>
    <w:rsid w:val="6E086B87"/>
    <w:rsid w:val="6E0E3322"/>
    <w:rsid w:val="6E1265C3"/>
    <w:rsid w:val="6E152AD3"/>
    <w:rsid w:val="6E1D0E39"/>
    <w:rsid w:val="6E1E00B3"/>
    <w:rsid w:val="6E2919B8"/>
    <w:rsid w:val="6E2F0F34"/>
    <w:rsid w:val="6E30131B"/>
    <w:rsid w:val="6E342B49"/>
    <w:rsid w:val="6E37306B"/>
    <w:rsid w:val="6E3B56DA"/>
    <w:rsid w:val="6E3C7934"/>
    <w:rsid w:val="6E4C798D"/>
    <w:rsid w:val="6E5A6B61"/>
    <w:rsid w:val="6E6334EC"/>
    <w:rsid w:val="6E67579A"/>
    <w:rsid w:val="6E69205D"/>
    <w:rsid w:val="6E6C26BD"/>
    <w:rsid w:val="6E7014A7"/>
    <w:rsid w:val="6E7C211F"/>
    <w:rsid w:val="6E832B13"/>
    <w:rsid w:val="6E842EB8"/>
    <w:rsid w:val="6E884716"/>
    <w:rsid w:val="6E8A16BA"/>
    <w:rsid w:val="6E8A1A47"/>
    <w:rsid w:val="6E8C65C7"/>
    <w:rsid w:val="6E8E780A"/>
    <w:rsid w:val="6E950894"/>
    <w:rsid w:val="6E972D43"/>
    <w:rsid w:val="6EA05557"/>
    <w:rsid w:val="6EB967AC"/>
    <w:rsid w:val="6EC12A1A"/>
    <w:rsid w:val="6EC25335"/>
    <w:rsid w:val="6EC45FD5"/>
    <w:rsid w:val="6ECA18B5"/>
    <w:rsid w:val="6ED349D2"/>
    <w:rsid w:val="6ED41952"/>
    <w:rsid w:val="6ED73E8F"/>
    <w:rsid w:val="6EDC3B4F"/>
    <w:rsid w:val="6EE40F7B"/>
    <w:rsid w:val="6EE82A7A"/>
    <w:rsid w:val="6EF22FB0"/>
    <w:rsid w:val="6EF334BB"/>
    <w:rsid w:val="6EFD529F"/>
    <w:rsid w:val="6EFF6E20"/>
    <w:rsid w:val="6F013BBB"/>
    <w:rsid w:val="6F0758D0"/>
    <w:rsid w:val="6F080B29"/>
    <w:rsid w:val="6F1014B4"/>
    <w:rsid w:val="6F1212B9"/>
    <w:rsid w:val="6F1B0F1F"/>
    <w:rsid w:val="6F246A58"/>
    <w:rsid w:val="6F2B30E3"/>
    <w:rsid w:val="6F2F78AA"/>
    <w:rsid w:val="6F3768A3"/>
    <w:rsid w:val="6F4A538F"/>
    <w:rsid w:val="6F4D7ECE"/>
    <w:rsid w:val="6F4E38FE"/>
    <w:rsid w:val="6F5569FB"/>
    <w:rsid w:val="6F7218FF"/>
    <w:rsid w:val="6F737E30"/>
    <w:rsid w:val="6F7F0E4E"/>
    <w:rsid w:val="6F8A1217"/>
    <w:rsid w:val="6F9E6DF0"/>
    <w:rsid w:val="6FA63083"/>
    <w:rsid w:val="6FA82890"/>
    <w:rsid w:val="6FAF3D82"/>
    <w:rsid w:val="6FBB3DAB"/>
    <w:rsid w:val="6FBC0C99"/>
    <w:rsid w:val="6FBC44A6"/>
    <w:rsid w:val="6FC77046"/>
    <w:rsid w:val="6FC8301B"/>
    <w:rsid w:val="6FD3619A"/>
    <w:rsid w:val="6FD56FC9"/>
    <w:rsid w:val="6FDB2DE6"/>
    <w:rsid w:val="6FE224C2"/>
    <w:rsid w:val="6FE93E07"/>
    <w:rsid w:val="6FF44D70"/>
    <w:rsid w:val="6FF60BCC"/>
    <w:rsid w:val="6FFD1428"/>
    <w:rsid w:val="700B4813"/>
    <w:rsid w:val="70173340"/>
    <w:rsid w:val="70183AB3"/>
    <w:rsid w:val="701867D5"/>
    <w:rsid w:val="701F112C"/>
    <w:rsid w:val="70263A2B"/>
    <w:rsid w:val="702A0BEC"/>
    <w:rsid w:val="702D3DDA"/>
    <w:rsid w:val="702E1073"/>
    <w:rsid w:val="703B2F13"/>
    <w:rsid w:val="704158B3"/>
    <w:rsid w:val="70442C16"/>
    <w:rsid w:val="704B3D46"/>
    <w:rsid w:val="704B5ACF"/>
    <w:rsid w:val="705431A7"/>
    <w:rsid w:val="7061558E"/>
    <w:rsid w:val="70695A07"/>
    <w:rsid w:val="706D5F79"/>
    <w:rsid w:val="70725CC1"/>
    <w:rsid w:val="70772DE2"/>
    <w:rsid w:val="707974F2"/>
    <w:rsid w:val="70831546"/>
    <w:rsid w:val="70886202"/>
    <w:rsid w:val="70895C4C"/>
    <w:rsid w:val="70946AAF"/>
    <w:rsid w:val="70B05322"/>
    <w:rsid w:val="70B82ABE"/>
    <w:rsid w:val="70B82D9C"/>
    <w:rsid w:val="70BB2556"/>
    <w:rsid w:val="70BB7261"/>
    <w:rsid w:val="70C002D3"/>
    <w:rsid w:val="70C328A5"/>
    <w:rsid w:val="70C624F7"/>
    <w:rsid w:val="70CD22F2"/>
    <w:rsid w:val="70EB4B11"/>
    <w:rsid w:val="71000779"/>
    <w:rsid w:val="71166DB1"/>
    <w:rsid w:val="711C2264"/>
    <w:rsid w:val="711E7157"/>
    <w:rsid w:val="711F335C"/>
    <w:rsid w:val="712122DF"/>
    <w:rsid w:val="71266B98"/>
    <w:rsid w:val="712852D3"/>
    <w:rsid w:val="712B7053"/>
    <w:rsid w:val="712E5E98"/>
    <w:rsid w:val="71332D79"/>
    <w:rsid w:val="713C5A89"/>
    <w:rsid w:val="713D4677"/>
    <w:rsid w:val="713F0909"/>
    <w:rsid w:val="71401E40"/>
    <w:rsid w:val="714C5B20"/>
    <w:rsid w:val="71544CB7"/>
    <w:rsid w:val="71552F79"/>
    <w:rsid w:val="71553F4B"/>
    <w:rsid w:val="71570184"/>
    <w:rsid w:val="715862C5"/>
    <w:rsid w:val="71590D2E"/>
    <w:rsid w:val="7159352B"/>
    <w:rsid w:val="71694BA7"/>
    <w:rsid w:val="71720E63"/>
    <w:rsid w:val="717D3ED6"/>
    <w:rsid w:val="718255C5"/>
    <w:rsid w:val="71870F02"/>
    <w:rsid w:val="71927C95"/>
    <w:rsid w:val="71990FA3"/>
    <w:rsid w:val="719A1E84"/>
    <w:rsid w:val="71A0709E"/>
    <w:rsid w:val="71A80621"/>
    <w:rsid w:val="71AB0D18"/>
    <w:rsid w:val="71B16B16"/>
    <w:rsid w:val="71BA4228"/>
    <w:rsid w:val="71BD5BA4"/>
    <w:rsid w:val="71C0529D"/>
    <w:rsid w:val="71CC4908"/>
    <w:rsid w:val="71DD4315"/>
    <w:rsid w:val="71E32E91"/>
    <w:rsid w:val="71F139BE"/>
    <w:rsid w:val="71F168E2"/>
    <w:rsid w:val="71F32CF1"/>
    <w:rsid w:val="71F64B13"/>
    <w:rsid w:val="71FB2BD9"/>
    <w:rsid w:val="720201A4"/>
    <w:rsid w:val="72024F07"/>
    <w:rsid w:val="720834EF"/>
    <w:rsid w:val="721C7D9C"/>
    <w:rsid w:val="72265CCB"/>
    <w:rsid w:val="72266321"/>
    <w:rsid w:val="722B7F51"/>
    <w:rsid w:val="72355A80"/>
    <w:rsid w:val="723A708F"/>
    <w:rsid w:val="72462D08"/>
    <w:rsid w:val="724A5353"/>
    <w:rsid w:val="724D56B7"/>
    <w:rsid w:val="72622CA4"/>
    <w:rsid w:val="726C4DD5"/>
    <w:rsid w:val="726D38E1"/>
    <w:rsid w:val="72712119"/>
    <w:rsid w:val="72731400"/>
    <w:rsid w:val="72751C2E"/>
    <w:rsid w:val="7283590C"/>
    <w:rsid w:val="72856C08"/>
    <w:rsid w:val="72870675"/>
    <w:rsid w:val="72983072"/>
    <w:rsid w:val="729C4465"/>
    <w:rsid w:val="72A25CB8"/>
    <w:rsid w:val="72A748E9"/>
    <w:rsid w:val="72AC21DD"/>
    <w:rsid w:val="72AE28DD"/>
    <w:rsid w:val="72C03AD2"/>
    <w:rsid w:val="72C04BA3"/>
    <w:rsid w:val="72C47F8B"/>
    <w:rsid w:val="72C57E53"/>
    <w:rsid w:val="72D74BC3"/>
    <w:rsid w:val="72E81F0A"/>
    <w:rsid w:val="72EC40BF"/>
    <w:rsid w:val="72F133B2"/>
    <w:rsid w:val="72F64410"/>
    <w:rsid w:val="72FB3AC5"/>
    <w:rsid w:val="72FB62BC"/>
    <w:rsid w:val="730043F2"/>
    <w:rsid w:val="73053543"/>
    <w:rsid w:val="73054262"/>
    <w:rsid w:val="73165918"/>
    <w:rsid w:val="731A1816"/>
    <w:rsid w:val="73275D83"/>
    <w:rsid w:val="732A4FEE"/>
    <w:rsid w:val="732C3773"/>
    <w:rsid w:val="7337198B"/>
    <w:rsid w:val="73404348"/>
    <w:rsid w:val="73462760"/>
    <w:rsid w:val="734C7737"/>
    <w:rsid w:val="7350601B"/>
    <w:rsid w:val="735531B4"/>
    <w:rsid w:val="736869B4"/>
    <w:rsid w:val="73892FAD"/>
    <w:rsid w:val="738B1254"/>
    <w:rsid w:val="738B381E"/>
    <w:rsid w:val="738D08B2"/>
    <w:rsid w:val="738E2B33"/>
    <w:rsid w:val="73917AEC"/>
    <w:rsid w:val="73944701"/>
    <w:rsid w:val="73A04439"/>
    <w:rsid w:val="73A866BC"/>
    <w:rsid w:val="73AA1B5E"/>
    <w:rsid w:val="73AE2BE4"/>
    <w:rsid w:val="73B04279"/>
    <w:rsid w:val="73B84910"/>
    <w:rsid w:val="73C00C61"/>
    <w:rsid w:val="73C0781D"/>
    <w:rsid w:val="73CF1D4C"/>
    <w:rsid w:val="73D37A11"/>
    <w:rsid w:val="73D87520"/>
    <w:rsid w:val="73E635B7"/>
    <w:rsid w:val="73F10461"/>
    <w:rsid w:val="73F115A5"/>
    <w:rsid w:val="73F33F55"/>
    <w:rsid w:val="73FC11A7"/>
    <w:rsid w:val="73FD41E1"/>
    <w:rsid w:val="7402155C"/>
    <w:rsid w:val="740279B4"/>
    <w:rsid w:val="740574E5"/>
    <w:rsid w:val="741E4CA1"/>
    <w:rsid w:val="741F4F33"/>
    <w:rsid w:val="742338F6"/>
    <w:rsid w:val="74234E43"/>
    <w:rsid w:val="74247BDC"/>
    <w:rsid w:val="742B60DF"/>
    <w:rsid w:val="74392351"/>
    <w:rsid w:val="743A1306"/>
    <w:rsid w:val="74507740"/>
    <w:rsid w:val="745E3BD4"/>
    <w:rsid w:val="746A0FA8"/>
    <w:rsid w:val="748426E5"/>
    <w:rsid w:val="748B5666"/>
    <w:rsid w:val="74945D0B"/>
    <w:rsid w:val="749470C5"/>
    <w:rsid w:val="7498574C"/>
    <w:rsid w:val="749B35EA"/>
    <w:rsid w:val="74A05485"/>
    <w:rsid w:val="74AF5DF3"/>
    <w:rsid w:val="74B91617"/>
    <w:rsid w:val="74CE7C97"/>
    <w:rsid w:val="74D96371"/>
    <w:rsid w:val="74DB4267"/>
    <w:rsid w:val="74E00CE9"/>
    <w:rsid w:val="74EA751B"/>
    <w:rsid w:val="74F124CB"/>
    <w:rsid w:val="74F415F6"/>
    <w:rsid w:val="750D1FC1"/>
    <w:rsid w:val="75135CA0"/>
    <w:rsid w:val="75165680"/>
    <w:rsid w:val="751A244E"/>
    <w:rsid w:val="751A3AE9"/>
    <w:rsid w:val="751E4A89"/>
    <w:rsid w:val="75267638"/>
    <w:rsid w:val="752F6FC7"/>
    <w:rsid w:val="75321F6F"/>
    <w:rsid w:val="75335FA5"/>
    <w:rsid w:val="75361B50"/>
    <w:rsid w:val="753F4C2D"/>
    <w:rsid w:val="754415BE"/>
    <w:rsid w:val="75453169"/>
    <w:rsid w:val="75487CF0"/>
    <w:rsid w:val="75487F43"/>
    <w:rsid w:val="754F3392"/>
    <w:rsid w:val="75571A5B"/>
    <w:rsid w:val="755754CF"/>
    <w:rsid w:val="755E6EE1"/>
    <w:rsid w:val="75635D9C"/>
    <w:rsid w:val="75687122"/>
    <w:rsid w:val="75696576"/>
    <w:rsid w:val="75767892"/>
    <w:rsid w:val="757E5927"/>
    <w:rsid w:val="757E7B81"/>
    <w:rsid w:val="757F7876"/>
    <w:rsid w:val="758D6108"/>
    <w:rsid w:val="758E6311"/>
    <w:rsid w:val="759816C6"/>
    <w:rsid w:val="75A338D7"/>
    <w:rsid w:val="75B65E95"/>
    <w:rsid w:val="75B86DC2"/>
    <w:rsid w:val="75CD0CE9"/>
    <w:rsid w:val="75D37159"/>
    <w:rsid w:val="75DA46DD"/>
    <w:rsid w:val="75EA6BA9"/>
    <w:rsid w:val="75FC5E0B"/>
    <w:rsid w:val="760A44A5"/>
    <w:rsid w:val="760E6AD8"/>
    <w:rsid w:val="76114377"/>
    <w:rsid w:val="76171865"/>
    <w:rsid w:val="76234B18"/>
    <w:rsid w:val="762972BC"/>
    <w:rsid w:val="7635356C"/>
    <w:rsid w:val="763769C3"/>
    <w:rsid w:val="7646310A"/>
    <w:rsid w:val="764A3B79"/>
    <w:rsid w:val="764B42F5"/>
    <w:rsid w:val="76531DA7"/>
    <w:rsid w:val="765725A7"/>
    <w:rsid w:val="76664666"/>
    <w:rsid w:val="766B4F74"/>
    <w:rsid w:val="7674745B"/>
    <w:rsid w:val="767C5280"/>
    <w:rsid w:val="76834405"/>
    <w:rsid w:val="76851264"/>
    <w:rsid w:val="76902DD7"/>
    <w:rsid w:val="7691286A"/>
    <w:rsid w:val="769A2492"/>
    <w:rsid w:val="769D3438"/>
    <w:rsid w:val="76A672E6"/>
    <w:rsid w:val="76A84C46"/>
    <w:rsid w:val="76B76A66"/>
    <w:rsid w:val="76BB0F09"/>
    <w:rsid w:val="76BE2F98"/>
    <w:rsid w:val="76CD2725"/>
    <w:rsid w:val="76CE075F"/>
    <w:rsid w:val="76CE60CC"/>
    <w:rsid w:val="76D52788"/>
    <w:rsid w:val="76E64F16"/>
    <w:rsid w:val="76F42118"/>
    <w:rsid w:val="770347BC"/>
    <w:rsid w:val="770460D9"/>
    <w:rsid w:val="7705270B"/>
    <w:rsid w:val="7706365C"/>
    <w:rsid w:val="771258DE"/>
    <w:rsid w:val="771E68D5"/>
    <w:rsid w:val="77205498"/>
    <w:rsid w:val="772753C4"/>
    <w:rsid w:val="772A3F29"/>
    <w:rsid w:val="772F6D3A"/>
    <w:rsid w:val="77330260"/>
    <w:rsid w:val="7734530A"/>
    <w:rsid w:val="773D3E10"/>
    <w:rsid w:val="773E548E"/>
    <w:rsid w:val="773F5F53"/>
    <w:rsid w:val="7744637D"/>
    <w:rsid w:val="77452D56"/>
    <w:rsid w:val="774860D2"/>
    <w:rsid w:val="77486613"/>
    <w:rsid w:val="774D3754"/>
    <w:rsid w:val="7758503C"/>
    <w:rsid w:val="775D3BD1"/>
    <w:rsid w:val="7761624D"/>
    <w:rsid w:val="77630AD8"/>
    <w:rsid w:val="776A764D"/>
    <w:rsid w:val="7775719D"/>
    <w:rsid w:val="77776259"/>
    <w:rsid w:val="777C3DB8"/>
    <w:rsid w:val="777E0406"/>
    <w:rsid w:val="77802C12"/>
    <w:rsid w:val="778124B0"/>
    <w:rsid w:val="77842692"/>
    <w:rsid w:val="778507B0"/>
    <w:rsid w:val="778E56D4"/>
    <w:rsid w:val="779A3C0E"/>
    <w:rsid w:val="779F01E7"/>
    <w:rsid w:val="77AD7ACF"/>
    <w:rsid w:val="77AE3659"/>
    <w:rsid w:val="77B014D1"/>
    <w:rsid w:val="77B34CA7"/>
    <w:rsid w:val="77B53D36"/>
    <w:rsid w:val="77C85636"/>
    <w:rsid w:val="77C9729E"/>
    <w:rsid w:val="77CA13B6"/>
    <w:rsid w:val="77CE45C7"/>
    <w:rsid w:val="77D1543D"/>
    <w:rsid w:val="77D71211"/>
    <w:rsid w:val="77DD5D55"/>
    <w:rsid w:val="77F51A3C"/>
    <w:rsid w:val="78074616"/>
    <w:rsid w:val="781211EE"/>
    <w:rsid w:val="78226A65"/>
    <w:rsid w:val="78266101"/>
    <w:rsid w:val="782C7A58"/>
    <w:rsid w:val="782E5F1A"/>
    <w:rsid w:val="7839392E"/>
    <w:rsid w:val="783A719F"/>
    <w:rsid w:val="784365CF"/>
    <w:rsid w:val="78445040"/>
    <w:rsid w:val="784A1F7D"/>
    <w:rsid w:val="784B0F65"/>
    <w:rsid w:val="784C3006"/>
    <w:rsid w:val="78525AE4"/>
    <w:rsid w:val="7854286F"/>
    <w:rsid w:val="785442C6"/>
    <w:rsid w:val="786313CE"/>
    <w:rsid w:val="78685026"/>
    <w:rsid w:val="7869358D"/>
    <w:rsid w:val="78697F59"/>
    <w:rsid w:val="786D16BD"/>
    <w:rsid w:val="787A7C0C"/>
    <w:rsid w:val="787D4E51"/>
    <w:rsid w:val="788A1C2C"/>
    <w:rsid w:val="78941603"/>
    <w:rsid w:val="78962EE8"/>
    <w:rsid w:val="789B6B7C"/>
    <w:rsid w:val="789D39E3"/>
    <w:rsid w:val="78A22787"/>
    <w:rsid w:val="78A2609E"/>
    <w:rsid w:val="78A33801"/>
    <w:rsid w:val="78A745F5"/>
    <w:rsid w:val="78A767AA"/>
    <w:rsid w:val="78B45B84"/>
    <w:rsid w:val="78B521B0"/>
    <w:rsid w:val="78B52426"/>
    <w:rsid w:val="78BC61E8"/>
    <w:rsid w:val="78BE3640"/>
    <w:rsid w:val="78BF0EFD"/>
    <w:rsid w:val="78C7150D"/>
    <w:rsid w:val="78C841C6"/>
    <w:rsid w:val="78D225CB"/>
    <w:rsid w:val="78DA2514"/>
    <w:rsid w:val="78DC3FE4"/>
    <w:rsid w:val="78DD7BE9"/>
    <w:rsid w:val="78E5142C"/>
    <w:rsid w:val="78E67199"/>
    <w:rsid w:val="78E671CD"/>
    <w:rsid w:val="78EA00B0"/>
    <w:rsid w:val="78ED4517"/>
    <w:rsid w:val="78F52379"/>
    <w:rsid w:val="78FB2546"/>
    <w:rsid w:val="78FE6D5B"/>
    <w:rsid w:val="79035584"/>
    <w:rsid w:val="790C46B3"/>
    <w:rsid w:val="790D4684"/>
    <w:rsid w:val="790F1874"/>
    <w:rsid w:val="791511CA"/>
    <w:rsid w:val="79156340"/>
    <w:rsid w:val="791B3A0D"/>
    <w:rsid w:val="791E14D2"/>
    <w:rsid w:val="7921252B"/>
    <w:rsid w:val="792B391B"/>
    <w:rsid w:val="792E5FB7"/>
    <w:rsid w:val="79375AF7"/>
    <w:rsid w:val="793B1469"/>
    <w:rsid w:val="79427380"/>
    <w:rsid w:val="794C6E21"/>
    <w:rsid w:val="79637283"/>
    <w:rsid w:val="796E36B7"/>
    <w:rsid w:val="7979473B"/>
    <w:rsid w:val="797C7334"/>
    <w:rsid w:val="79864B5B"/>
    <w:rsid w:val="798D241D"/>
    <w:rsid w:val="79977041"/>
    <w:rsid w:val="79A24A1D"/>
    <w:rsid w:val="79AF27AA"/>
    <w:rsid w:val="79B30D77"/>
    <w:rsid w:val="79B60D86"/>
    <w:rsid w:val="79BA40C0"/>
    <w:rsid w:val="79C1233C"/>
    <w:rsid w:val="79DA27FF"/>
    <w:rsid w:val="79DA4D0D"/>
    <w:rsid w:val="79E07C6B"/>
    <w:rsid w:val="79EA3F5C"/>
    <w:rsid w:val="79F22936"/>
    <w:rsid w:val="79FD00AD"/>
    <w:rsid w:val="7A115630"/>
    <w:rsid w:val="7A1667F2"/>
    <w:rsid w:val="7A1D1615"/>
    <w:rsid w:val="7A1E666A"/>
    <w:rsid w:val="7A2B05F3"/>
    <w:rsid w:val="7A3173BC"/>
    <w:rsid w:val="7A3734CD"/>
    <w:rsid w:val="7A434BAB"/>
    <w:rsid w:val="7A463932"/>
    <w:rsid w:val="7A4B1D35"/>
    <w:rsid w:val="7A4B2436"/>
    <w:rsid w:val="7A530FC8"/>
    <w:rsid w:val="7A5362A4"/>
    <w:rsid w:val="7A564C5D"/>
    <w:rsid w:val="7A63016F"/>
    <w:rsid w:val="7A721233"/>
    <w:rsid w:val="7A725C57"/>
    <w:rsid w:val="7A75748F"/>
    <w:rsid w:val="7A781906"/>
    <w:rsid w:val="7A7D2CB1"/>
    <w:rsid w:val="7A7F129E"/>
    <w:rsid w:val="7A8D7A9E"/>
    <w:rsid w:val="7A943C44"/>
    <w:rsid w:val="7A95255B"/>
    <w:rsid w:val="7A9B10EB"/>
    <w:rsid w:val="7A9D6B5E"/>
    <w:rsid w:val="7A9F6199"/>
    <w:rsid w:val="7AA96585"/>
    <w:rsid w:val="7AAA27A1"/>
    <w:rsid w:val="7AB04C73"/>
    <w:rsid w:val="7AB4786A"/>
    <w:rsid w:val="7AB60114"/>
    <w:rsid w:val="7AB84493"/>
    <w:rsid w:val="7AB90D4D"/>
    <w:rsid w:val="7ABA21D9"/>
    <w:rsid w:val="7ABD0AE7"/>
    <w:rsid w:val="7AC371A2"/>
    <w:rsid w:val="7AC7278A"/>
    <w:rsid w:val="7AC72E94"/>
    <w:rsid w:val="7AC7349B"/>
    <w:rsid w:val="7AD35D05"/>
    <w:rsid w:val="7AD603D2"/>
    <w:rsid w:val="7AD71F3A"/>
    <w:rsid w:val="7AE43B25"/>
    <w:rsid w:val="7AE76FFA"/>
    <w:rsid w:val="7AEA3F8A"/>
    <w:rsid w:val="7AEA6B0B"/>
    <w:rsid w:val="7AF00232"/>
    <w:rsid w:val="7AFA103A"/>
    <w:rsid w:val="7AFD5C43"/>
    <w:rsid w:val="7B0B24E7"/>
    <w:rsid w:val="7B1C79D3"/>
    <w:rsid w:val="7B21457C"/>
    <w:rsid w:val="7B2241BC"/>
    <w:rsid w:val="7B2348E1"/>
    <w:rsid w:val="7B235420"/>
    <w:rsid w:val="7B266E4B"/>
    <w:rsid w:val="7B382D63"/>
    <w:rsid w:val="7B3B25AE"/>
    <w:rsid w:val="7B471441"/>
    <w:rsid w:val="7B4F2967"/>
    <w:rsid w:val="7B703AE7"/>
    <w:rsid w:val="7B7624A3"/>
    <w:rsid w:val="7B89089B"/>
    <w:rsid w:val="7B896856"/>
    <w:rsid w:val="7B8F5687"/>
    <w:rsid w:val="7B994B8A"/>
    <w:rsid w:val="7B9A2D74"/>
    <w:rsid w:val="7B9A5EA3"/>
    <w:rsid w:val="7B9F2D99"/>
    <w:rsid w:val="7BAB44CC"/>
    <w:rsid w:val="7BAE3734"/>
    <w:rsid w:val="7BB81ACA"/>
    <w:rsid w:val="7BBD7159"/>
    <w:rsid w:val="7BC77B13"/>
    <w:rsid w:val="7BC955D8"/>
    <w:rsid w:val="7BCD2CFC"/>
    <w:rsid w:val="7BCE7CD4"/>
    <w:rsid w:val="7BCF5447"/>
    <w:rsid w:val="7BD4463C"/>
    <w:rsid w:val="7BD761B8"/>
    <w:rsid w:val="7BDF032F"/>
    <w:rsid w:val="7BE01D38"/>
    <w:rsid w:val="7BE363DB"/>
    <w:rsid w:val="7BE660BE"/>
    <w:rsid w:val="7BE73BF8"/>
    <w:rsid w:val="7BEA7018"/>
    <w:rsid w:val="7BF53C8E"/>
    <w:rsid w:val="7BF96CBE"/>
    <w:rsid w:val="7BFD3E22"/>
    <w:rsid w:val="7C00267D"/>
    <w:rsid w:val="7C02604A"/>
    <w:rsid w:val="7C0C195D"/>
    <w:rsid w:val="7C111231"/>
    <w:rsid w:val="7C126380"/>
    <w:rsid w:val="7C1917A7"/>
    <w:rsid w:val="7C1C1FE5"/>
    <w:rsid w:val="7C272179"/>
    <w:rsid w:val="7C2B1B7F"/>
    <w:rsid w:val="7C392FF8"/>
    <w:rsid w:val="7C3B758A"/>
    <w:rsid w:val="7C5132B6"/>
    <w:rsid w:val="7C5B2882"/>
    <w:rsid w:val="7C5B5DBE"/>
    <w:rsid w:val="7C5D0F52"/>
    <w:rsid w:val="7C6143B1"/>
    <w:rsid w:val="7C6921A9"/>
    <w:rsid w:val="7C695A5C"/>
    <w:rsid w:val="7C6C4A72"/>
    <w:rsid w:val="7C7C2D90"/>
    <w:rsid w:val="7C7E0BB4"/>
    <w:rsid w:val="7C852239"/>
    <w:rsid w:val="7C894B44"/>
    <w:rsid w:val="7C946FB1"/>
    <w:rsid w:val="7C954765"/>
    <w:rsid w:val="7CB27A50"/>
    <w:rsid w:val="7CB76163"/>
    <w:rsid w:val="7CB77BBF"/>
    <w:rsid w:val="7CC4445B"/>
    <w:rsid w:val="7CC80A9F"/>
    <w:rsid w:val="7CCF471B"/>
    <w:rsid w:val="7CD847C3"/>
    <w:rsid w:val="7CF10A28"/>
    <w:rsid w:val="7CF20B66"/>
    <w:rsid w:val="7CF64602"/>
    <w:rsid w:val="7D0420AB"/>
    <w:rsid w:val="7D0A3A7D"/>
    <w:rsid w:val="7D0B0335"/>
    <w:rsid w:val="7D115C0D"/>
    <w:rsid w:val="7D19310A"/>
    <w:rsid w:val="7D1B3DEC"/>
    <w:rsid w:val="7D1C20C2"/>
    <w:rsid w:val="7D2620E8"/>
    <w:rsid w:val="7D267B0B"/>
    <w:rsid w:val="7D287DA2"/>
    <w:rsid w:val="7D384BD2"/>
    <w:rsid w:val="7D3932F0"/>
    <w:rsid w:val="7D3949DE"/>
    <w:rsid w:val="7D4717F7"/>
    <w:rsid w:val="7D486B84"/>
    <w:rsid w:val="7D492DC7"/>
    <w:rsid w:val="7D4F7FC3"/>
    <w:rsid w:val="7D516B9A"/>
    <w:rsid w:val="7D565C96"/>
    <w:rsid w:val="7D604F31"/>
    <w:rsid w:val="7D617A58"/>
    <w:rsid w:val="7D645DA1"/>
    <w:rsid w:val="7D6B3EFE"/>
    <w:rsid w:val="7D6C5025"/>
    <w:rsid w:val="7D7C10BD"/>
    <w:rsid w:val="7D9E5BBD"/>
    <w:rsid w:val="7DA16D2B"/>
    <w:rsid w:val="7DAF630F"/>
    <w:rsid w:val="7DBB137D"/>
    <w:rsid w:val="7DBF7A0B"/>
    <w:rsid w:val="7DC53407"/>
    <w:rsid w:val="7DCA64B0"/>
    <w:rsid w:val="7DCB0486"/>
    <w:rsid w:val="7DCC585E"/>
    <w:rsid w:val="7DD03123"/>
    <w:rsid w:val="7DD52F3F"/>
    <w:rsid w:val="7DDA509C"/>
    <w:rsid w:val="7DDF1778"/>
    <w:rsid w:val="7DE10DFB"/>
    <w:rsid w:val="7DE32B0A"/>
    <w:rsid w:val="7DE40514"/>
    <w:rsid w:val="7DFA1E8C"/>
    <w:rsid w:val="7DFA22D7"/>
    <w:rsid w:val="7E0209B2"/>
    <w:rsid w:val="7E03433E"/>
    <w:rsid w:val="7E0421BD"/>
    <w:rsid w:val="7E2162F5"/>
    <w:rsid w:val="7E2354FD"/>
    <w:rsid w:val="7E2625C2"/>
    <w:rsid w:val="7E2932DC"/>
    <w:rsid w:val="7E32130D"/>
    <w:rsid w:val="7E33657F"/>
    <w:rsid w:val="7E3E0B00"/>
    <w:rsid w:val="7E420A89"/>
    <w:rsid w:val="7E46019C"/>
    <w:rsid w:val="7E500CF9"/>
    <w:rsid w:val="7E504AD8"/>
    <w:rsid w:val="7E581D01"/>
    <w:rsid w:val="7E5C4472"/>
    <w:rsid w:val="7E673C53"/>
    <w:rsid w:val="7E675F4D"/>
    <w:rsid w:val="7E6C5098"/>
    <w:rsid w:val="7E7428B1"/>
    <w:rsid w:val="7E7C7CCF"/>
    <w:rsid w:val="7E7F756A"/>
    <w:rsid w:val="7E8077A4"/>
    <w:rsid w:val="7E811DF4"/>
    <w:rsid w:val="7E831B2B"/>
    <w:rsid w:val="7E862B59"/>
    <w:rsid w:val="7E8E3285"/>
    <w:rsid w:val="7E921951"/>
    <w:rsid w:val="7E9A0B31"/>
    <w:rsid w:val="7E9C584C"/>
    <w:rsid w:val="7EAB7F10"/>
    <w:rsid w:val="7EB36B99"/>
    <w:rsid w:val="7EC26FDB"/>
    <w:rsid w:val="7ED238E2"/>
    <w:rsid w:val="7ED83015"/>
    <w:rsid w:val="7ED863A6"/>
    <w:rsid w:val="7EE32ACD"/>
    <w:rsid w:val="7EE377B2"/>
    <w:rsid w:val="7EE8014C"/>
    <w:rsid w:val="7EE91D79"/>
    <w:rsid w:val="7EF03628"/>
    <w:rsid w:val="7EFA5637"/>
    <w:rsid w:val="7EFB7A09"/>
    <w:rsid w:val="7EFF0914"/>
    <w:rsid w:val="7F02756C"/>
    <w:rsid w:val="7F056756"/>
    <w:rsid w:val="7F074ABF"/>
    <w:rsid w:val="7F1152C3"/>
    <w:rsid w:val="7F117ABE"/>
    <w:rsid w:val="7F142B93"/>
    <w:rsid w:val="7F306EFC"/>
    <w:rsid w:val="7F390066"/>
    <w:rsid w:val="7F3A3C2B"/>
    <w:rsid w:val="7F482A07"/>
    <w:rsid w:val="7F4F7CD8"/>
    <w:rsid w:val="7F550F8A"/>
    <w:rsid w:val="7F5A2E7A"/>
    <w:rsid w:val="7F665BC0"/>
    <w:rsid w:val="7F701B8F"/>
    <w:rsid w:val="7F765F59"/>
    <w:rsid w:val="7F7729BA"/>
    <w:rsid w:val="7F7E5E36"/>
    <w:rsid w:val="7F8950AD"/>
    <w:rsid w:val="7F8A1388"/>
    <w:rsid w:val="7F8E12A8"/>
    <w:rsid w:val="7F8F108A"/>
    <w:rsid w:val="7F9034E8"/>
    <w:rsid w:val="7F9F2947"/>
    <w:rsid w:val="7FA25530"/>
    <w:rsid w:val="7FB01521"/>
    <w:rsid w:val="7FB07FDF"/>
    <w:rsid w:val="7FB11704"/>
    <w:rsid w:val="7FB12C95"/>
    <w:rsid w:val="7FB66A26"/>
    <w:rsid w:val="7FC25538"/>
    <w:rsid w:val="7FC808D8"/>
    <w:rsid w:val="7FC813D4"/>
    <w:rsid w:val="7FCE7780"/>
    <w:rsid w:val="7FCF7A62"/>
    <w:rsid w:val="7FD23F08"/>
    <w:rsid w:val="7FDA1A34"/>
    <w:rsid w:val="7FDE0553"/>
    <w:rsid w:val="7FDF4A51"/>
    <w:rsid w:val="7FE32A03"/>
    <w:rsid w:val="7FEA52BA"/>
    <w:rsid w:val="7FF16BC8"/>
    <w:rsid w:val="7FF435AF"/>
    <w:rsid w:val="7FF65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339E6"/>
  <w15:docId w15:val="{2DD2E747-2353-43DC-B2C4-F8F6A311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qFormat/>
    <w:rPr>
      <w:b/>
      <w:bCs/>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qFormat/>
    <w:rPr>
      <w:sz w:val="21"/>
      <w:szCs w:val="21"/>
    </w:rPr>
  </w:style>
  <w:style w:type="character" w:customStyle="1" w:styleId="Char2">
    <w:name w:val="页眉 Char"/>
    <w:basedOn w:val="a0"/>
    <w:link w:val="a6"/>
    <w:qFormat/>
    <w:rPr>
      <w:rFonts w:asciiTheme="minorHAnsi" w:eastAsiaTheme="minorEastAsia" w:hAnsiTheme="minorHAnsi" w:cstheme="minorBidi"/>
      <w:kern w:val="2"/>
      <w:sz w:val="18"/>
      <w:szCs w:val="18"/>
    </w:rPr>
  </w:style>
  <w:style w:type="character" w:customStyle="1" w:styleId="Char1">
    <w:name w:val="页脚 Char"/>
    <w:basedOn w:val="a0"/>
    <w:link w:val="a5"/>
    <w:qFormat/>
    <w:rPr>
      <w:rFonts w:asciiTheme="minorHAnsi" w:eastAsiaTheme="minorEastAsia" w:hAnsiTheme="minorHAnsi" w:cstheme="minorBidi"/>
      <w:kern w:val="2"/>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eastAsiaTheme="minorEastAsia" w:hAnsi="Calibri" w:cstheme="minorBidi"/>
      <w:kern w:val="2"/>
      <w:szCs w:val="24"/>
    </w:rPr>
  </w:style>
  <w:style w:type="paragraph" w:customStyle="1" w:styleId="EndNoteBibliography">
    <w:name w:val="EndNote Bibliography"/>
    <w:basedOn w:val="a"/>
    <w:link w:val="EndNoteBibliographyChar"/>
    <w:qFormat/>
    <w:pPr>
      <w:jc w:val="left"/>
    </w:pPr>
    <w:rPr>
      <w:rFonts w:ascii="Calibri" w:hAnsi="Calibri"/>
      <w:sz w:val="20"/>
    </w:rPr>
  </w:style>
  <w:style w:type="character" w:customStyle="1" w:styleId="EndNoteBibliographyChar">
    <w:name w:val="EndNote Bibliography Char"/>
    <w:basedOn w:val="a0"/>
    <w:link w:val="EndNoteBibliography"/>
    <w:qFormat/>
    <w:rPr>
      <w:rFonts w:ascii="Calibri" w:eastAsiaTheme="minorEastAsia" w:hAnsi="Calibri" w:cstheme="minorBidi"/>
      <w:kern w:val="2"/>
      <w:szCs w:val="24"/>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批注文字 Char"/>
    <w:basedOn w:val="a0"/>
    <w:link w:val="a3"/>
    <w:qFormat/>
    <w:rPr>
      <w:rFonts w:asciiTheme="minorHAnsi" w:eastAsiaTheme="minorEastAsia" w:hAnsiTheme="minorHAnsi" w:cstheme="minorBidi"/>
      <w:kern w:val="2"/>
      <w:sz w:val="21"/>
      <w:szCs w:val="24"/>
    </w:rPr>
  </w:style>
  <w:style w:type="character" w:customStyle="1" w:styleId="Char3">
    <w:name w:val="批注主题 Char"/>
    <w:basedOn w:val="Char"/>
    <w:link w:val="a7"/>
    <w:qFormat/>
    <w:rPr>
      <w:rFonts w:asciiTheme="minorHAnsi" w:eastAsiaTheme="minorEastAsia" w:hAnsiTheme="minorHAnsi" w:cstheme="minorBidi"/>
      <w:b/>
      <w:bCs/>
      <w:kern w:val="2"/>
      <w:sz w:val="21"/>
      <w:szCs w:val="24"/>
    </w:rPr>
  </w:style>
  <w:style w:type="paragraph" w:styleId="aa">
    <w:name w:val="List Paragraph"/>
    <w:basedOn w:val="a"/>
    <w:uiPriority w:val="99"/>
    <w:qFormat/>
    <w:pPr>
      <w:ind w:firstLineChars="200" w:firstLine="420"/>
    </w:pPr>
  </w:style>
  <w:style w:type="paragraph" w:customStyle="1" w:styleId="WPSOffice1">
    <w:name w:val="WPSOffice手动目录 1"/>
    <w:qFormat/>
  </w:style>
  <w:style w:type="character" w:styleId="ab">
    <w:name w:val="Hyperlink"/>
    <w:basedOn w:val="a0"/>
    <w:rsid w:val="00230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package" Target="embeddings/Microsoft_Visio___2.vsdx"/><Relationship Id="rId26" Type="http://schemas.openxmlformats.org/officeDocument/2006/relationships/oleObject" Target="embeddings/oleObject6.bin"/><Relationship Id="rId39" Type="http://schemas.openxmlformats.org/officeDocument/2006/relationships/image" Target="media/image15.emf"/><Relationship Id="rId21" Type="http://schemas.openxmlformats.org/officeDocument/2006/relationships/image" Target="media/image6.wmf"/><Relationship Id="rId34" Type="http://schemas.openxmlformats.org/officeDocument/2006/relationships/package" Target="embeddings/Microsoft_Visio___3.vsdx"/><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1.vsdx"/><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emf"/><Relationship Id="rId40" Type="http://schemas.openxmlformats.org/officeDocument/2006/relationships/package" Target="embeddings/Microsoft_Visio___6.vsdx"/><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package" Target="embeddings/Microsoft_Visio___4.vsdx"/><Relationship Id="rId10" Type="http://schemas.microsoft.com/office/2011/relationships/commentsExtended" Target="commentsExtended.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emf"/><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wmf"/><Relationship Id="rId33" Type="http://schemas.openxmlformats.org/officeDocument/2006/relationships/image" Target="media/image12.emf"/><Relationship Id="rId38" Type="http://schemas.openxmlformats.org/officeDocument/2006/relationships/package" Target="embeddings/Microsoft_Visio___5.vsdx"/><Relationship Id="rId20" Type="http://schemas.openxmlformats.org/officeDocument/2006/relationships/oleObject" Target="embeddings/oleObject3.bin"/><Relationship Id="rId4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1E7FE-EE4B-4AD6-8267-9EA28AD3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11259</Words>
  <Characters>64179</Characters>
  <Application>Microsoft Office Word</Application>
  <DocSecurity>0</DocSecurity>
  <Lines>534</Lines>
  <Paragraphs>150</Paragraphs>
  <ScaleCrop>false</ScaleCrop>
  <Company>www.window7.com</Company>
  <LinksUpToDate>false</LinksUpToDate>
  <CharactersWithSpaces>75288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cp:revision>
  <dcterms:created xsi:type="dcterms:W3CDTF">2019-06-17T06:19:00Z</dcterms:created>
  <dcterms:modified xsi:type="dcterms:W3CDTF">2019-06-17T06:19:00Z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